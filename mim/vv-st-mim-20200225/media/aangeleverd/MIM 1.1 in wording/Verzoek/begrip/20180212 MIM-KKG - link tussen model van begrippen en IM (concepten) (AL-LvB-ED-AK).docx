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F087D83" w:rsidR="00D3117C" w:rsidRPr="006A2D97" w:rsidRDefault="00006090" w:rsidP="00B46F0D">
      <w:pPr>
        <w:spacing w:line="240" w:lineRule="atLeast"/>
        <w:outlineLvl w:val="0"/>
        <w:rPr>
          <w:rFonts w:asciiTheme="minorHAnsi" w:hAnsiTheme="minorHAnsi"/>
          <w:b/>
          <w:sz w:val="22"/>
          <w:szCs w:val="20"/>
        </w:rPr>
      </w:pPr>
      <w:r>
        <w:rPr>
          <w:rFonts w:asciiTheme="minorHAnsi" w:hAnsiTheme="minorHAnsi"/>
          <w:b/>
          <w:sz w:val="22"/>
          <w:szCs w:val="20"/>
        </w:rPr>
        <w:t xml:space="preserve">  </w:t>
      </w:r>
      <w:commentRangeStart w:id="0"/>
      <w:r>
        <w:rPr>
          <w:rFonts w:asciiTheme="minorHAnsi" w:hAnsiTheme="minorHAnsi"/>
          <w:b/>
          <w:sz w:val="22"/>
          <w:szCs w:val="20"/>
        </w:rPr>
        <w:t>M</w:t>
      </w:r>
      <w:r w:rsidR="00D3117C" w:rsidRPr="006A2D97">
        <w:rPr>
          <w:rFonts w:asciiTheme="minorHAnsi" w:hAnsiTheme="minorHAnsi"/>
          <w:b/>
          <w:sz w:val="22"/>
          <w:szCs w:val="20"/>
        </w:rPr>
        <w:t>EMO</w:t>
      </w:r>
      <w:commentRangeEnd w:id="0"/>
      <w:r w:rsidR="00A07A7A">
        <w:rPr>
          <w:rStyle w:val="Verwijzingopmerking"/>
        </w:rPr>
        <w:commentReference w:id="0"/>
      </w:r>
    </w:p>
    <w:tbl>
      <w:tblPr>
        <w:tblW w:w="0" w:type="auto"/>
        <w:tblLook w:val="01E0" w:firstRow="1" w:lastRow="1" w:firstColumn="1" w:lastColumn="1" w:noHBand="0" w:noVBand="0"/>
      </w:tblPr>
      <w:tblGrid>
        <w:gridCol w:w="1541"/>
        <w:gridCol w:w="7525"/>
      </w:tblGrid>
      <w:tr w:rsidR="00D3117C" w:rsidRPr="006A2D97" w14:paraId="334F3B9E" w14:textId="77777777" w:rsidTr="006A2D97">
        <w:tc>
          <w:tcPr>
            <w:tcW w:w="1541" w:type="dxa"/>
          </w:tcPr>
          <w:p w14:paraId="23E31F20" w14:textId="77777777" w:rsidR="006A2D97" w:rsidRPr="006A2D97" w:rsidRDefault="006A2D97" w:rsidP="00EA6719">
            <w:pPr>
              <w:spacing w:line="240" w:lineRule="atLeast"/>
              <w:rPr>
                <w:rFonts w:asciiTheme="minorHAnsi" w:hAnsiTheme="minorHAnsi"/>
                <w:b/>
                <w:sz w:val="22"/>
                <w:szCs w:val="20"/>
              </w:rPr>
            </w:pPr>
          </w:p>
          <w:p w14:paraId="73611355"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Onderwerp</w:t>
            </w:r>
          </w:p>
        </w:tc>
        <w:tc>
          <w:tcPr>
            <w:tcW w:w="7525" w:type="dxa"/>
          </w:tcPr>
          <w:p w14:paraId="13C8D5E9" w14:textId="77777777" w:rsidR="006A2D97" w:rsidRPr="003E6CEC" w:rsidRDefault="006A2D97" w:rsidP="00D3117C">
            <w:pPr>
              <w:spacing w:line="240" w:lineRule="atLeast"/>
              <w:rPr>
                <w:rFonts w:asciiTheme="minorHAnsi" w:hAnsiTheme="minorHAnsi"/>
                <w:sz w:val="22"/>
                <w:szCs w:val="20"/>
              </w:rPr>
            </w:pPr>
          </w:p>
          <w:p w14:paraId="6E2F9AB6" w14:textId="7C7C8ED3" w:rsidR="00D3117C" w:rsidRPr="003E6CEC" w:rsidRDefault="00D3117C" w:rsidP="00F26BB7">
            <w:pPr>
              <w:spacing w:line="240" w:lineRule="atLeast"/>
              <w:rPr>
                <w:rFonts w:asciiTheme="minorHAnsi" w:hAnsiTheme="minorHAnsi"/>
                <w:sz w:val="22"/>
                <w:szCs w:val="20"/>
              </w:rPr>
            </w:pPr>
            <w:r w:rsidRPr="003E6CEC">
              <w:rPr>
                <w:rFonts w:asciiTheme="minorHAnsi" w:hAnsiTheme="minorHAnsi"/>
                <w:sz w:val="22"/>
                <w:szCs w:val="20"/>
              </w:rPr>
              <w:t xml:space="preserve">Metamodel </w:t>
            </w:r>
            <w:r w:rsidR="006A179C" w:rsidRPr="003E6CEC">
              <w:rPr>
                <w:rFonts w:asciiTheme="minorHAnsi" w:hAnsiTheme="minorHAnsi"/>
                <w:sz w:val="22"/>
                <w:szCs w:val="20"/>
              </w:rPr>
              <w:t>MIM/</w:t>
            </w:r>
            <w:r w:rsidRPr="003E6CEC">
              <w:rPr>
                <w:rFonts w:asciiTheme="minorHAnsi" w:hAnsiTheme="minorHAnsi"/>
                <w:sz w:val="22"/>
                <w:szCs w:val="20"/>
              </w:rPr>
              <w:t>KKG – verzoek</w:t>
            </w:r>
            <w:r w:rsidR="00F26BB7" w:rsidRPr="003E6CEC">
              <w:rPr>
                <w:rFonts w:asciiTheme="minorHAnsi" w:hAnsiTheme="minorHAnsi"/>
                <w:sz w:val="22"/>
                <w:szCs w:val="20"/>
              </w:rPr>
              <w:t>:</w:t>
            </w:r>
            <w:r w:rsidRPr="003E6CEC">
              <w:rPr>
                <w:rFonts w:asciiTheme="minorHAnsi" w:hAnsiTheme="minorHAnsi"/>
                <w:sz w:val="22"/>
                <w:szCs w:val="20"/>
              </w:rPr>
              <w:t xml:space="preserve"> begrippenkader afleiden van</w:t>
            </w:r>
            <w:r w:rsidR="00F26BB7" w:rsidRPr="003E6CEC">
              <w:rPr>
                <w:rFonts w:asciiTheme="minorHAnsi" w:hAnsiTheme="minorHAnsi"/>
                <w:sz w:val="22"/>
                <w:szCs w:val="20"/>
              </w:rPr>
              <w:t>uit</w:t>
            </w:r>
            <w:r w:rsidRPr="003E6CEC">
              <w:rPr>
                <w:rFonts w:asciiTheme="minorHAnsi" w:hAnsiTheme="minorHAnsi"/>
                <w:sz w:val="22"/>
                <w:szCs w:val="20"/>
              </w:rPr>
              <w:t xml:space="preserve"> IM </w:t>
            </w:r>
            <w:r w:rsidR="00F26BB7" w:rsidRPr="003E6CEC">
              <w:rPr>
                <w:rFonts w:asciiTheme="minorHAnsi" w:hAnsiTheme="minorHAnsi"/>
                <w:sz w:val="22"/>
                <w:szCs w:val="20"/>
              </w:rPr>
              <w:t xml:space="preserve">/ </w:t>
            </w:r>
            <w:r w:rsidR="00F26BB7" w:rsidRPr="003E6CEC">
              <w:rPr>
                <w:rFonts w:asciiTheme="minorHAnsi" w:hAnsiTheme="minorHAnsi"/>
                <w:sz w:val="22"/>
                <w:szCs w:val="20"/>
              </w:rPr>
              <w:br/>
              <w:t xml:space="preserve">link tussen model van begrippen en het informatiemodel. </w:t>
            </w:r>
          </w:p>
        </w:tc>
      </w:tr>
      <w:tr w:rsidR="00D3117C" w:rsidRPr="006A2D97" w14:paraId="2072208C" w14:textId="77777777" w:rsidTr="006A2D97">
        <w:tc>
          <w:tcPr>
            <w:tcW w:w="1541" w:type="dxa"/>
          </w:tcPr>
          <w:p w14:paraId="01AEEDDA"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Aan</w:t>
            </w:r>
          </w:p>
        </w:tc>
        <w:tc>
          <w:tcPr>
            <w:tcW w:w="7525" w:type="dxa"/>
          </w:tcPr>
          <w:p w14:paraId="6DDBB315" w14:textId="03CD9A52" w:rsidR="00D3117C" w:rsidRPr="003E6CEC" w:rsidRDefault="00D3117C" w:rsidP="00823F6F">
            <w:pPr>
              <w:spacing w:line="240" w:lineRule="atLeast"/>
              <w:rPr>
                <w:rFonts w:asciiTheme="minorHAnsi" w:hAnsiTheme="minorHAnsi"/>
                <w:sz w:val="22"/>
                <w:szCs w:val="20"/>
              </w:rPr>
            </w:pPr>
            <w:r w:rsidRPr="003E6CEC">
              <w:rPr>
                <w:rFonts w:asciiTheme="minorHAnsi" w:hAnsiTheme="minorHAnsi"/>
                <w:sz w:val="22"/>
                <w:szCs w:val="20"/>
              </w:rPr>
              <w:t>KKG kernteam (via Lennart van Bergen)</w:t>
            </w:r>
            <w:r w:rsidR="00823F6F" w:rsidRPr="003E6CEC">
              <w:rPr>
                <w:rFonts w:asciiTheme="minorHAnsi" w:hAnsiTheme="minorHAnsi"/>
                <w:sz w:val="22"/>
                <w:szCs w:val="20"/>
              </w:rPr>
              <w:t>,</w:t>
            </w:r>
            <w:r w:rsidRPr="003E6CEC">
              <w:rPr>
                <w:rFonts w:asciiTheme="minorHAnsi" w:hAnsiTheme="minorHAnsi"/>
                <w:sz w:val="22"/>
                <w:szCs w:val="20"/>
              </w:rPr>
              <w:t xml:space="preserve"> </w:t>
            </w:r>
            <w:r w:rsidR="00823F6F" w:rsidRPr="003E6CEC">
              <w:rPr>
                <w:rFonts w:asciiTheme="minorHAnsi" w:hAnsiTheme="minorHAnsi"/>
                <w:sz w:val="22"/>
                <w:szCs w:val="20"/>
              </w:rPr>
              <w:t xml:space="preserve">Thies Mesdag, Marco Brattinga. </w:t>
            </w:r>
          </w:p>
        </w:tc>
      </w:tr>
      <w:tr w:rsidR="00D3117C" w:rsidRPr="006A2D97" w14:paraId="6C608C65" w14:textId="77777777" w:rsidTr="006A2D97">
        <w:tc>
          <w:tcPr>
            <w:tcW w:w="1541" w:type="dxa"/>
          </w:tcPr>
          <w:p w14:paraId="55574E56"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Van</w:t>
            </w:r>
          </w:p>
        </w:tc>
        <w:tc>
          <w:tcPr>
            <w:tcW w:w="7525" w:type="dxa"/>
          </w:tcPr>
          <w:p w14:paraId="11650AEB" w14:textId="1FBD02B3" w:rsidR="00D3117C" w:rsidRPr="003E6CEC" w:rsidRDefault="00D3117C" w:rsidP="00EA6719">
            <w:pPr>
              <w:spacing w:line="240" w:lineRule="atLeast"/>
              <w:rPr>
                <w:rFonts w:asciiTheme="minorHAnsi" w:hAnsiTheme="minorHAnsi"/>
                <w:sz w:val="22"/>
                <w:szCs w:val="20"/>
              </w:rPr>
            </w:pPr>
            <w:r w:rsidRPr="003E6CEC">
              <w:rPr>
                <w:rFonts w:asciiTheme="minorHAnsi" w:hAnsiTheme="minorHAnsi"/>
                <w:sz w:val="22"/>
                <w:szCs w:val="20"/>
              </w:rPr>
              <w:t xml:space="preserve">Marco Brattinga, Frank Terpstra </w:t>
            </w:r>
          </w:p>
        </w:tc>
      </w:tr>
      <w:tr w:rsidR="00D3117C" w:rsidRPr="006A2D97" w14:paraId="112AA2A0" w14:textId="77777777" w:rsidTr="006A2D97">
        <w:tc>
          <w:tcPr>
            <w:tcW w:w="1541" w:type="dxa"/>
          </w:tcPr>
          <w:p w14:paraId="4EF6F347"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Datum</w:t>
            </w:r>
          </w:p>
        </w:tc>
        <w:tc>
          <w:tcPr>
            <w:tcW w:w="7525" w:type="dxa"/>
          </w:tcPr>
          <w:p w14:paraId="72DFDCE8" w14:textId="5408D812" w:rsidR="00D3117C" w:rsidRPr="003E6CEC" w:rsidRDefault="00D3117C" w:rsidP="00EF6550">
            <w:pPr>
              <w:spacing w:line="240" w:lineRule="atLeast"/>
              <w:rPr>
                <w:rFonts w:asciiTheme="minorHAnsi" w:hAnsiTheme="minorHAnsi"/>
                <w:sz w:val="22"/>
                <w:szCs w:val="20"/>
              </w:rPr>
            </w:pPr>
            <w:r w:rsidRPr="003E6CEC">
              <w:rPr>
                <w:rFonts w:asciiTheme="minorHAnsi" w:hAnsiTheme="minorHAnsi"/>
                <w:sz w:val="22"/>
                <w:szCs w:val="20"/>
              </w:rPr>
              <w:t>201</w:t>
            </w:r>
            <w:r w:rsidR="00EF6550">
              <w:rPr>
                <w:rFonts w:asciiTheme="minorHAnsi" w:hAnsiTheme="minorHAnsi"/>
                <w:sz w:val="22"/>
                <w:szCs w:val="20"/>
              </w:rPr>
              <w:t>8</w:t>
            </w:r>
            <w:r w:rsidRPr="003E6CEC">
              <w:rPr>
                <w:rFonts w:asciiTheme="minorHAnsi" w:hAnsiTheme="minorHAnsi"/>
                <w:sz w:val="22"/>
                <w:szCs w:val="20"/>
              </w:rPr>
              <w:t>-</w:t>
            </w:r>
            <w:r w:rsidR="00EF6550">
              <w:rPr>
                <w:rFonts w:asciiTheme="minorHAnsi" w:hAnsiTheme="minorHAnsi"/>
                <w:sz w:val="22"/>
                <w:szCs w:val="20"/>
              </w:rPr>
              <w:t>02</w:t>
            </w:r>
            <w:r w:rsidRPr="003E6CEC">
              <w:rPr>
                <w:rFonts w:asciiTheme="minorHAnsi" w:hAnsiTheme="minorHAnsi"/>
                <w:sz w:val="22"/>
                <w:szCs w:val="20"/>
              </w:rPr>
              <w:t>-</w:t>
            </w:r>
            <w:r w:rsidR="008E4C87" w:rsidRPr="003E6CEC">
              <w:rPr>
                <w:rFonts w:asciiTheme="minorHAnsi" w:hAnsiTheme="minorHAnsi"/>
                <w:sz w:val="22"/>
                <w:szCs w:val="20"/>
              </w:rPr>
              <w:t>0</w:t>
            </w:r>
            <w:r w:rsidR="00EF6550">
              <w:rPr>
                <w:rFonts w:asciiTheme="minorHAnsi" w:hAnsiTheme="minorHAnsi"/>
                <w:sz w:val="22"/>
                <w:szCs w:val="20"/>
              </w:rPr>
              <w:t>7</w:t>
            </w:r>
            <w:r w:rsidRPr="003E6CEC">
              <w:rPr>
                <w:rFonts w:asciiTheme="minorHAnsi" w:hAnsiTheme="minorHAnsi"/>
                <w:sz w:val="22"/>
                <w:szCs w:val="20"/>
              </w:rPr>
              <w:t xml:space="preserve">  </w:t>
            </w:r>
          </w:p>
        </w:tc>
      </w:tr>
      <w:tr w:rsidR="00D3117C" w:rsidRPr="006A2D97" w14:paraId="467E6C4B" w14:textId="77777777" w:rsidTr="006A2D97">
        <w:tc>
          <w:tcPr>
            <w:tcW w:w="1541" w:type="dxa"/>
          </w:tcPr>
          <w:p w14:paraId="2BAD8ECC"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Status</w:t>
            </w:r>
          </w:p>
        </w:tc>
        <w:tc>
          <w:tcPr>
            <w:tcW w:w="7525" w:type="dxa"/>
          </w:tcPr>
          <w:p w14:paraId="3C4BE434" w14:textId="4D210639" w:rsidR="00D3117C" w:rsidRPr="003E6CEC" w:rsidRDefault="00D3117C" w:rsidP="00DE0F8A">
            <w:pPr>
              <w:spacing w:line="240" w:lineRule="atLeast"/>
              <w:rPr>
                <w:rFonts w:asciiTheme="minorHAnsi" w:hAnsiTheme="minorHAnsi"/>
                <w:sz w:val="22"/>
                <w:szCs w:val="20"/>
              </w:rPr>
            </w:pPr>
            <w:r w:rsidRPr="003E6CEC">
              <w:rPr>
                <w:rFonts w:asciiTheme="minorHAnsi" w:hAnsiTheme="minorHAnsi"/>
                <w:sz w:val="22"/>
                <w:szCs w:val="20"/>
              </w:rPr>
              <w:t>Voorstel</w:t>
            </w:r>
            <w:r w:rsidR="00EF6550">
              <w:rPr>
                <w:rFonts w:asciiTheme="minorHAnsi" w:hAnsiTheme="minorHAnsi"/>
                <w:sz w:val="22"/>
                <w:szCs w:val="20"/>
              </w:rPr>
              <w:t xml:space="preserve"> </w:t>
            </w:r>
            <w:r w:rsidR="00F43D27">
              <w:rPr>
                <w:rFonts w:asciiTheme="minorHAnsi" w:hAnsiTheme="minorHAnsi"/>
                <w:sz w:val="22"/>
                <w:szCs w:val="20"/>
              </w:rPr>
              <w:t>– stap 8</w:t>
            </w:r>
            <w:r w:rsidR="00DE0F8A">
              <w:rPr>
                <w:rFonts w:asciiTheme="minorHAnsi" w:hAnsiTheme="minorHAnsi"/>
                <w:sz w:val="22"/>
                <w:szCs w:val="20"/>
              </w:rPr>
              <w:t xml:space="preserve">: uitwerking voorgelegd </w:t>
            </w:r>
            <w:r w:rsidR="00F43D27">
              <w:rPr>
                <w:rFonts w:asciiTheme="minorHAnsi" w:hAnsiTheme="minorHAnsi"/>
                <w:sz w:val="22"/>
                <w:szCs w:val="20"/>
              </w:rPr>
              <w:t>ter goedkeuring</w:t>
            </w:r>
            <w:r w:rsidR="00DE0F8A">
              <w:rPr>
                <w:rFonts w:asciiTheme="minorHAnsi" w:hAnsiTheme="minorHAnsi"/>
                <w:sz w:val="22"/>
                <w:szCs w:val="20"/>
              </w:rPr>
              <w:t>.</w:t>
            </w:r>
            <w:r w:rsidR="00F43D27">
              <w:rPr>
                <w:rFonts w:asciiTheme="minorHAnsi" w:hAnsiTheme="minorHAnsi"/>
                <w:sz w:val="22"/>
                <w:szCs w:val="20"/>
              </w:rPr>
              <w:t xml:space="preserve">  </w:t>
            </w:r>
          </w:p>
        </w:tc>
      </w:tr>
    </w:tbl>
    <w:p w14:paraId="7B0D4512" w14:textId="77777777" w:rsidR="00D3117C" w:rsidRPr="006A2D97"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6A2D97" w:rsidRDefault="00D3117C" w:rsidP="00D3117C">
      <w:pPr>
        <w:spacing w:line="240" w:lineRule="atLeast"/>
        <w:rPr>
          <w:rFonts w:asciiTheme="minorHAnsi" w:hAnsiTheme="minorHAnsi"/>
          <w:b/>
          <w:sz w:val="20"/>
          <w:szCs w:val="20"/>
        </w:rPr>
      </w:pPr>
    </w:p>
    <w:p w14:paraId="279CADAC" w14:textId="77777777" w:rsidR="00D3117C" w:rsidRPr="006A2D97" w:rsidRDefault="00D3117C" w:rsidP="00B46F0D">
      <w:pPr>
        <w:spacing w:line="240" w:lineRule="atLeast"/>
        <w:outlineLvl w:val="0"/>
        <w:rPr>
          <w:rFonts w:asciiTheme="minorHAnsi" w:hAnsiTheme="minorHAnsi"/>
          <w:b/>
          <w:sz w:val="20"/>
          <w:szCs w:val="20"/>
        </w:rPr>
      </w:pPr>
      <w:commentRangeStart w:id="1"/>
      <w:r w:rsidRPr="006A2D97">
        <w:rPr>
          <w:rFonts w:asciiTheme="minorHAnsi" w:hAnsiTheme="minorHAnsi"/>
          <w:b/>
          <w:sz w:val="20"/>
          <w:szCs w:val="20"/>
        </w:rPr>
        <w:t>Achtergrond</w:t>
      </w:r>
      <w:commentRangeEnd w:id="1"/>
      <w:r w:rsidR="00136FBE">
        <w:rPr>
          <w:rStyle w:val="Verwijzingopmerking"/>
        </w:rPr>
        <w:commentReference w:id="1"/>
      </w:r>
    </w:p>
    <w:p w14:paraId="6CFE49CD" w14:textId="6BA82B4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heeft een conceptenbibliotheek. </w:t>
      </w:r>
      <w:r w:rsidR="005328A7">
        <w:rPr>
          <w:rFonts w:asciiTheme="minorHAnsi" w:hAnsiTheme="minorHAnsi"/>
          <w:sz w:val="20"/>
          <w:szCs w:val="20"/>
        </w:rPr>
        <w:t xml:space="preserve">Daarin worden momenteel informatiemodellen ingeladen, maar de intentie is om </w:t>
      </w:r>
      <w:r w:rsidR="00204505">
        <w:rPr>
          <w:rFonts w:asciiTheme="minorHAnsi" w:hAnsiTheme="minorHAnsi"/>
          <w:sz w:val="20"/>
          <w:szCs w:val="20"/>
        </w:rPr>
        <w:t xml:space="preserve">ook </w:t>
      </w:r>
      <w:r w:rsidR="005328A7">
        <w:rPr>
          <w:rFonts w:asciiTheme="minorHAnsi" w:hAnsiTheme="minorHAnsi"/>
          <w:sz w:val="20"/>
          <w:szCs w:val="20"/>
        </w:rPr>
        <w:t>concepten te presenteren</w:t>
      </w:r>
      <w:r w:rsidR="00C31CC3">
        <w:rPr>
          <w:rFonts w:asciiTheme="minorHAnsi" w:hAnsiTheme="minorHAnsi"/>
          <w:sz w:val="20"/>
          <w:szCs w:val="20"/>
        </w:rPr>
        <w:t xml:space="preserve">, zoals bedoeld in wat </w:t>
      </w:r>
      <w:commentRangeStart w:id="2"/>
      <w:r w:rsidR="00C31CC3">
        <w:rPr>
          <w:rFonts w:asciiTheme="minorHAnsi" w:hAnsiTheme="minorHAnsi"/>
          <w:sz w:val="20"/>
          <w:szCs w:val="20"/>
        </w:rPr>
        <w:t>KKG</w:t>
      </w:r>
      <w:commentRangeEnd w:id="2"/>
      <w:r w:rsidR="00C60C7B">
        <w:rPr>
          <w:rStyle w:val="Verwijzingopmerking"/>
        </w:rPr>
        <w:commentReference w:id="2"/>
      </w:r>
      <w:r w:rsidR="00C31CC3">
        <w:rPr>
          <w:rFonts w:asciiTheme="minorHAnsi" w:hAnsiTheme="minorHAnsi"/>
          <w:sz w:val="20"/>
          <w:szCs w:val="20"/>
        </w:rPr>
        <w:t xml:space="preserve"> een model van begrippen noemt</w:t>
      </w:r>
      <w:r w:rsidR="005328A7">
        <w:rPr>
          <w:rFonts w:asciiTheme="minorHAnsi" w:hAnsiTheme="minorHAnsi"/>
          <w:sz w:val="20"/>
          <w:szCs w:val="20"/>
        </w:rPr>
        <w:t xml:space="preserve">.  </w:t>
      </w:r>
    </w:p>
    <w:p w14:paraId="3CCB3445" w14:textId="77777777" w:rsidR="00D3117C" w:rsidRPr="006A2D97" w:rsidRDefault="00D3117C" w:rsidP="00D3117C">
      <w:pPr>
        <w:spacing w:line="240" w:lineRule="atLeast"/>
        <w:rPr>
          <w:rFonts w:asciiTheme="minorHAnsi" w:hAnsiTheme="minorHAnsi"/>
          <w:sz w:val="20"/>
          <w:szCs w:val="20"/>
        </w:rPr>
      </w:pPr>
    </w:p>
    <w:p w14:paraId="60F9AB76" w14:textId="0492FBB1" w:rsidR="00D3117C" w:rsidRPr="006A2D97" w:rsidRDefault="00D3117C" w:rsidP="00B46F0D">
      <w:pPr>
        <w:outlineLvl w:val="0"/>
        <w:rPr>
          <w:rFonts w:asciiTheme="minorHAnsi" w:hAnsiTheme="minorHAnsi"/>
          <w:b/>
          <w:bCs/>
          <w:sz w:val="20"/>
          <w:szCs w:val="20"/>
        </w:rPr>
      </w:pPr>
      <w:r w:rsidRPr="006A2D97">
        <w:rPr>
          <w:rFonts w:asciiTheme="minorHAnsi" w:hAnsiTheme="minorHAnsi"/>
          <w:b/>
          <w:bCs/>
          <w:sz w:val="20"/>
          <w:szCs w:val="20"/>
        </w:rPr>
        <w:t>Wens (tekst Marco Brattinga)</w:t>
      </w:r>
      <w:bookmarkStart w:id="3" w:name="_GoBack"/>
      <w:bookmarkEnd w:id="3"/>
    </w:p>
    <w:p w14:paraId="7C49F352" w14:textId="621206B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wil de conceptenbibliotheek kunnen vullen op basis van een informatiemodel die voldoet aan het metamodel voor informatiemodellen (KKG). Ook is het wenselijk om zo nodig een verwijzing te maken vanuit een informatiemodel-element naar het betreffende concept. </w:t>
      </w:r>
    </w:p>
    <w:p w14:paraId="2C9E7567" w14:textId="77777777" w:rsidR="00D3117C" w:rsidRPr="006A2D97" w:rsidRDefault="00D3117C" w:rsidP="00D3117C">
      <w:pPr>
        <w:rPr>
          <w:rFonts w:asciiTheme="minorHAnsi" w:hAnsiTheme="minorHAnsi"/>
          <w:sz w:val="20"/>
          <w:szCs w:val="20"/>
        </w:rPr>
      </w:pPr>
    </w:p>
    <w:p w14:paraId="6533BF3B" w14:textId="38C5013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Hiermee wordt het mogelijk om op een eenduidige wijze KKG informatiemodellen om te zetten naar </w:t>
      </w:r>
      <w:commentRangeStart w:id="4"/>
      <w:r w:rsidRPr="006A2D97">
        <w:rPr>
          <w:rFonts w:asciiTheme="minorHAnsi" w:hAnsiTheme="minorHAnsi"/>
          <w:sz w:val="20"/>
          <w:szCs w:val="20"/>
        </w:rPr>
        <w:t>Linked Data concepten</w:t>
      </w:r>
      <w:commentRangeEnd w:id="4"/>
      <w:r w:rsidRPr="006A2D97">
        <w:rPr>
          <w:rFonts w:asciiTheme="minorHAnsi" w:hAnsiTheme="minorHAnsi"/>
          <w:sz w:val="20"/>
          <w:szCs w:val="20"/>
        </w:rPr>
        <w:t>,</w:t>
      </w:r>
      <w:ins w:id="5" w:author="Ellen Debats" w:date="2018-02-09T12:10:00Z">
        <w:r w:rsidR="00C60C7B">
          <w:rPr>
            <w:rStyle w:val="Verwijzingopmerking"/>
          </w:rPr>
          <w:commentReference w:id="4"/>
        </w:r>
        <w:r w:rsidRPr="006A2D97">
          <w:rPr>
            <w:rFonts w:asciiTheme="minorHAnsi" w:hAnsiTheme="minorHAnsi"/>
            <w:sz w:val="20"/>
            <w:szCs w:val="20"/>
          </w:rPr>
          <w:t>,</w:t>
        </w:r>
      </w:ins>
      <w:r w:rsidRPr="006A2D97">
        <w:rPr>
          <w:rFonts w:asciiTheme="minorHAnsi" w:hAnsiTheme="minorHAnsi"/>
          <w:sz w:val="20"/>
          <w:szCs w:val="20"/>
        </w:rPr>
        <w:t xml:space="preserve"> met volledig behoudt van de betekenis zoals beoogd door de originele auteur. Dit maakt het mogelijk dat Geonovum haar conceptenbibliotheek kan vullen op basis van KKG informatiemodellen, het Kadaster kan verwijzingen aanbrengen in haar informatiemodellen naar concepten (die bij het Kadaster buiten het informatiemodel worden beheerd), en binnen de context van het DSO kan helderheid ontstaan hoe de DSO Stelselcatalogus gevoed moet worden op basis van de informatiemodellen binnen het DSO.</w:t>
      </w:r>
    </w:p>
    <w:p w14:paraId="0E46305C" w14:textId="77777777" w:rsidR="00D3117C" w:rsidRPr="006A2D97" w:rsidRDefault="00D3117C" w:rsidP="00D3117C">
      <w:pPr>
        <w:spacing w:line="240" w:lineRule="atLeast"/>
        <w:rPr>
          <w:rFonts w:asciiTheme="minorHAnsi" w:hAnsiTheme="minorHAnsi"/>
          <w:b/>
          <w:sz w:val="20"/>
          <w:szCs w:val="20"/>
        </w:rPr>
      </w:pPr>
    </w:p>
    <w:p w14:paraId="1EF61593" w14:textId="15CE5A8B" w:rsidR="00D3117C" w:rsidRPr="006A2D97" w:rsidRDefault="00D3117C" w:rsidP="00B46F0D">
      <w:pPr>
        <w:outlineLvl w:val="0"/>
        <w:rPr>
          <w:rFonts w:asciiTheme="minorHAnsi" w:hAnsiTheme="minorHAnsi"/>
          <w:sz w:val="20"/>
          <w:szCs w:val="20"/>
        </w:rPr>
      </w:pPr>
      <w:r w:rsidRPr="006A2D97">
        <w:rPr>
          <w:rFonts w:asciiTheme="minorHAnsi" w:hAnsiTheme="minorHAnsi"/>
          <w:b/>
          <w:bCs/>
          <w:sz w:val="20"/>
          <w:szCs w:val="20"/>
        </w:rPr>
        <w:t>Toelichting context (tekst Marco Brattinga)</w:t>
      </w:r>
    </w:p>
    <w:p w14:paraId="61A66E15" w14:textId="77777777" w:rsidR="00D3117C" w:rsidRPr="006A2D97" w:rsidRDefault="00D3117C" w:rsidP="00D3117C">
      <w:pPr>
        <w:rPr>
          <w:rFonts w:asciiTheme="minorHAnsi" w:hAnsiTheme="minorHAnsi"/>
          <w:sz w:val="20"/>
          <w:szCs w:val="20"/>
        </w:rPr>
      </w:pPr>
      <w:commentRangeStart w:id="6"/>
      <w:r w:rsidRPr="006A2D97">
        <w:rPr>
          <w:rFonts w:asciiTheme="minorHAnsi" w:hAnsiTheme="minorHAnsi"/>
          <w:sz w:val="20"/>
          <w:szCs w:val="20"/>
        </w:rPr>
        <w:t>Informatiemodellen worden gebruikt om een beschrijving te geven van de wijze waarop een administratie is georganiseerd</w:t>
      </w:r>
      <w:commentRangeEnd w:id="6"/>
      <w:r w:rsidR="00470293">
        <w:rPr>
          <w:rStyle w:val="Verwijzingopmerking"/>
        </w:rPr>
        <w:commentReference w:id="6"/>
      </w:r>
      <w:r w:rsidRPr="006A2D97">
        <w:rPr>
          <w:rFonts w:asciiTheme="minorHAnsi" w:hAnsiTheme="minorHAnsi"/>
          <w:sz w:val="20"/>
          <w:szCs w:val="20"/>
        </w:rPr>
        <w:t xml:space="preserve">. Bij zo’n informatiemodel kan een onderscheid gemaakt worden tussen de beschrijving van het domein zelf (in termen van concepten en hun samenhang), en de beschrijving de administratie (in termen van onder andere entiteittypen, attribuuttypen en relatietypen). Dit onderscheid hoeft niet gemaakt te worden: </w:t>
      </w:r>
      <w:commentRangeStart w:id="7"/>
      <w:r w:rsidRPr="006A2D97">
        <w:rPr>
          <w:rFonts w:asciiTheme="minorHAnsi" w:hAnsiTheme="minorHAnsi"/>
          <w:sz w:val="20"/>
          <w:szCs w:val="20"/>
        </w:rPr>
        <w:t xml:space="preserve">er kan ook verondersteld worden dat de beschrijving van het domein en de beschrijving van de administratie </w:t>
      </w:r>
      <w:r w:rsidRPr="006A2D97">
        <w:rPr>
          <w:rFonts w:asciiTheme="minorHAnsi" w:hAnsiTheme="minorHAnsi"/>
          <w:i/>
          <w:iCs/>
          <w:sz w:val="20"/>
          <w:szCs w:val="20"/>
        </w:rPr>
        <w:t>by design</w:t>
      </w:r>
      <w:r w:rsidRPr="006A2D97">
        <w:rPr>
          <w:rFonts w:asciiTheme="minorHAnsi" w:hAnsiTheme="minorHAnsi"/>
          <w:sz w:val="20"/>
          <w:szCs w:val="20"/>
        </w:rPr>
        <w:t xml:space="preserve"> overeen komen</w:t>
      </w:r>
      <w:commentRangeEnd w:id="7"/>
      <w:r w:rsidR="00470293">
        <w:rPr>
          <w:rStyle w:val="Verwijzingopmerking"/>
        </w:rPr>
        <w:commentReference w:id="7"/>
      </w:r>
      <w:r w:rsidRPr="006A2D97">
        <w:rPr>
          <w:rFonts w:asciiTheme="minorHAnsi" w:hAnsiTheme="minorHAnsi"/>
          <w:sz w:val="20"/>
          <w:szCs w:val="20"/>
        </w:rPr>
        <w:t xml:space="preserve">. Er kan gekozen worden om een informatiemodel te maken met alleen de beschrijving van de administratie, </w:t>
      </w:r>
      <w:commentRangeStart w:id="8"/>
      <w:r w:rsidRPr="006A2D97">
        <w:rPr>
          <w:rFonts w:asciiTheme="minorHAnsi" w:hAnsiTheme="minorHAnsi"/>
          <w:sz w:val="20"/>
          <w:szCs w:val="20"/>
        </w:rPr>
        <w:t>met verwijzingen naar de beschrijving van het domein, zonder deze beschrijvingen zelf op te nemen in de administratie</w:t>
      </w:r>
      <w:commentRangeEnd w:id="8"/>
      <w:r w:rsidR="00470293">
        <w:rPr>
          <w:rStyle w:val="Verwijzingopmerking"/>
        </w:rPr>
        <w:commentReference w:id="8"/>
      </w:r>
      <w:r w:rsidRPr="006A2D97">
        <w:rPr>
          <w:rFonts w:asciiTheme="minorHAnsi" w:hAnsiTheme="minorHAnsi"/>
          <w:sz w:val="20"/>
          <w:szCs w:val="20"/>
        </w:rPr>
        <w:t>. En ook kan een informatiemodel alleen bedoeld zijn als een beschrijving van het domein. Alle varianten zijn denkbaar</w:t>
      </w:r>
      <w:commentRangeStart w:id="9"/>
      <w:r w:rsidRPr="006A2D97">
        <w:rPr>
          <w:rFonts w:asciiTheme="minorHAnsi" w:hAnsiTheme="minorHAnsi"/>
          <w:sz w:val="20"/>
          <w:szCs w:val="20"/>
        </w:rPr>
        <w:t>.</w:t>
      </w:r>
      <w:commentRangeEnd w:id="9"/>
      <w:r w:rsidR="00BF2D06">
        <w:rPr>
          <w:rStyle w:val="Verwijzingopmerking"/>
        </w:rPr>
        <w:commentReference w:id="9"/>
      </w:r>
    </w:p>
    <w:p w14:paraId="48DA18F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71FD50F6"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Het huidige KKG metamodel mist op dit moment de mogelijkheid om dergelijke nuances aan te brengen. Aangezien de Linked Data vocabulaires altijd expliciet onderscheid maken tussen de beschrijving van het domein zelf (op basis van SKOS concepts) en de beschrijving van de administratie (op basis van RDF/RDFS/OWL en SHACL), is nu geen eenduidige vertaling mogelijk, zonder mogelijk geweld aan te doen aan de beoogde betekenis van het informatiemodel, zoals opgesteld door de originele auteur. De huidige Stelselcatalogus DSO (ook beoogd voor de conceptenbibliotheek van Geonovum), neemt daarom een “veilige” aanname, en vertaalt een KKG informatiemodel altijd puur naar RDF/RDFS/OWL en SHACL, waarbij geen SKOS concepts worden aangemaakt (maar eventueel wel gebruik gemaakt wordt van eigenschappen als skos:definition)</w:t>
      </w:r>
      <w:commentRangeStart w:id="10"/>
      <w:r w:rsidRPr="006A2D97">
        <w:rPr>
          <w:rFonts w:asciiTheme="minorHAnsi" w:hAnsiTheme="minorHAnsi"/>
          <w:sz w:val="20"/>
          <w:szCs w:val="20"/>
        </w:rPr>
        <w:t>.</w:t>
      </w:r>
      <w:commentRangeEnd w:id="10"/>
      <w:r w:rsidR="00BF2D06">
        <w:rPr>
          <w:rStyle w:val="Verwijzingopmerking"/>
        </w:rPr>
        <w:commentReference w:id="10"/>
      </w:r>
    </w:p>
    <w:p w14:paraId="2A96A0A5" w14:textId="78CC75CA"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6F9D9A61" w14:textId="2874448A" w:rsidR="00D3117C" w:rsidRPr="006A2D97" w:rsidRDefault="00D3117C" w:rsidP="00B46F0D">
      <w:pPr>
        <w:outlineLvl w:val="0"/>
        <w:rPr>
          <w:rFonts w:asciiTheme="minorHAnsi" w:hAnsiTheme="minorHAnsi"/>
          <w:sz w:val="20"/>
          <w:szCs w:val="20"/>
        </w:rPr>
      </w:pPr>
      <w:r w:rsidRPr="006A2D97">
        <w:rPr>
          <w:rFonts w:asciiTheme="minorHAnsi" w:hAnsiTheme="minorHAnsi"/>
          <w:b/>
          <w:bCs/>
          <w:sz w:val="20"/>
          <w:szCs w:val="20"/>
        </w:rPr>
        <w:t>Mogelijk invulling (tekst Marco Brattinga)</w:t>
      </w:r>
    </w:p>
    <w:p w14:paraId="0C385D2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Om inzicht te geven in een mogelijke oplossing die zou voldoen aan onze wens, zou gedacht kunnen worden aan </w:t>
      </w:r>
      <w:commentRangeStart w:id="11"/>
      <w:r w:rsidRPr="006A2D97">
        <w:rPr>
          <w:rFonts w:asciiTheme="minorHAnsi" w:hAnsiTheme="minorHAnsi"/>
          <w:sz w:val="20"/>
          <w:szCs w:val="20"/>
        </w:rPr>
        <w:t>het toevoegen van een stereotype “Concept” en een tag “conceptverwijzing</w:t>
      </w:r>
      <w:commentRangeEnd w:id="11"/>
      <w:r w:rsidR="00BF2D06">
        <w:rPr>
          <w:rStyle w:val="Verwijzingopmerking"/>
        </w:rPr>
        <w:commentReference w:id="11"/>
      </w:r>
      <w:r w:rsidRPr="006A2D97">
        <w:rPr>
          <w:rFonts w:asciiTheme="minorHAnsi" w:hAnsiTheme="minorHAnsi"/>
          <w:sz w:val="20"/>
          <w:szCs w:val="20"/>
        </w:rPr>
        <w:t xml:space="preserve">”. Andere oplossingen zijn ook denkbaar. </w:t>
      </w:r>
    </w:p>
    <w:p w14:paraId="412BA649" w14:textId="77777777" w:rsidR="00D3117C" w:rsidRPr="006A2D97" w:rsidRDefault="00D3117C" w:rsidP="00D3117C">
      <w:pPr>
        <w:spacing w:line="240" w:lineRule="atLeast"/>
        <w:rPr>
          <w:rFonts w:asciiTheme="minorHAnsi" w:hAnsiTheme="minorHAnsi"/>
          <w:b/>
          <w:sz w:val="20"/>
          <w:szCs w:val="20"/>
        </w:rPr>
      </w:pPr>
    </w:p>
    <w:p w14:paraId="0BC4A323" w14:textId="55828E1D" w:rsidR="00D3117C" w:rsidRPr="006A2D97" w:rsidRDefault="00D3117C" w:rsidP="00B46F0D">
      <w:pPr>
        <w:outlineLvl w:val="0"/>
        <w:rPr>
          <w:rFonts w:asciiTheme="minorHAnsi" w:hAnsiTheme="minorHAnsi"/>
          <w:b/>
          <w:sz w:val="20"/>
          <w:szCs w:val="20"/>
        </w:rPr>
      </w:pPr>
      <w:r w:rsidRPr="006A2D97">
        <w:rPr>
          <w:rFonts w:asciiTheme="minorHAnsi" w:hAnsiTheme="minorHAnsi"/>
          <w:b/>
          <w:sz w:val="20"/>
          <w:szCs w:val="20"/>
        </w:rPr>
        <w:lastRenderedPageBreak/>
        <w:t>Intake KKG kernteam (tekst Lennart van Bergen</w:t>
      </w:r>
      <w:r w:rsidR="003E791E">
        <w:rPr>
          <w:rFonts w:asciiTheme="minorHAnsi" w:hAnsiTheme="minorHAnsi"/>
          <w:b/>
          <w:sz w:val="20"/>
          <w:szCs w:val="20"/>
        </w:rPr>
        <w:t xml:space="preserve"> en Paul Jansen</w:t>
      </w:r>
      <w:r w:rsidRPr="006A2D97">
        <w:rPr>
          <w:rFonts w:asciiTheme="minorHAnsi" w:hAnsiTheme="minorHAnsi"/>
          <w:b/>
          <w:sz w:val="20"/>
          <w:szCs w:val="20"/>
        </w:rPr>
        <w:t xml:space="preserve">)  </w:t>
      </w:r>
    </w:p>
    <w:p w14:paraId="60202912" w14:textId="59AC99E8" w:rsidR="00D3117C" w:rsidRPr="006A2D97" w:rsidRDefault="00D3117C" w:rsidP="00D3117C">
      <w:pPr>
        <w:rPr>
          <w:rFonts w:asciiTheme="minorHAnsi" w:hAnsiTheme="minorHAnsi"/>
          <w:sz w:val="20"/>
          <w:szCs w:val="20"/>
        </w:rPr>
      </w:pPr>
      <w:r w:rsidRPr="006A2D97">
        <w:rPr>
          <w:rFonts w:asciiTheme="minorHAnsi" w:hAnsiTheme="minorHAnsi"/>
          <w:sz w:val="20"/>
          <w:szCs w:val="20"/>
        </w:rPr>
        <w:t>Het KKG metamode</w:t>
      </w:r>
      <w:r w:rsidR="005D3E4C" w:rsidRPr="006A2D97">
        <w:rPr>
          <w:rFonts w:asciiTheme="minorHAnsi" w:hAnsiTheme="minorHAnsi"/>
          <w:sz w:val="20"/>
          <w:szCs w:val="20"/>
        </w:rPr>
        <w:t>l</w:t>
      </w:r>
      <w:r w:rsidRPr="006A2D97">
        <w:rPr>
          <w:rFonts w:asciiTheme="minorHAnsi" w:hAnsiTheme="minorHAnsi"/>
          <w:sz w:val="20"/>
          <w:szCs w:val="20"/>
        </w:rPr>
        <w:t xml:space="preserve"> beschrijft in </w:t>
      </w:r>
      <w:r w:rsidR="005D3E4C" w:rsidRPr="006A2D97">
        <w:rPr>
          <w:rFonts w:asciiTheme="minorHAnsi" w:hAnsiTheme="minorHAnsi"/>
          <w:sz w:val="20"/>
          <w:szCs w:val="20"/>
        </w:rPr>
        <w:t>paragraaf 1.5 een 4 deling, waarbij het 1</w:t>
      </w:r>
      <w:r w:rsidR="005D3E4C" w:rsidRPr="006A2D97">
        <w:rPr>
          <w:rFonts w:asciiTheme="minorHAnsi" w:hAnsiTheme="minorHAnsi"/>
          <w:sz w:val="20"/>
          <w:szCs w:val="20"/>
          <w:vertAlign w:val="superscript"/>
        </w:rPr>
        <w:t>e</w:t>
      </w:r>
      <w:r w:rsidR="005D3E4C" w:rsidRPr="006A2D97">
        <w:rPr>
          <w:rFonts w:asciiTheme="minorHAnsi" w:hAnsiTheme="minorHAnsi"/>
          <w:sz w:val="20"/>
          <w:szCs w:val="20"/>
        </w:rPr>
        <w:t xml:space="preserve"> deel/type een model van begrippen is, ook wel een begrippenkader genoemd. Deze is op zichzelf buiten scope van het metamodel. </w:t>
      </w:r>
      <w:r w:rsidR="006115F9" w:rsidRPr="006A2D97">
        <w:rPr>
          <w:rFonts w:asciiTheme="minorHAnsi" w:hAnsiTheme="minorHAnsi"/>
          <w:sz w:val="20"/>
          <w:szCs w:val="20"/>
        </w:rPr>
        <w:t xml:space="preserve">Dat komt omdat een begrippenkader </w:t>
      </w:r>
      <w:r w:rsidR="001500B8" w:rsidRPr="006A2D97">
        <w:rPr>
          <w:rFonts w:asciiTheme="minorHAnsi" w:hAnsiTheme="minorHAnsi"/>
          <w:sz w:val="20"/>
          <w:szCs w:val="20"/>
        </w:rPr>
        <w:t xml:space="preserve">die alle concepten beschrijft in het domein </w:t>
      </w:r>
      <w:r w:rsidR="00F311C7" w:rsidRPr="006A2D97">
        <w:rPr>
          <w:rFonts w:asciiTheme="minorHAnsi" w:hAnsiTheme="minorHAnsi"/>
          <w:sz w:val="20"/>
          <w:szCs w:val="20"/>
        </w:rPr>
        <w:t xml:space="preserve">in principe </w:t>
      </w:r>
      <w:r w:rsidR="00F311C7" w:rsidRPr="004A0CC1">
        <w:rPr>
          <w:rFonts w:asciiTheme="minorHAnsi" w:hAnsiTheme="minorHAnsi"/>
          <w:sz w:val="20"/>
          <w:szCs w:val="20"/>
          <w:u w:val="single"/>
        </w:rPr>
        <w:t>input</w:t>
      </w:r>
      <w:r w:rsidR="00F311C7" w:rsidRPr="006A2D97">
        <w:rPr>
          <w:rFonts w:asciiTheme="minorHAnsi" w:hAnsiTheme="minorHAnsi"/>
          <w:sz w:val="20"/>
          <w:szCs w:val="20"/>
        </w:rPr>
        <w:t xml:space="preserve"> is voor het maken van een </w:t>
      </w:r>
      <w:r w:rsidR="001500B8" w:rsidRPr="006A2D97">
        <w:rPr>
          <w:rFonts w:asciiTheme="minorHAnsi" w:hAnsiTheme="minorHAnsi"/>
          <w:sz w:val="20"/>
          <w:szCs w:val="20"/>
        </w:rPr>
        <w:t>conceptueel</w:t>
      </w:r>
      <w:r w:rsidR="004A0CC1">
        <w:rPr>
          <w:rFonts w:asciiTheme="minorHAnsi" w:hAnsiTheme="minorHAnsi"/>
          <w:sz w:val="20"/>
          <w:szCs w:val="20"/>
        </w:rPr>
        <w:t xml:space="preserve"> (en/of logisch) informatiemodel. </w:t>
      </w:r>
      <w:commentRangeStart w:id="12"/>
      <w:r w:rsidR="009A3108">
        <w:rPr>
          <w:rFonts w:asciiTheme="minorHAnsi" w:hAnsiTheme="minorHAnsi"/>
          <w:sz w:val="20"/>
          <w:szCs w:val="20"/>
        </w:rPr>
        <w:t xml:space="preserve">Het leggen van een link vanuit het IM naar een begrip/concept </w:t>
      </w:r>
      <w:r w:rsidR="00F311C7" w:rsidRPr="006A2D97">
        <w:rPr>
          <w:rFonts w:asciiTheme="minorHAnsi" w:hAnsiTheme="minorHAnsi"/>
          <w:sz w:val="20"/>
          <w:szCs w:val="20"/>
        </w:rPr>
        <w:t xml:space="preserve"> </w:t>
      </w:r>
      <w:commentRangeEnd w:id="12"/>
      <w:r w:rsidR="00C60C7B">
        <w:rPr>
          <w:rStyle w:val="Verwijzingopmerking"/>
        </w:rPr>
        <w:commentReference w:id="12"/>
      </w:r>
    </w:p>
    <w:p w14:paraId="4CD4939F" w14:textId="77777777" w:rsidR="00D3117C" w:rsidRPr="006A2D97" w:rsidRDefault="00D3117C" w:rsidP="00D3117C">
      <w:pPr>
        <w:rPr>
          <w:rFonts w:asciiTheme="minorHAnsi" w:hAnsiTheme="minorHAnsi"/>
          <w:sz w:val="20"/>
          <w:szCs w:val="20"/>
        </w:rPr>
      </w:pPr>
    </w:p>
    <w:p w14:paraId="6EBB64DA" w14:textId="1ACD1A4B"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We onderscheiden twee behoeftes t.a.v. het tot stand komen van een begrippenkader van concepten, ook wel concepten bibliotheek genoemd. </w:t>
      </w:r>
    </w:p>
    <w:p w14:paraId="2618F728" w14:textId="77777777" w:rsidR="00D3117C" w:rsidRPr="006A2D97" w:rsidRDefault="00D3117C" w:rsidP="00D3117C">
      <w:pPr>
        <w:rPr>
          <w:rFonts w:asciiTheme="minorHAnsi" w:hAnsiTheme="minorHAnsi"/>
          <w:sz w:val="20"/>
          <w:szCs w:val="20"/>
        </w:rPr>
      </w:pPr>
    </w:p>
    <w:p w14:paraId="26CE8C07" w14:textId="087843DB" w:rsidR="00D3117C" w:rsidRPr="006A2D97" w:rsidRDefault="00D3117C" w:rsidP="00D3117C">
      <w:pPr>
        <w:numPr>
          <w:ilvl w:val="0"/>
          <w:numId w:val="8"/>
        </w:numPr>
        <w:spacing w:line="240" w:lineRule="auto"/>
        <w:contextualSpacing w:val="0"/>
        <w:rPr>
          <w:rFonts w:asciiTheme="minorHAnsi" w:hAnsiTheme="minorHAnsi"/>
          <w:sz w:val="20"/>
          <w:szCs w:val="20"/>
        </w:rPr>
      </w:pPr>
      <w:commentRangeStart w:id="13"/>
      <w:commentRangeStart w:id="14"/>
      <w:commentRangeStart w:id="15"/>
      <w:r w:rsidRPr="006A2D97">
        <w:rPr>
          <w:rFonts w:asciiTheme="minorHAnsi" w:hAnsiTheme="minorHAnsi"/>
          <w:sz w:val="20"/>
          <w:szCs w:val="20"/>
        </w:rPr>
        <w:t xml:space="preserve">Een begrippenkader met concepten </w:t>
      </w:r>
      <w:r w:rsidR="007A0B1C">
        <w:rPr>
          <w:rFonts w:asciiTheme="minorHAnsi" w:hAnsiTheme="minorHAnsi"/>
          <w:sz w:val="20"/>
          <w:szCs w:val="20"/>
        </w:rPr>
        <w:t xml:space="preserve">eerst zelfstandig opstellen. </w:t>
      </w:r>
      <w:commentRangeEnd w:id="13"/>
      <w:r w:rsidR="00C60C7B">
        <w:rPr>
          <w:rStyle w:val="Verwijzingopmerking"/>
        </w:rPr>
        <w:commentReference w:id="13"/>
      </w:r>
      <w:commentRangeEnd w:id="14"/>
      <w:r w:rsidR="00FC6B56">
        <w:rPr>
          <w:rStyle w:val="Verwijzingopmerking"/>
        </w:rPr>
        <w:commentReference w:id="14"/>
      </w:r>
      <w:commentRangeEnd w:id="15"/>
      <w:r w:rsidR="00FC6B56">
        <w:rPr>
          <w:rStyle w:val="Verwijzingopmerking"/>
        </w:rPr>
        <w:commentReference w:id="15"/>
      </w:r>
      <w:r w:rsidR="00F51901">
        <w:rPr>
          <w:rFonts w:asciiTheme="minorHAnsi" w:hAnsiTheme="minorHAnsi"/>
          <w:sz w:val="20"/>
          <w:szCs w:val="20"/>
        </w:rPr>
        <w:br/>
      </w:r>
      <w:r w:rsidR="00F51901">
        <w:rPr>
          <w:rFonts w:asciiTheme="minorHAnsi" w:hAnsiTheme="minorHAnsi"/>
          <w:sz w:val="20"/>
          <w:szCs w:val="20"/>
        </w:rPr>
        <w:br/>
      </w:r>
      <w:r w:rsidR="007A0B1C">
        <w:rPr>
          <w:rFonts w:asciiTheme="minorHAnsi" w:hAnsiTheme="minorHAnsi"/>
          <w:sz w:val="20"/>
          <w:szCs w:val="20"/>
        </w:rPr>
        <w:t xml:space="preserve">Vervolgens deze </w:t>
      </w:r>
      <w:r w:rsidRPr="006A2D97">
        <w:rPr>
          <w:rFonts w:asciiTheme="minorHAnsi" w:hAnsiTheme="minorHAnsi"/>
          <w:sz w:val="20"/>
          <w:szCs w:val="20"/>
        </w:rPr>
        <w:t xml:space="preserve">handmatig vertalen/modelleren </w:t>
      </w:r>
      <w:r w:rsidR="001131A5" w:rsidRPr="006A2D97">
        <w:rPr>
          <w:rFonts w:asciiTheme="minorHAnsi" w:hAnsiTheme="minorHAnsi"/>
          <w:sz w:val="20"/>
          <w:szCs w:val="20"/>
        </w:rPr>
        <w:t>naar/</w:t>
      </w:r>
      <w:r w:rsidRPr="006A2D97">
        <w:rPr>
          <w:rFonts w:asciiTheme="minorHAnsi" w:hAnsiTheme="minorHAnsi"/>
          <w:sz w:val="20"/>
          <w:szCs w:val="20"/>
        </w:rPr>
        <w:t>tot een IM, met traceerbaarheid vanuit het IM terug naar de concepten.</w:t>
      </w:r>
    </w:p>
    <w:p w14:paraId="5CDEC1DB" w14:textId="768E6DAE" w:rsidR="00D3117C" w:rsidRPr="006A2D97" w:rsidRDefault="001131A5" w:rsidP="001131A5">
      <w:pPr>
        <w:ind w:left="708"/>
        <w:rPr>
          <w:rFonts w:asciiTheme="minorHAnsi" w:eastAsiaTheme="minorHAnsi" w:hAnsiTheme="minorHAnsi"/>
          <w:sz w:val="20"/>
          <w:szCs w:val="20"/>
        </w:rPr>
      </w:pPr>
      <w:r w:rsidRPr="006A2D97">
        <w:rPr>
          <w:rFonts w:asciiTheme="minorHAnsi" w:hAnsiTheme="minorHAnsi"/>
          <w:sz w:val="20"/>
          <w:szCs w:val="20"/>
        </w:rPr>
        <w:br/>
        <w:t xml:space="preserve">Paul Jansen: </w:t>
      </w:r>
      <w:r w:rsidR="00D3117C" w:rsidRPr="006A2D97">
        <w:rPr>
          <w:rFonts w:asciiTheme="minorHAnsi" w:hAnsiTheme="minorHAnsi"/>
          <w:sz w:val="20"/>
          <w:szCs w:val="20"/>
        </w:rPr>
        <w:t>D</w:t>
      </w:r>
      <w:r w:rsidRPr="006A2D97">
        <w:rPr>
          <w:rFonts w:asciiTheme="minorHAnsi" w:hAnsiTheme="minorHAnsi"/>
          <w:sz w:val="20"/>
          <w:szCs w:val="20"/>
        </w:rPr>
        <w:t xml:space="preserve">it doet Geonovum </w:t>
      </w:r>
      <w:r w:rsidR="00D3117C" w:rsidRPr="006A2D97">
        <w:rPr>
          <w:rFonts w:asciiTheme="minorHAnsi" w:hAnsiTheme="minorHAnsi"/>
          <w:sz w:val="20"/>
          <w:szCs w:val="20"/>
        </w:rPr>
        <w:t>we nu nog weinig maar wordt steeds belangrijker.</w:t>
      </w:r>
    </w:p>
    <w:p w14:paraId="68BFDC2D" w14:textId="77777777" w:rsidR="00D3117C" w:rsidRPr="006A2D97" w:rsidRDefault="00D3117C" w:rsidP="00D3117C">
      <w:pPr>
        <w:pStyle w:val="Lijstalinea"/>
        <w:rPr>
          <w:rFonts w:asciiTheme="minorHAnsi" w:hAnsiTheme="minorHAnsi"/>
          <w:sz w:val="20"/>
          <w:szCs w:val="20"/>
        </w:rPr>
      </w:pPr>
    </w:p>
    <w:p w14:paraId="236EA096" w14:textId="41391385" w:rsidR="00D3117C" w:rsidRPr="006A2D97" w:rsidRDefault="00D3117C" w:rsidP="00D3117C">
      <w:pPr>
        <w:numPr>
          <w:ilvl w:val="0"/>
          <w:numId w:val="8"/>
        </w:numPr>
        <w:spacing w:line="240" w:lineRule="auto"/>
        <w:contextualSpacing w:val="0"/>
        <w:rPr>
          <w:rFonts w:asciiTheme="minorHAnsi" w:hAnsiTheme="minorHAnsi"/>
          <w:sz w:val="20"/>
          <w:szCs w:val="20"/>
        </w:rPr>
      </w:pPr>
      <w:commentRangeStart w:id="16"/>
      <w:commentRangeStart w:id="17"/>
      <w:r w:rsidRPr="006A2D97">
        <w:rPr>
          <w:rFonts w:asciiTheme="minorHAnsi" w:hAnsiTheme="minorHAnsi"/>
          <w:sz w:val="20"/>
          <w:szCs w:val="20"/>
          <w:lang w:eastAsia="en-US"/>
        </w:rPr>
        <w:t>E</w:t>
      </w:r>
      <w:r w:rsidR="00E07164">
        <w:rPr>
          <w:rFonts w:asciiTheme="minorHAnsi" w:hAnsiTheme="minorHAnsi"/>
          <w:sz w:val="20"/>
          <w:szCs w:val="20"/>
          <w:lang w:eastAsia="en-US"/>
        </w:rPr>
        <w:t>erst e</w:t>
      </w:r>
      <w:r w:rsidRPr="006A2D97">
        <w:rPr>
          <w:rFonts w:asciiTheme="minorHAnsi" w:hAnsiTheme="minorHAnsi"/>
          <w:sz w:val="20"/>
          <w:szCs w:val="20"/>
          <w:lang w:eastAsia="en-US"/>
        </w:rPr>
        <w:t xml:space="preserve">en </w:t>
      </w:r>
      <w:r w:rsidR="001131A5" w:rsidRPr="006A2D97">
        <w:rPr>
          <w:rFonts w:asciiTheme="minorHAnsi" w:hAnsiTheme="minorHAnsi"/>
          <w:sz w:val="20"/>
          <w:szCs w:val="20"/>
          <w:lang w:eastAsia="en-US"/>
        </w:rPr>
        <w:t xml:space="preserve">(conceptueel of logisch) </w:t>
      </w:r>
      <w:r w:rsidRPr="006A2D97">
        <w:rPr>
          <w:rFonts w:asciiTheme="minorHAnsi" w:hAnsiTheme="minorHAnsi"/>
          <w:sz w:val="20"/>
          <w:szCs w:val="20"/>
          <w:lang w:eastAsia="en-US"/>
        </w:rPr>
        <w:t xml:space="preserve">informatiemodel </w:t>
      </w:r>
      <w:r w:rsidR="00E07164">
        <w:rPr>
          <w:rFonts w:asciiTheme="minorHAnsi" w:hAnsiTheme="minorHAnsi"/>
          <w:sz w:val="20"/>
          <w:szCs w:val="20"/>
          <w:lang w:eastAsia="en-US"/>
        </w:rPr>
        <w:t xml:space="preserve">opstellen. </w:t>
      </w:r>
      <w:r w:rsidRPr="006A2D97">
        <w:rPr>
          <w:rFonts w:asciiTheme="minorHAnsi" w:hAnsiTheme="minorHAnsi"/>
          <w:sz w:val="20"/>
          <w:szCs w:val="20"/>
          <w:lang w:eastAsia="en-US"/>
        </w:rPr>
        <w:t>vertalen naar een begrippenkader, vanuit het IM. (de andersom route)</w:t>
      </w:r>
      <w:commentRangeEnd w:id="16"/>
      <w:r w:rsidR="00C60C7B">
        <w:rPr>
          <w:rStyle w:val="Verwijzingopmerking"/>
        </w:rPr>
        <w:commentReference w:id="16"/>
      </w:r>
      <w:commentRangeEnd w:id="17"/>
      <w:r w:rsidR="00AD3152">
        <w:rPr>
          <w:rStyle w:val="Verwijzingopmerking"/>
        </w:rPr>
        <w:commentReference w:id="17"/>
      </w:r>
    </w:p>
    <w:p w14:paraId="66136618" w14:textId="77777777" w:rsidR="00D3117C" w:rsidRPr="006A2D97" w:rsidRDefault="00D3117C" w:rsidP="00D3117C">
      <w:pPr>
        <w:rPr>
          <w:rFonts w:asciiTheme="minorHAnsi" w:eastAsiaTheme="minorHAnsi" w:hAnsiTheme="minorHAnsi"/>
          <w:sz w:val="20"/>
          <w:szCs w:val="20"/>
        </w:rPr>
      </w:pPr>
    </w:p>
    <w:p w14:paraId="72DC62BB" w14:textId="15CD71B3" w:rsidR="00D3117C" w:rsidRPr="006A2D97" w:rsidRDefault="001131A5" w:rsidP="001131A5">
      <w:pPr>
        <w:ind w:left="708"/>
        <w:rPr>
          <w:rFonts w:asciiTheme="minorHAnsi" w:hAnsiTheme="minorHAnsi"/>
          <w:sz w:val="20"/>
          <w:szCs w:val="20"/>
        </w:rPr>
      </w:pPr>
      <w:r w:rsidRPr="006A2D97">
        <w:rPr>
          <w:rFonts w:asciiTheme="minorHAnsi" w:hAnsiTheme="minorHAnsi"/>
          <w:sz w:val="20"/>
          <w:szCs w:val="20"/>
        </w:rPr>
        <w:t>Paul Jansen: dit i</w:t>
      </w:r>
      <w:r w:rsidR="00D3117C" w:rsidRPr="006A2D97">
        <w:rPr>
          <w:rFonts w:asciiTheme="minorHAnsi" w:hAnsiTheme="minorHAnsi"/>
          <w:sz w:val="20"/>
          <w:szCs w:val="20"/>
        </w:rPr>
        <w:t xml:space="preserve">s de huidige use case voor de vulling van de conceptenbibliotheek. </w:t>
      </w:r>
      <w:r w:rsidRPr="006A2D97">
        <w:rPr>
          <w:rFonts w:asciiTheme="minorHAnsi" w:hAnsiTheme="minorHAnsi"/>
          <w:sz w:val="20"/>
          <w:szCs w:val="20"/>
        </w:rPr>
        <w:t>D</w:t>
      </w:r>
      <w:r w:rsidR="00D3117C" w:rsidRPr="006A2D97">
        <w:rPr>
          <w:rFonts w:asciiTheme="minorHAnsi" w:hAnsiTheme="minorHAnsi"/>
          <w:sz w:val="20"/>
          <w:szCs w:val="20"/>
        </w:rPr>
        <w:t>e bibliotheek publiceert ‘as is’ de semantiek van de modellen.</w:t>
      </w:r>
      <w:r w:rsidR="007F3209">
        <w:rPr>
          <w:rFonts w:asciiTheme="minorHAnsi" w:hAnsiTheme="minorHAnsi"/>
          <w:sz w:val="20"/>
          <w:szCs w:val="20"/>
        </w:rPr>
        <w:t xml:space="preserve"> </w:t>
      </w:r>
      <w:r w:rsidR="00D3117C" w:rsidRPr="006A2D97">
        <w:rPr>
          <w:rFonts w:asciiTheme="minorHAnsi" w:hAnsiTheme="minorHAnsi"/>
          <w:sz w:val="20"/>
          <w:szCs w:val="20"/>
        </w:rPr>
        <w:t>De informatiemodellen die wij hebben maken geen expliciet onderscheid tussen object</w:t>
      </w:r>
      <w:r w:rsidR="007F3209">
        <w:rPr>
          <w:rFonts w:asciiTheme="minorHAnsi" w:hAnsiTheme="minorHAnsi"/>
          <w:sz w:val="20"/>
          <w:szCs w:val="20"/>
        </w:rPr>
        <w:t>t</w:t>
      </w:r>
      <w:r w:rsidR="00D3117C" w:rsidRPr="006A2D97">
        <w:rPr>
          <w:rFonts w:asciiTheme="minorHAnsi" w:hAnsiTheme="minorHAnsi"/>
          <w:sz w:val="20"/>
          <w:szCs w:val="20"/>
        </w:rPr>
        <w:t>ype (attribuuttype enz) en concept. Dit onderscheid is voortschrijdend inzicht. In de regel maken wij modellen die de representatie van de werkelijkhe</w:t>
      </w:r>
      <w:r w:rsidRPr="006A2D97">
        <w:rPr>
          <w:rFonts w:asciiTheme="minorHAnsi" w:hAnsiTheme="minorHAnsi"/>
          <w:sz w:val="20"/>
          <w:szCs w:val="20"/>
        </w:rPr>
        <w:t>i</w:t>
      </w:r>
      <w:r w:rsidR="00D3117C" w:rsidRPr="006A2D97">
        <w:rPr>
          <w:rFonts w:asciiTheme="minorHAnsi" w:hAnsiTheme="minorHAnsi"/>
          <w:sz w:val="20"/>
          <w:szCs w:val="20"/>
        </w:rPr>
        <w:t>d middels objec</w:t>
      </w:r>
      <w:r w:rsidR="007F3209">
        <w:rPr>
          <w:rFonts w:asciiTheme="minorHAnsi" w:hAnsiTheme="minorHAnsi"/>
          <w:sz w:val="20"/>
          <w:szCs w:val="20"/>
        </w:rPr>
        <w:t>t</w:t>
      </w:r>
      <w:r w:rsidR="00D3117C" w:rsidRPr="006A2D97">
        <w:rPr>
          <w:rFonts w:asciiTheme="minorHAnsi" w:hAnsiTheme="minorHAnsi"/>
          <w:sz w:val="20"/>
          <w:szCs w:val="20"/>
        </w:rPr>
        <w:t>typen beschrijven  en niet middels concepten uit werkelijkheid (concepten)</w:t>
      </w:r>
    </w:p>
    <w:p w14:paraId="7990C56E" w14:textId="77777777" w:rsidR="00D3117C" w:rsidRDefault="00D3117C" w:rsidP="00D3117C">
      <w:pPr>
        <w:spacing w:line="240" w:lineRule="auto"/>
        <w:rPr>
          <w:rFonts w:asciiTheme="minorHAnsi" w:hAnsiTheme="minorHAnsi"/>
          <w:sz w:val="20"/>
          <w:szCs w:val="20"/>
        </w:rPr>
      </w:pPr>
    </w:p>
    <w:p w14:paraId="372D355F" w14:textId="36CFA51A" w:rsidR="007F3209" w:rsidRDefault="007F3209" w:rsidP="00B46F0D">
      <w:pPr>
        <w:spacing w:line="240" w:lineRule="auto"/>
        <w:outlineLvl w:val="0"/>
        <w:rPr>
          <w:rFonts w:asciiTheme="minorHAnsi" w:hAnsiTheme="minorHAnsi"/>
          <w:sz w:val="20"/>
          <w:szCs w:val="20"/>
        </w:rPr>
      </w:pPr>
      <w:r>
        <w:rPr>
          <w:rFonts w:asciiTheme="minorHAnsi" w:hAnsiTheme="minorHAnsi"/>
          <w:sz w:val="20"/>
          <w:szCs w:val="20"/>
        </w:rPr>
        <w:t xml:space="preserve">Het verzoek gaat om 2. </w:t>
      </w:r>
    </w:p>
    <w:p w14:paraId="07FB7401" w14:textId="77777777" w:rsidR="006A179C" w:rsidRDefault="006A179C" w:rsidP="006A179C">
      <w:pPr>
        <w:spacing w:line="240" w:lineRule="auto"/>
        <w:rPr>
          <w:rFonts w:ascii="Calibri" w:hAnsi="Calibri"/>
          <w:sz w:val="20"/>
          <w:szCs w:val="20"/>
        </w:rPr>
      </w:pPr>
    </w:p>
    <w:p w14:paraId="2BA27B75" w14:textId="77777777" w:rsidR="006A179C" w:rsidRDefault="006A179C" w:rsidP="006A179C">
      <w:pPr>
        <w:spacing w:line="240" w:lineRule="auto"/>
        <w:rPr>
          <w:rFonts w:ascii="Calibri" w:hAnsi="Calibri"/>
          <w:sz w:val="20"/>
          <w:szCs w:val="20"/>
        </w:rPr>
      </w:pPr>
      <w:r>
        <w:rPr>
          <w:rFonts w:ascii="Calibri" w:hAnsi="Calibri"/>
          <w:sz w:val="20"/>
          <w:szCs w:val="20"/>
        </w:rPr>
        <w:t xml:space="preserve">Denkrichting: </w:t>
      </w:r>
    </w:p>
    <w:p w14:paraId="6A97EF8A" w14:textId="72AEB4C8" w:rsidR="00D4095F" w:rsidRPr="006A179C" w:rsidRDefault="00D4095F" w:rsidP="00D4095F">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MIM/KKG is expliciet niet bedoeld om een </w:t>
      </w:r>
      <w:r w:rsidR="00F11022">
        <w:rPr>
          <w:rFonts w:asciiTheme="minorHAnsi" w:hAnsiTheme="minorHAnsi"/>
          <w:sz w:val="20"/>
          <w:szCs w:val="20"/>
        </w:rPr>
        <w:t>(</w:t>
      </w:r>
      <w:r w:rsidRPr="006A179C">
        <w:rPr>
          <w:rFonts w:asciiTheme="minorHAnsi" w:hAnsiTheme="minorHAnsi"/>
          <w:sz w:val="20"/>
          <w:szCs w:val="20"/>
        </w:rPr>
        <w:t>semantisch</w:t>
      </w:r>
      <w:r w:rsidR="00F11022">
        <w:rPr>
          <w:rFonts w:asciiTheme="minorHAnsi" w:hAnsiTheme="minorHAnsi"/>
          <w:sz w:val="20"/>
          <w:szCs w:val="20"/>
        </w:rPr>
        <w:t>)</w:t>
      </w:r>
      <w:r w:rsidRPr="006A179C">
        <w:rPr>
          <w:rFonts w:asciiTheme="minorHAnsi" w:hAnsiTheme="minorHAnsi"/>
          <w:sz w:val="20"/>
          <w:szCs w:val="20"/>
        </w:rPr>
        <w:t xml:space="preserve"> model van begrippen, zoals bedoeld met skos:concepts en closeMatch en exactMatch etc. </w:t>
      </w:r>
    </w:p>
    <w:p w14:paraId="13CBC0DD" w14:textId="24F686A2" w:rsidR="006A179C" w:rsidRDefault="006A179C" w:rsidP="006A179C">
      <w:pPr>
        <w:pStyle w:val="Lijstalinea"/>
        <w:numPr>
          <w:ilvl w:val="0"/>
          <w:numId w:val="19"/>
        </w:numPr>
        <w:spacing w:line="240" w:lineRule="auto"/>
        <w:rPr>
          <w:rFonts w:ascii="Calibri" w:hAnsi="Calibri"/>
          <w:sz w:val="20"/>
          <w:szCs w:val="20"/>
        </w:rPr>
      </w:pPr>
      <w:commentRangeStart w:id="18"/>
      <w:r>
        <w:rPr>
          <w:rFonts w:ascii="Calibri" w:hAnsi="Calibri"/>
          <w:sz w:val="20"/>
          <w:szCs w:val="20"/>
        </w:rPr>
        <w:t>H</w:t>
      </w:r>
      <w:r w:rsidRPr="006A179C">
        <w:rPr>
          <w:rFonts w:ascii="Calibri" w:hAnsi="Calibri"/>
          <w:sz w:val="20"/>
          <w:szCs w:val="20"/>
        </w:rPr>
        <w:t>et</w:t>
      </w:r>
      <w:commentRangeEnd w:id="18"/>
      <w:r w:rsidR="00C60C7B">
        <w:rPr>
          <w:rStyle w:val="Verwijzingopmerking"/>
        </w:rPr>
        <w:commentReference w:id="18"/>
      </w:r>
      <w:r w:rsidRPr="006A179C">
        <w:rPr>
          <w:rFonts w:ascii="Calibri" w:hAnsi="Calibri"/>
          <w:sz w:val="20"/>
          <w:szCs w:val="20"/>
        </w:rPr>
        <w:t xml:space="preserve"> </w:t>
      </w:r>
      <w:r>
        <w:rPr>
          <w:rFonts w:ascii="Calibri" w:hAnsi="Calibri"/>
          <w:sz w:val="20"/>
          <w:szCs w:val="20"/>
        </w:rPr>
        <w:t xml:space="preserve">zou in ieder geval goed moeten passen bij </w:t>
      </w:r>
      <w:r w:rsidRPr="006A179C">
        <w:rPr>
          <w:rFonts w:ascii="Calibri" w:hAnsi="Calibri"/>
          <w:sz w:val="20"/>
          <w:szCs w:val="20"/>
        </w:rPr>
        <w:t>opstellen van een conceptueel IM</w:t>
      </w:r>
      <w:r>
        <w:rPr>
          <w:rFonts w:ascii="Calibri" w:hAnsi="Calibri"/>
          <w:sz w:val="20"/>
          <w:szCs w:val="20"/>
        </w:rPr>
        <w:t xml:space="preserve"> </w:t>
      </w:r>
      <w:r w:rsidR="0090040D">
        <w:rPr>
          <w:rFonts w:ascii="Calibri" w:hAnsi="Calibri"/>
          <w:sz w:val="20"/>
          <w:szCs w:val="20"/>
        </w:rPr>
        <w:br/>
      </w:r>
      <w:r>
        <w:rPr>
          <w:rFonts w:ascii="Calibri" w:hAnsi="Calibri"/>
          <w:sz w:val="20"/>
          <w:szCs w:val="20"/>
        </w:rPr>
        <w:t>(</w:t>
      </w:r>
      <w:commentRangeStart w:id="19"/>
      <w:r>
        <w:rPr>
          <w:rFonts w:ascii="Calibri" w:hAnsi="Calibri"/>
          <w:sz w:val="20"/>
          <w:szCs w:val="20"/>
        </w:rPr>
        <w:t xml:space="preserve">of een logisch model die conceptueel georiënteerd is, en niet technisch georiënteerd </w:t>
      </w:r>
      <w:commentRangeEnd w:id="19"/>
      <w:r w:rsidR="00AD3152">
        <w:rPr>
          <w:rStyle w:val="Verwijzingopmerking"/>
        </w:rPr>
        <w:commentReference w:id="19"/>
      </w:r>
      <w:r>
        <w:rPr>
          <w:rFonts w:ascii="Calibri" w:hAnsi="Calibri"/>
          <w:sz w:val="20"/>
          <w:szCs w:val="20"/>
        </w:rPr>
        <w:t xml:space="preserve">is) </w:t>
      </w:r>
      <w:r w:rsidRPr="006A179C">
        <w:rPr>
          <w:rFonts w:ascii="Calibri" w:hAnsi="Calibri"/>
          <w:sz w:val="20"/>
          <w:szCs w:val="20"/>
        </w:rPr>
        <w:t xml:space="preserve">. </w:t>
      </w:r>
    </w:p>
    <w:p w14:paraId="11425999" w14:textId="64CA502F" w:rsidR="006A179C" w:rsidRPr="006A179C" w:rsidRDefault="006A179C" w:rsidP="006A179C">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Het zou mooi zijn als er geen verschil is tussen 1 en 2 wat betreft een IM. Anders gezegd, hoe geef je in een KKG IM aan dat de herkomst van een specifiek modelelement een concept/begrip is. Als je dit invult in een IM om zoals bedoeld </w:t>
      </w:r>
      <w:commentRangeStart w:id="20"/>
      <w:commentRangeStart w:id="21"/>
      <w:r w:rsidRPr="006A179C">
        <w:rPr>
          <w:rFonts w:asciiTheme="minorHAnsi" w:hAnsiTheme="minorHAnsi"/>
          <w:sz w:val="20"/>
          <w:szCs w:val="20"/>
        </w:rPr>
        <w:t>bij 1 terug te kunnen traceren</w:t>
      </w:r>
      <w:commentRangeEnd w:id="20"/>
      <w:r w:rsidR="00C60C7B">
        <w:rPr>
          <w:rStyle w:val="Verwijzingopmerking"/>
        </w:rPr>
        <w:commentReference w:id="20"/>
      </w:r>
      <w:commentRangeEnd w:id="21"/>
      <w:r w:rsidR="00AD3152">
        <w:rPr>
          <w:rStyle w:val="Verwijzingopmerking"/>
        </w:rPr>
        <w:commentReference w:id="21"/>
      </w:r>
      <w:r w:rsidRPr="006A179C">
        <w:rPr>
          <w:rFonts w:asciiTheme="minorHAnsi" w:hAnsiTheme="minorHAnsi"/>
          <w:sz w:val="20"/>
          <w:szCs w:val="20"/>
        </w:rPr>
        <w:t xml:space="preserve">, of invult in een IM </w:t>
      </w:r>
      <w:commentRangeStart w:id="22"/>
      <w:r w:rsidRPr="006A179C">
        <w:rPr>
          <w:rFonts w:asciiTheme="minorHAnsi" w:hAnsiTheme="minorHAnsi"/>
          <w:sz w:val="20"/>
          <w:szCs w:val="20"/>
        </w:rPr>
        <w:t>om daarvan een begrippen kader te kunnen genereren</w:t>
      </w:r>
      <w:commentRangeEnd w:id="22"/>
      <w:r w:rsidR="00C60C7B">
        <w:rPr>
          <w:rStyle w:val="Verwijzingopmerking"/>
        </w:rPr>
        <w:commentReference w:id="22"/>
      </w:r>
      <w:r w:rsidRPr="006A179C">
        <w:rPr>
          <w:rFonts w:asciiTheme="minorHAnsi" w:hAnsiTheme="minorHAnsi"/>
          <w:sz w:val="20"/>
          <w:szCs w:val="20"/>
        </w:rPr>
        <w:t xml:space="preserve"> zoals bedoeld bij 2, dan is er één beschrijving mogelijk voor beide behoeftes. </w:t>
      </w:r>
    </w:p>
    <w:p w14:paraId="014843D6" w14:textId="0AE2FB4C" w:rsidR="006A179C" w:rsidRDefault="006A179C" w:rsidP="00D3117C">
      <w:pPr>
        <w:spacing w:line="240" w:lineRule="auto"/>
        <w:rPr>
          <w:rFonts w:asciiTheme="minorHAnsi" w:hAnsiTheme="minorHAnsi"/>
          <w:sz w:val="20"/>
          <w:szCs w:val="20"/>
        </w:rPr>
      </w:pPr>
    </w:p>
    <w:p w14:paraId="7E3FA41D" w14:textId="608E88B5" w:rsidR="006A179C" w:rsidRPr="006A179C" w:rsidRDefault="006A179C" w:rsidP="006A179C">
      <w:pPr>
        <w:rPr>
          <w:rFonts w:asciiTheme="minorHAnsi" w:hAnsiTheme="minorHAnsi"/>
          <w:sz w:val="20"/>
          <w:szCs w:val="20"/>
        </w:rPr>
      </w:pPr>
      <w:r w:rsidRPr="006A179C">
        <w:rPr>
          <w:rFonts w:asciiTheme="minorHAnsi" w:hAnsiTheme="minorHAnsi"/>
          <w:sz w:val="20"/>
          <w:szCs w:val="20"/>
        </w:rPr>
        <w:t>Belangrijk punt is dat begrippen in een model van begrippen als volgt in een IM terecht kunnen komen</w:t>
      </w:r>
      <w:commentRangeStart w:id="23"/>
      <w:r w:rsidRPr="006A179C">
        <w:rPr>
          <w:rFonts w:asciiTheme="minorHAnsi" w:hAnsiTheme="minorHAnsi"/>
          <w:sz w:val="20"/>
          <w:szCs w:val="20"/>
        </w:rPr>
        <w:t>:</w:t>
      </w:r>
      <w:commentRangeEnd w:id="23"/>
      <w:r w:rsidR="00F57F25">
        <w:rPr>
          <w:rStyle w:val="Verwijzingopmerking"/>
        </w:rPr>
        <w:commentReference w:id="23"/>
      </w:r>
    </w:p>
    <w:p w14:paraId="6A87E7B7" w14:textId="3E6B1FEC" w:rsid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Niet</w:t>
      </w:r>
    </w:p>
    <w:p w14:paraId="7AD148FE" w14:textId="7B439C54" w:rsidR="006A179C" w:rsidRPr="00F6618E" w:rsidRDefault="00AD3152" w:rsidP="00F6618E">
      <w:pPr>
        <w:pStyle w:val="Lijstalinea"/>
        <w:numPr>
          <w:ilvl w:val="0"/>
          <w:numId w:val="18"/>
        </w:numPr>
        <w:spacing w:line="240" w:lineRule="auto"/>
        <w:contextualSpacing w:val="0"/>
        <w:rPr>
          <w:rFonts w:asciiTheme="minorHAnsi" w:hAnsiTheme="minorHAnsi"/>
          <w:sz w:val="20"/>
          <w:szCs w:val="20"/>
        </w:rPr>
      </w:pPr>
      <w:r>
        <w:rPr>
          <w:rFonts w:asciiTheme="minorHAnsi" w:hAnsiTheme="minorHAnsi"/>
          <w:sz w:val="20"/>
          <w:szCs w:val="20"/>
        </w:rPr>
        <w:t>Een op een als een modelelement in het IM</w:t>
      </w:r>
      <w:r w:rsidR="00F6618E">
        <w:rPr>
          <w:rFonts w:asciiTheme="minorHAnsi" w:hAnsiTheme="minorHAnsi"/>
          <w:sz w:val="20"/>
          <w:szCs w:val="20"/>
        </w:rPr>
        <w:t xml:space="preserve"> dus ook als </w:t>
      </w:r>
      <w:r w:rsidR="006A179C" w:rsidRPr="00F6618E">
        <w:rPr>
          <w:rFonts w:asciiTheme="minorHAnsi" w:hAnsiTheme="minorHAnsi"/>
          <w:sz w:val="20"/>
          <w:szCs w:val="20"/>
        </w:rPr>
        <w:t xml:space="preserve"> waarde</w:t>
      </w:r>
      <w:r w:rsidRPr="00F6618E">
        <w:rPr>
          <w:rFonts w:asciiTheme="minorHAnsi" w:hAnsiTheme="minorHAnsi"/>
          <w:sz w:val="20"/>
          <w:szCs w:val="20"/>
        </w:rPr>
        <w:t>n</w:t>
      </w:r>
      <w:r w:rsidR="006A179C" w:rsidRPr="00F6618E">
        <w:rPr>
          <w:rFonts w:asciiTheme="minorHAnsi" w:hAnsiTheme="minorHAnsi"/>
          <w:sz w:val="20"/>
          <w:szCs w:val="20"/>
        </w:rPr>
        <w:t xml:space="preserve"> in een waardenlijst</w:t>
      </w:r>
    </w:p>
    <w:p w14:paraId="09995B5D" w14:textId="77777777"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Meerdere begrippen in een model van begrippen worden (samengepakt in) 1 IM element. </w:t>
      </w:r>
    </w:p>
    <w:p w14:paraId="726B0988" w14:textId="493439D4"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(een begrip in een model van begrippen wordt in een IM meerdere modelelement = exoot)  </w:t>
      </w:r>
    </w:p>
    <w:p w14:paraId="14CC58CE" w14:textId="77777777" w:rsidR="006A179C" w:rsidRPr="006A179C" w:rsidRDefault="006A179C" w:rsidP="006A179C">
      <w:pPr>
        <w:spacing w:line="240" w:lineRule="auto"/>
        <w:rPr>
          <w:rFonts w:asciiTheme="minorHAnsi" w:hAnsiTheme="minorHAnsi"/>
          <w:sz w:val="20"/>
          <w:szCs w:val="20"/>
        </w:rPr>
      </w:pPr>
    </w:p>
    <w:p w14:paraId="1CD2D784" w14:textId="0A674915" w:rsidR="006A179C" w:rsidRPr="006A179C" w:rsidRDefault="006A179C" w:rsidP="006A179C">
      <w:pPr>
        <w:spacing w:line="240" w:lineRule="auto"/>
        <w:rPr>
          <w:rFonts w:asciiTheme="minorHAnsi" w:hAnsiTheme="minorHAnsi"/>
          <w:sz w:val="20"/>
          <w:szCs w:val="20"/>
        </w:rPr>
      </w:pPr>
      <w:r w:rsidRPr="006A179C">
        <w:rPr>
          <w:rFonts w:asciiTheme="minorHAnsi" w:hAnsiTheme="minorHAnsi"/>
          <w:sz w:val="20"/>
          <w:szCs w:val="20"/>
        </w:rPr>
        <w:t xml:space="preserve">Marco geeft aan: </w:t>
      </w:r>
    </w:p>
    <w:p w14:paraId="105F2B99"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UML klasse/attribuut/relatie kan een begrip zijn, of niet (0..1);</w:t>
      </w:r>
    </w:p>
    <w:p w14:paraId="2E185544"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waarde in een waardelijst kan een begrip zijn, of niet (0..1);</w:t>
      </w:r>
    </w:p>
    <w:p w14:paraId="768BCC85" w14:textId="1FCFC224"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In een UML klasse/attribuut/relatie/waarde </w:t>
      </w:r>
      <w:r w:rsidR="00777078">
        <w:rPr>
          <w:rFonts w:asciiTheme="minorHAnsi" w:hAnsiTheme="minorHAnsi"/>
          <w:sz w:val="20"/>
          <w:szCs w:val="20"/>
        </w:rPr>
        <w:t>verwijst</w:t>
      </w:r>
      <w:r w:rsidRPr="006A179C">
        <w:rPr>
          <w:rFonts w:asciiTheme="minorHAnsi" w:hAnsiTheme="minorHAnsi"/>
          <w:sz w:val="20"/>
          <w:szCs w:val="20"/>
        </w:rPr>
        <w:t xml:space="preserve"> naar 0, 1 of meerdere begrippen.</w:t>
      </w:r>
    </w:p>
    <w:p w14:paraId="498665EA" w14:textId="77777777" w:rsidR="006A179C" w:rsidRPr="006A179C" w:rsidRDefault="006A179C" w:rsidP="00D3117C">
      <w:pPr>
        <w:spacing w:line="240" w:lineRule="auto"/>
        <w:rPr>
          <w:rFonts w:asciiTheme="minorHAnsi" w:hAnsiTheme="minorHAnsi"/>
          <w:sz w:val="20"/>
          <w:szCs w:val="20"/>
        </w:rPr>
      </w:pPr>
    </w:p>
    <w:p w14:paraId="216AF354" w14:textId="77777777" w:rsidR="00B84D4D" w:rsidRDefault="00B84D4D">
      <w:pPr>
        <w:spacing w:line="240" w:lineRule="auto"/>
        <w:contextualSpacing w:val="0"/>
        <w:rPr>
          <w:rFonts w:asciiTheme="minorHAnsi" w:hAnsiTheme="minorHAnsi"/>
          <w:sz w:val="20"/>
          <w:szCs w:val="20"/>
        </w:rPr>
      </w:pPr>
      <w:r>
        <w:rPr>
          <w:rFonts w:asciiTheme="minorHAnsi" w:hAnsiTheme="minorHAnsi"/>
          <w:sz w:val="20"/>
          <w:szCs w:val="20"/>
        </w:rPr>
        <w:br w:type="page"/>
      </w:r>
    </w:p>
    <w:p w14:paraId="1F059929" w14:textId="64BC0062" w:rsidR="00B84D4D" w:rsidRPr="00B84D4D" w:rsidRDefault="00B84D4D" w:rsidP="00B46F0D">
      <w:pPr>
        <w:spacing w:line="240" w:lineRule="auto"/>
        <w:outlineLvl w:val="0"/>
        <w:rPr>
          <w:rFonts w:asciiTheme="minorHAnsi" w:hAnsiTheme="minorHAnsi"/>
          <w:b/>
          <w:sz w:val="20"/>
          <w:szCs w:val="20"/>
        </w:rPr>
      </w:pPr>
      <w:r w:rsidRPr="00B84D4D">
        <w:rPr>
          <w:rFonts w:asciiTheme="minorHAnsi" w:hAnsiTheme="minorHAnsi"/>
          <w:b/>
          <w:sz w:val="20"/>
          <w:szCs w:val="20"/>
        </w:rPr>
        <w:lastRenderedPageBreak/>
        <w:t>Oplossingsrichting</w:t>
      </w:r>
    </w:p>
    <w:p w14:paraId="0F40BAAC" w14:textId="5FC19B2D" w:rsidR="001945F8" w:rsidRDefault="001945F8" w:rsidP="001945F8">
      <w:pPr>
        <w:spacing w:line="240" w:lineRule="auto"/>
        <w:rPr>
          <w:rFonts w:asciiTheme="minorHAnsi" w:hAnsiTheme="minorHAnsi"/>
          <w:sz w:val="20"/>
          <w:szCs w:val="20"/>
        </w:rPr>
      </w:pPr>
      <w:r w:rsidRPr="001945F8">
        <w:rPr>
          <w:rFonts w:asciiTheme="minorHAnsi" w:hAnsiTheme="minorHAnsi"/>
          <w:sz w:val="20"/>
          <w:szCs w:val="20"/>
        </w:rPr>
        <w:t xml:space="preserve">Oplossingsrichting zou kunnen zijn: </w:t>
      </w:r>
      <w:r>
        <w:rPr>
          <w:rFonts w:asciiTheme="minorHAnsi" w:hAnsiTheme="minorHAnsi"/>
          <w:sz w:val="20"/>
          <w:szCs w:val="20"/>
        </w:rPr>
        <w:t xml:space="preserve">neem de link/identificatie van het begrip/concept op bij het betreffende IM modelelement als metadata. </w:t>
      </w:r>
      <w:commentRangeStart w:id="24"/>
      <w:r>
        <w:rPr>
          <w:rFonts w:asciiTheme="minorHAnsi" w:hAnsiTheme="minorHAnsi"/>
          <w:sz w:val="20"/>
          <w:szCs w:val="20"/>
        </w:rPr>
        <w:t xml:space="preserve">Het modelelement is meestal een objecttype, attribuutsoort, of gegevensgroeptype, maar wellicht zijn er meer modelelementen die een concept kunnen </w:t>
      </w:r>
      <w:del w:id="25" w:author="Ellen Debats" w:date="2018-02-09T12:10:00Z">
        <w:r>
          <w:rPr>
            <w:rFonts w:asciiTheme="minorHAnsi" w:hAnsiTheme="minorHAnsi"/>
            <w:sz w:val="20"/>
            <w:szCs w:val="20"/>
          </w:rPr>
          <w:delText>zijn</w:delText>
        </w:r>
      </w:del>
      <w:ins w:id="26" w:author="Ellen Debats" w:date="2018-02-09T12:10:00Z">
        <w:r>
          <w:rPr>
            <w:rFonts w:asciiTheme="minorHAnsi" w:hAnsiTheme="minorHAnsi"/>
            <w:sz w:val="20"/>
            <w:szCs w:val="20"/>
          </w:rPr>
          <w:t>zi</w:t>
        </w:r>
        <w:commentRangeEnd w:id="24"/>
        <w:r w:rsidR="006D3683">
          <w:rPr>
            <w:rStyle w:val="Verwijzingopmerking"/>
          </w:rPr>
          <w:commentReference w:id="24"/>
        </w:r>
        <w:r>
          <w:rPr>
            <w:rFonts w:asciiTheme="minorHAnsi" w:hAnsiTheme="minorHAnsi"/>
            <w:sz w:val="20"/>
            <w:szCs w:val="20"/>
          </w:rPr>
          <w:t>jn</w:t>
        </w:r>
      </w:ins>
      <w:r>
        <w:rPr>
          <w:rFonts w:asciiTheme="minorHAnsi" w:hAnsiTheme="minorHAnsi"/>
          <w:sz w:val="20"/>
          <w:szCs w:val="20"/>
        </w:rPr>
        <w:t xml:space="preserve">. </w:t>
      </w:r>
    </w:p>
    <w:p w14:paraId="35FDFCC8" w14:textId="77777777" w:rsidR="001945F8" w:rsidRDefault="001945F8" w:rsidP="001945F8">
      <w:pPr>
        <w:spacing w:line="240" w:lineRule="auto"/>
        <w:rPr>
          <w:rFonts w:asciiTheme="minorHAnsi" w:hAnsiTheme="minorHAnsi"/>
          <w:sz w:val="20"/>
          <w:szCs w:val="20"/>
        </w:rPr>
      </w:pPr>
    </w:p>
    <w:p w14:paraId="513F13A8" w14:textId="4C480126" w:rsidR="001945F8" w:rsidRDefault="001945F8" w:rsidP="001945F8">
      <w:pPr>
        <w:spacing w:line="240" w:lineRule="auto"/>
        <w:rPr>
          <w:rFonts w:asciiTheme="minorHAnsi" w:hAnsiTheme="minorHAnsi"/>
          <w:sz w:val="20"/>
          <w:szCs w:val="20"/>
        </w:rPr>
      </w:pPr>
      <w:commentRangeStart w:id="27"/>
      <w:r>
        <w:rPr>
          <w:rFonts w:asciiTheme="minorHAnsi" w:hAnsiTheme="minorHAnsi"/>
          <w:sz w:val="20"/>
          <w:szCs w:val="20"/>
        </w:rPr>
        <w:t>Tooling kan dan aan deze metadata herkennen of er sprake is van een concept en:</w:t>
      </w:r>
      <w:commentRangeEnd w:id="27"/>
      <w:r w:rsidR="00FD4598">
        <w:rPr>
          <w:rStyle w:val="Verwijzingopmerking"/>
        </w:rPr>
        <w:commentReference w:id="27"/>
      </w:r>
    </w:p>
    <w:p w14:paraId="51190AF9" w14:textId="77777777" w:rsidR="001945F8" w:rsidRDefault="001945F8" w:rsidP="001945F8">
      <w:pPr>
        <w:pStyle w:val="Lijstalinea"/>
        <w:numPr>
          <w:ilvl w:val="0"/>
          <w:numId w:val="16"/>
        </w:numPr>
        <w:spacing w:line="240" w:lineRule="auto"/>
        <w:rPr>
          <w:rFonts w:asciiTheme="minorHAnsi" w:hAnsiTheme="minorHAnsi"/>
          <w:sz w:val="20"/>
          <w:szCs w:val="20"/>
        </w:rPr>
      </w:pPr>
      <w:commentRangeStart w:id="28"/>
      <w:r>
        <w:rPr>
          <w:rFonts w:asciiTheme="minorHAnsi" w:hAnsiTheme="minorHAnsi"/>
          <w:sz w:val="20"/>
          <w:szCs w:val="20"/>
        </w:rPr>
        <w:t>Z</w:t>
      </w:r>
      <w:r w:rsidRPr="001945F8">
        <w:rPr>
          <w:rFonts w:asciiTheme="minorHAnsi" w:hAnsiTheme="minorHAnsi"/>
          <w:sz w:val="20"/>
          <w:szCs w:val="20"/>
        </w:rPr>
        <w:t>oals bedoeld bij</w:t>
      </w:r>
      <w:r>
        <w:rPr>
          <w:rFonts w:asciiTheme="minorHAnsi" w:hAnsiTheme="minorHAnsi"/>
          <w:sz w:val="20"/>
          <w:szCs w:val="20"/>
        </w:rPr>
        <w:t xml:space="preserve"> behoefte</w:t>
      </w:r>
      <w:r w:rsidRPr="001945F8">
        <w:rPr>
          <w:rFonts w:asciiTheme="minorHAnsi" w:hAnsiTheme="minorHAnsi"/>
          <w:sz w:val="20"/>
          <w:szCs w:val="20"/>
        </w:rPr>
        <w:t xml:space="preserve"> 1, de link naar het in een catalogus gepubliceerd begrip volgen</w:t>
      </w:r>
      <w:commentRangeEnd w:id="28"/>
      <w:r w:rsidR="006D3683">
        <w:rPr>
          <w:rStyle w:val="Verwijzingopmerking"/>
        </w:rPr>
        <w:commentReference w:id="28"/>
      </w:r>
    </w:p>
    <w:p w14:paraId="40F511F6" w14:textId="0160FE14" w:rsidR="001945F8" w:rsidRPr="001945F8" w:rsidRDefault="001945F8" w:rsidP="001945F8">
      <w:pPr>
        <w:pStyle w:val="Lijstalinea"/>
        <w:numPr>
          <w:ilvl w:val="0"/>
          <w:numId w:val="16"/>
        </w:numPr>
        <w:spacing w:line="240" w:lineRule="auto"/>
        <w:rPr>
          <w:rFonts w:asciiTheme="minorHAnsi" w:hAnsiTheme="minorHAnsi"/>
          <w:sz w:val="20"/>
          <w:szCs w:val="20"/>
        </w:rPr>
      </w:pPr>
      <w:commentRangeStart w:id="29"/>
      <w:commentRangeStart w:id="30"/>
      <w:r>
        <w:rPr>
          <w:rFonts w:asciiTheme="minorHAnsi" w:hAnsiTheme="minorHAnsi"/>
          <w:sz w:val="20"/>
          <w:szCs w:val="20"/>
        </w:rPr>
        <w:t xml:space="preserve">Zoals bedoeld bij behoefte 2, het concept genereren (in aanvulling op het model element) </w:t>
      </w:r>
      <w:commentRangeEnd w:id="29"/>
      <w:r w:rsidR="006D3683">
        <w:rPr>
          <w:rStyle w:val="Verwijzingopmerking"/>
        </w:rPr>
        <w:commentReference w:id="29"/>
      </w:r>
      <w:commentRangeEnd w:id="30"/>
      <w:r w:rsidR="00777078">
        <w:rPr>
          <w:rStyle w:val="Verwijzingopmerking"/>
        </w:rPr>
        <w:commentReference w:id="30"/>
      </w:r>
    </w:p>
    <w:p w14:paraId="317A69E6" w14:textId="77777777" w:rsidR="007F3209" w:rsidRDefault="007F3209" w:rsidP="007F3209">
      <w:pPr>
        <w:spacing w:line="240" w:lineRule="auto"/>
        <w:rPr>
          <w:rFonts w:asciiTheme="minorHAnsi" w:hAnsiTheme="minorHAnsi"/>
          <w:sz w:val="20"/>
          <w:szCs w:val="20"/>
        </w:rPr>
      </w:pPr>
    </w:p>
    <w:p w14:paraId="1B2EF219" w14:textId="37AFBF71" w:rsidR="007F3209" w:rsidRPr="007F3209" w:rsidRDefault="007F3209" w:rsidP="007F3209">
      <w:pPr>
        <w:spacing w:line="240" w:lineRule="auto"/>
        <w:rPr>
          <w:rFonts w:asciiTheme="minorHAnsi" w:hAnsiTheme="minorHAnsi"/>
          <w:sz w:val="20"/>
          <w:szCs w:val="20"/>
        </w:rPr>
      </w:pPr>
      <w:r w:rsidRPr="007F3209">
        <w:rPr>
          <w:rFonts w:asciiTheme="minorHAnsi" w:hAnsiTheme="minorHAnsi"/>
          <w:sz w:val="20"/>
          <w:szCs w:val="20"/>
        </w:rPr>
        <w:t xml:space="preserve">Opties waaraan gedacht kan worden: </w:t>
      </w:r>
    </w:p>
    <w:p w14:paraId="2E6C5987" w14:textId="384EC25E" w:rsidR="007F3209" w:rsidRDefault="007F3209" w:rsidP="007F3209">
      <w:pPr>
        <w:pStyle w:val="Lijstalinea"/>
        <w:numPr>
          <w:ilvl w:val="0"/>
          <w:numId w:val="15"/>
        </w:numPr>
        <w:spacing w:line="240" w:lineRule="auto"/>
        <w:rPr>
          <w:rFonts w:asciiTheme="minorHAnsi" w:hAnsiTheme="minorHAnsi"/>
          <w:sz w:val="20"/>
          <w:szCs w:val="20"/>
        </w:rPr>
      </w:pPr>
      <w:commentRangeStart w:id="31"/>
      <w:r w:rsidRPr="007F3209">
        <w:rPr>
          <w:rFonts w:asciiTheme="minorHAnsi" w:hAnsiTheme="minorHAnsi"/>
          <w:sz w:val="20"/>
          <w:szCs w:val="20"/>
        </w:rPr>
        <w:t>herkomst definitie</w:t>
      </w:r>
      <w:commentRangeEnd w:id="31"/>
      <w:r w:rsidR="006D3683">
        <w:rPr>
          <w:rStyle w:val="Verwijzingopmerking"/>
        </w:rPr>
        <w:commentReference w:id="31"/>
      </w:r>
      <w:r w:rsidRPr="007F3209">
        <w:rPr>
          <w:rFonts w:asciiTheme="minorHAnsi" w:hAnsiTheme="minorHAnsi"/>
          <w:sz w:val="20"/>
          <w:szCs w:val="20"/>
        </w:rPr>
        <w:t xml:space="preserve">: hierin een URI opnemen </w:t>
      </w:r>
    </w:p>
    <w:p w14:paraId="493BC3FA" w14:textId="7453E04E" w:rsidR="007F3209" w:rsidRPr="007F3209" w:rsidRDefault="007F3209" w:rsidP="007F3209">
      <w:pPr>
        <w:pStyle w:val="Lijstalinea"/>
        <w:numPr>
          <w:ilvl w:val="0"/>
          <w:numId w:val="15"/>
        </w:numPr>
        <w:spacing w:line="240" w:lineRule="auto"/>
        <w:rPr>
          <w:rFonts w:asciiTheme="minorHAnsi" w:hAnsiTheme="minorHAnsi"/>
          <w:sz w:val="20"/>
          <w:szCs w:val="20"/>
        </w:rPr>
      </w:pPr>
      <w:commentRangeStart w:id="32"/>
      <w:r w:rsidRPr="007F3209">
        <w:rPr>
          <w:rFonts w:asciiTheme="minorHAnsi" w:hAnsiTheme="minorHAnsi"/>
          <w:sz w:val="20"/>
          <w:szCs w:val="20"/>
        </w:rPr>
        <w:t>via een nieuw metadata aspect: concept, met daarin een URI</w:t>
      </w:r>
      <w:commentRangeEnd w:id="32"/>
      <w:r w:rsidR="006D3683">
        <w:rPr>
          <w:rStyle w:val="Verwijzingopmerking"/>
        </w:rPr>
        <w:commentReference w:id="32"/>
      </w:r>
    </w:p>
    <w:p w14:paraId="66C5A3D1" w14:textId="44711402" w:rsidR="007F3209" w:rsidRDefault="007F3209" w:rsidP="007F3209">
      <w:pPr>
        <w:pStyle w:val="Lijstalinea"/>
        <w:numPr>
          <w:ilvl w:val="0"/>
          <w:numId w:val="15"/>
        </w:numPr>
        <w:spacing w:line="240" w:lineRule="auto"/>
        <w:rPr>
          <w:rFonts w:asciiTheme="minorHAnsi" w:hAnsiTheme="minorHAnsi"/>
          <w:sz w:val="20"/>
          <w:szCs w:val="20"/>
        </w:rPr>
      </w:pPr>
      <w:commentRangeStart w:id="33"/>
      <w:r w:rsidRPr="007F3209">
        <w:rPr>
          <w:rFonts w:asciiTheme="minorHAnsi" w:hAnsiTheme="minorHAnsi"/>
          <w:sz w:val="20"/>
          <w:szCs w:val="20"/>
        </w:rPr>
        <w:t xml:space="preserve">afleiden op basis van standaard afspraken </w:t>
      </w:r>
      <w:commentRangeEnd w:id="33"/>
      <w:r w:rsidR="006D3683">
        <w:rPr>
          <w:rStyle w:val="Verwijzingopmerking"/>
        </w:rPr>
        <w:commentReference w:id="33"/>
      </w:r>
    </w:p>
    <w:p w14:paraId="3B905731" w14:textId="219FC138" w:rsidR="00BA764C" w:rsidRDefault="00BA764C" w:rsidP="007F3209">
      <w:pPr>
        <w:pStyle w:val="Lijstalinea"/>
        <w:numPr>
          <w:ilvl w:val="0"/>
          <w:numId w:val="15"/>
        </w:numPr>
        <w:spacing w:line="240" w:lineRule="auto"/>
        <w:rPr>
          <w:rFonts w:asciiTheme="minorHAnsi" w:hAnsiTheme="minorHAnsi"/>
          <w:sz w:val="20"/>
          <w:szCs w:val="20"/>
        </w:rPr>
      </w:pPr>
      <w:commentRangeStart w:id="34"/>
      <w:r>
        <w:rPr>
          <w:rFonts w:asciiTheme="minorHAnsi" w:hAnsiTheme="minorHAnsi"/>
          <w:sz w:val="20"/>
          <w:szCs w:val="20"/>
        </w:rPr>
        <w:t>opnemen op de plek waar de definitie van het modelelement zit, immers, het model element is vaak 1 op 1 met het concept (als aan de orde) en de definitie staat: in de Notes. Als alleen de URI er staat, dan is het 1 op 1, als er meer staat dan alleen de URI, dan is er wat extra’s aan de hand</w:t>
      </w:r>
      <w:commentRangeStart w:id="35"/>
      <w:r>
        <w:rPr>
          <w:rFonts w:asciiTheme="minorHAnsi" w:hAnsiTheme="minorHAnsi"/>
          <w:sz w:val="20"/>
          <w:szCs w:val="20"/>
        </w:rPr>
        <w:t xml:space="preserve">. </w:t>
      </w:r>
      <w:commentRangeEnd w:id="35"/>
      <w:commentRangeEnd w:id="34"/>
      <w:r w:rsidR="00DA32AB">
        <w:rPr>
          <w:rStyle w:val="Verwijzingopmerking"/>
        </w:rPr>
        <w:commentReference w:id="35"/>
      </w:r>
      <w:r w:rsidR="006D3683">
        <w:rPr>
          <w:rStyle w:val="Verwijzingopmerking"/>
        </w:rPr>
        <w:commentReference w:id="34"/>
      </w:r>
    </w:p>
    <w:p w14:paraId="19BE737B" w14:textId="77777777" w:rsidR="006A179C" w:rsidRDefault="006A179C">
      <w:pPr>
        <w:spacing w:line="240" w:lineRule="auto"/>
        <w:contextualSpacing w:val="0"/>
        <w:rPr>
          <w:rFonts w:asciiTheme="minorHAnsi" w:hAnsiTheme="minorHAnsi"/>
          <w:sz w:val="20"/>
          <w:szCs w:val="20"/>
        </w:rPr>
      </w:pPr>
    </w:p>
    <w:p w14:paraId="01173EB9" w14:textId="4B5DCF75" w:rsidR="002F5DF6" w:rsidRDefault="002F5DF6" w:rsidP="00D3117C">
      <w:pPr>
        <w:spacing w:line="240" w:lineRule="auto"/>
        <w:rPr>
          <w:rFonts w:asciiTheme="minorHAnsi" w:hAnsiTheme="minorHAnsi"/>
          <w:sz w:val="20"/>
          <w:szCs w:val="20"/>
        </w:rPr>
      </w:pPr>
      <w:r>
        <w:rPr>
          <w:rFonts w:asciiTheme="minorHAnsi" w:hAnsiTheme="minorHAnsi"/>
          <w:sz w:val="20"/>
          <w:szCs w:val="20"/>
        </w:rPr>
        <w:t xml:space="preserve">Voorstel KKG kernteam: </w:t>
      </w:r>
      <w:r w:rsidR="00D3125B">
        <w:rPr>
          <w:rFonts w:asciiTheme="minorHAnsi" w:hAnsiTheme="minorHAnsi"/>
          <w:sz w:val="20"/>
          <w:szCs w:val="20"/>
        </w:rPr>
        <w:t>t</w:t>
      </w:r>
      <w:r w:rsidR="000A2F2E">
        <w:rPr>
          <w:rFonts w:asciiTheme="minorHAnsi" w:hAnsiTheme="minorHAnsi"/>
          <w:sz w:val="20"/>
          <w:szCs w:val="20"/>
        </w:rPr>
        <w:t xml:space="preserve">e bespreken in een overleg. </w:t>
      </w:r>
    </w:p>
    <w:p w14:paraId="4390CB25" w14:textId="29121533" w:rsidR="00BE6B45" w:rsidRDefault="00BE6B45">
      <w:pPr>
        <w:spacing w:line="240" w:lineRule="auto"/>
        <w:contextualSpacing w:val="0"/>
        <w:rPr>
          <w:rFonts w:asciiTheme="minorHAnsi" w:hAnsiTheme="minorHAnsi"/>
          <w:sz w:val="20"/>
          <w:szCs w:val="20"/>
        </w:rPr>
      </w:pPr>
      <w:r>
        <w:rPr>
          <w:rFonts w:asciiTheme="minorHAnsi" w:hAnsiTheme="minorHAnsi"/>
          <w:sz w:val="20"/>
          <w:szCs w:val="20"/>
        </w:rPr>
        <w:br w:type="page"/>
      </w:r>
    </w:p>
    <w:p w14:paraId="35C4206B" w14:textId="1CF55E26" w:rsidR="00120696" w:rsidRPr="00EF6550" w:rsidRDefault="00BE6B45" w:rsidP="00B46F0D">
      <w:pPr>
        <w:spacing w:line="240" w:lineRule="auto"/>
        <w:outlineLvl w:val="0"/>
        <w:rPr>
          <w:rFonts w:asciiTheme="minorHAnsi" w:hAnsiTheme="minorHAnsi"/>
          <w:b/>
          <w:sz w:val="34"/>
          <w:szCs w:val="20"/>
        </w:rPr>
      </w:pPr>
      <w:r w:rsidRPr="00EF6550">
        <w:rPr>
          <w:rFonts w:asciiTheme="minorHAnsi" w:hAnsiTheme="minorHAnsi"/>
          <w:b/>
          <w:sz w:val="34"/>
          <w:szCs w:val="20"/>
        </w:rPr>
        <w:lastRenderedPageBreak/>
        <w:t xml:space="preserve">Uitwerking </w:t>
      </w:r>
    </w:p>
    <w:p w14:paraId="401C6903" w14:textId="77777777" w:rsidR="00BE6B45" w:rsidRDefault="00BE6B45" w:rsidP="00D3117C">
      <w:pPr>
        <w:spacing w:line="240" w:lineRule="auto"/>
        <w:rPr>
          <w:rFonts w:asciiTheme="minorHAnsi" w:hAnsiTheme="minorHAnsi"/>
          <w:sz w:val="20"/>
          <w:szCs w:val="20"/>
        </w:rPr>
      </w:pPr>
    </w:p>
    <w:p w14:paraId="198E06B3" w14:textId="3AC3B0DF" w:rsidR="008440A7" w:rsidRPr="008440A7" w:rsidRDefault="008440A7" w:rsidP="00B46F0D">
      <w:pPr>
        <w:spacing w:line="240" w:lineRule="auto"/>
        <w:outlineLvl w:val="0"/>
        <w:rPr>
          <w:rFonts w:asciiTheme="minorHAnsi" w:hAnsiTheme="minorHAnsi"/>
          <w:sz w:val="20"/>
          <w:szCs w:val="20"/>
          <w:u w:val="single"/>
        </w:rPr>
      </w:pPr>
      <w:r w:rsidRPr="008440A7">
        <w:rPr>
          <w:rFonts w:asciiTheme="minorHAnsi" w:hAnsiTheme="minorHAnsi"/>
          <w:sz w:val="20"/>
          <w:szCs w:val="20"/>
          <w:u w:val="single"/>
        </w:rPr>
        <w:t xml:space="preserve">Definitie metadata </w:t>
      </w:r>
    </w:p>
    <w:p w14:paraId="78A3B0D4" w14:textId="77777777" w:rsidR="008440A7" w:rsidRDefault="008440A7" w:rsidP="00D3117C">
      <w:pPr>
        <w:spacing w:line="240" w:lineRule="auto"/>
        <w:rPr>
          <w:rFonts w:asciiTheme="minorHAnsi" w:hAnsiTheme="minorHAnsi"/>
          <w:sz w:val="20"/>
          <w:szCs w:val="20"/>
        </w:rPr>
      </w:pPr>
    </w:p>
    <w:p w14:paraId="49A993E8" w14:textId="75CB6B2D" w:rsidR="00CF63E7" w:rsidRPr="00CF63E7" w:rsidRDefault="00CF63E7" w:rsidP="00B46F0D">
      <w:pPr>
        <w:outlineLvl w:val="0"/>
        <w:rPr>
          <w:b/>
        </w:rPr>
      </w:pPr>
      <w:r w:rsidRPr="00CF63E7">
        <w:rPr>
          <w:b/>
        </w:rPr>
        <w:t xml:space="preserve">Hoofdstuk </w:t>
      </w:r>
      <w:r>
        <w:rPr>
          <w:b/>
        </w:rPr>
        <w:t>2</w:t>
      </w:r>
    </w:p>
    <w:p w14:paraId="0DC7EBB1" w14:textId="77777777" w:rsidR="00CF63E7" w:rsidRDefault="00CF63E7" w:rsidP="00D3117C">
      <w:pPr>
        <w:spacing w:line="240" w:lineRule="auto"/>
        <w:rPr>
          <w:rFonts w:asciiTheme="minorHAnsi" w:hAnsiTheme="minorHAnsi"/>
          <w:sz w:val="20"/>
          <w:szCs w:val="20"/>
        </w:rPr>
      </w:pPr>
    </w:p>
    <w:p w14:paraId="265EE37A" w14:textId="77777777" w:rsidR="00906C61" w:rsidRDefault="00906C61" w:rsidP="00906C61">
      <w:r>
        <w:t xml:space="preserve">Van toepassing voor: </w:t>
      </w:r>
    </w:p>
    <w:p w14:paraId="214988AD" w14:textId="77777777" w:rsidR="00906C61" w:rsidRDefault="00906C61" w:rsidP="00906C61">
      <w:pPr>
        <w:pStyle w:val="Default"/>
        <w:rPr>
          <w:sz w:val="22"/>
          <w:szCs w:val="22"/>
        </w:rPr>
      </w:pPr>
      <w:r>
        <w:rPr>
          <w:sz w:val="22"/>
          <w:szCs w:val="22"/>
        </w:rPr>
        <w:t xml:space="preserve">2.3 Specificatie metagegevens 32 </w:t>
      </w:r>
    </w:p>
    <w:p w14:paraId="1D0D2805"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2.3.1 Specificatie metagegevens voor objecten en attributen 32 </w:t>
      </w:r>
    </w:p>
    <w:p w14:paraId="1CC5131F"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2.3.2 Specificatie metagegevens voor relaties 39 </w:t>
      </w:r>
    </w:p>
    <w:p w14:paraId="4F7B54CB"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2.3.3. Specificatie metagegevens voor waardenlijsten 45 </w:t>
      </w:r>
    </w:p>
    <w:p w14:paraId="4970C2FE"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2.3.4. Specificatie metagegevens voor datatypen 48 </w:t>
      </w:r>
    </w:p>
    <w:p w14:paraId="0F333322" w14:textId="77777777" w:rsidR="00906C61" w:rsidRDefault="00906C61" w:rsidP="00D3117C">
      <w:pPr>
        <w:spacing w:line="240" w:lineRule="auto"/>
        <w:rPr>
          <w:rFonts w:asciiTheme="minorHAnsi" w:hAnsiTheme="minorHAnsi"/>
          <w:sz w:val="20"/>
          <w:szCs w:val="20"/>
        </w:rPr>
      </w:pPr>
    </w:p>
    <w:p w14:paraId="4F16CBFC" w14:textId="77777777" w:rsidR="00BE6B45" w:rsidRPr="00BE6B45" w:rsidRDefault="00BE6B45" w:rsidP="00B46F0D">
      <w:pPr>
        <w:outlineLvl w:val="0"/>
      </w:pPr>
      <w:r w:rsidRPr="00BE6B45">
        <w:t>Metadata: begrip</w:t>
      </w:r>
    </w:p>
    <w:p w14:paraId="389C61DB" w14:textId="77777777" w:rsidR="00BE6B45" w:rsidRPr="00BE6B45" w:rsidRDefault="00BE6B45" w:rsidP="00BE6B45">
      <w:commentRangeStart w:id="36"/>
      <w:commentRangeStart w:id="37"/>
      <w:r w:rsidRPr="00BE6B45">
        <w:t xml:space="preserve">Kardinaliteit: 0..*. </w:t>
      </w:r>
      <w:commentRangeEnd w:id="36"/>
      <w:r w:rsidR="006D3683">
        <w:rPr>
          <w:rStyle w:val="Verwijzingopmerking"/>
        </w:rPr>
        <w:commentReference w:id="36"/>
      </w:r>
      <w:commentRangeEnd w:id="37"/>
      <w:r w:rsidR="00627EFC">
        <w:rPr>
          <w:rStyle w:val="Verwijzingopmerking"/>
        </w:rPr>
        <w:commentReference w:id="37"/>
      </w:r>
    </w:p>
    <w:p w14:paraId="5C55FADB" w14:textId="27570DD9" w:rsidR="00423AC7" w:rsidRDefault="00BE6B45" w:rsidP="00BE6B45">
      <w:r w:rsidRPr="00BE6B45">
        <w:t xml:space="preserve">Beschrijving: </w:t>
      </w:r>
      <w:r w:rsidR="006137E2" w:rsidRPr="00BE6B45">
        <w:t>verwijzing naar een begrip</w:t>
      </w:r>
      <w:r w:rsidR="006137E2">
        <w:t xml:space="preserve">, vanuit een modelelement. </w:t>
      </w:r>
      <w:r w:rsidR="006137E2" w:rsidRPr="00BE6B45">
        <w:rPr>
          <w:color w:val="000000"/>
        </w:rPr>
        <w:t>De verwijzing heeft de vorm van</w:t>
      </w:r>
      <w:r w:rsidR="006137E2" w:rsidRPr="00BE6B45">
        <w:t xml:space="preserve"> een </w:t>
      </w:r>
      <w:r w:rsidR="006137E2">
        <w:t xml:space="preserve">term of een URI. Voor meer informatie, zie hoofdstuk 3. </w:t>
      </w:r>
    </w:p>
    <w:p w14:paraId="439847AA" w14:textId="033682E7" w:rsidR="00423AC7" w:rsidRDefault="00C81060" w:rsidP="00BE6B45">
      <w:pPr>
        <w:rPr>
          <w:ins w:id="38" w:author="Bergen, Lennart van" w:date="2018-02-12T16:22:00Z"/>
        </w:rPr>
      </w:pPr>
      <w:ins w:id="39" w:author="Bergen, Lennart van" w:date="2018-02-12T16:22:00Z">
        <w:r>
          <w:t xml:space="preserve">UML 2.5: UML-Property. </w:t>
        </w:r>
      </w:ins>
    </w:p>
    <w:p w14:paraId="5A5B7F7B" w14:textId="77777777" w:rsidR="00C81060" w:rsidRDefault="00C81060" w:rsidP="00BE6B45"/>
    <w:p w14:paraId="3DD876D9" w14:textId="5504EB1E" w:rsidR="005F20A4" w:rsidRDefault="005F20A4" w:rsidP="005F20A4">
      <w:pPr>
        <w:rPr>
          <w:lang w:eastAsia="en-US"/>
        </w:rPr>
      </w:pPr>
      <w:commentRangeStart w:id="40"/>
      <w:commentRangeStart w:id="41"/>
      <w:r w:rsidRPr="00CF63E7">
        <w:t>Voetnoot bij kardinaliteit * en de representatie in Enterprise Architect</w:t>
      </w:r>
      <w:r w:rsidR="00B31807">
        <w:t>: w</w:t>
      </w:r>
      <w:r>
        <w:t xml:space="preserve">anneer er echt sprake is van kardinaliteit *, dan moet in Enterprise Architect </w:t>
      </w:r>
      <w:r>
        <w:rPr>
          <w:lang w:eastAsia="en-US"/>
        </w:rPr>
        <w:t>de tagged value handmatig worden toegevoegd.</w:t>
      </w:r>
      <w:commentRangeEnd w:id="40"/>
      <w:r w:rsidR="00CB4CAF">
        <w:rPr>
          <w:rStyle w:val="Verwijzingopmerking"/>
        </w:rPr>
        <w:commentReference w:id="40"/>
      </w:r>
      <w:commentRangeEnd w:id="41"/>
      <w:r w:rsidR="00627EFC">
        <w:rPr>
          <w:rStyle w:val="Verwijzingopmerking"/>
        </w:rPr>
        <w:commentReference w:id="41"/>
      </w:r>
    </w:p>
    <w:p w14:paraId="09E9C095" w14:textId="77777777" w:rsidR="005F20A4" w:rsidRDefault="005F20A4" w:rsidP="00BE6B45"/>
    <w:p w14:paraId="5531FD51" w14:textId="6B3B6A03" w:rsidR="00BE6B45" w:rsidRPr="00CF63E7" w:rsidRDefault="00BE6B45" w:rsidP="00B46F0D">
      <w:pPr>
        <w:outlineLvl w:val="0"/>
        <w:rPr>
          <w:b/>
        </w:rPr>
      </w:pPr>
      <w:r w:rsidRPr="00CF63E7">
        <w:rPr>
          <w:b/>
        </w:rPr>
        <w:t>Hoofdstuk 3</w:t>
      </w:r>
    </w:p>
    <w:p w14:paraId="6A0C6CD7" w14:textId="77777777" w:rsidR="00F11022" w:rsidRDefault="00F11022" w:rsidP="00F11022"/>
    <w:p w14:paraId="70141B52" w14:textId="7B05DF94" w:rsidR="006137E2" w:rsidRPr="004D4CC6" w:rsidRDefault="006137E2" w:rsidP="00B46F0D">
      <w:pPr>
        <w:outlineLvl w:val="0"/>
        <w:rPr>
          <w:u w:val="single"/>
        </w:rPr>
      </w:pPr>
      <w:r w:rsidRPr="004D4CC6">
        <w:rPr>
          <w:u w:val="single"/>
        </w:rPr>
        <w:t xml:space="preserve">Verwijzing </w:t>
      </w:r>
      <w:r>
        <w:rPr>
          <w:u w:val="single"/>
        </w:rPr>
        <w:t xml:space="preserve">van een modelelement </w:t>
      </w:r>
      <w:r w:rsidRPr="004D4CC6">
        <w:rPr>
          <w:u w:val="single"/>
        </w:rPr>
        <w:t xml:space="preserve">naar een begrip </w:t>
      </w:r>
    </w:p>
    <w:p w14:paraId="485BBD3E" w14:textId="77777777" w:rsidR="006137E2" w:rsidRDefault="006137E2" w:rsidP="006137E2"/>
    <w:p w14:paraId="5051AE0E" w14:textId="19F5B3AD" w:rsidR="006137E2" w:rsidRDefault="006137E2" w:rsidP="006137E2">
      <w:r>
        <w:t xml:space="preserve">De </w:t>
      </w:r>
      <w:r w:rsidRPr="00B1003D">
        <w:t xml:space="preserve">metadata “begrip” uit paragraaf 2.3 is bedoeld om de traceability tussen een modelelement in een IM en een begrip uit een model van begrippen te borgen. </w:t>
      </w:r>
      <w:ins w:id="42" w:author="Bergen, Lennart van" w:date="2018-02-12T16:23:00Z">
        <w:r w:rsidR="00B1003D" w:rsidRPr="00B1003D">
          <w:t xml:space="preserve">Anders gezegd, </w:t>
        </w:r>
        <w:r w:rsidR="00B1003D" w:rsidRPr="00B1003D">
          <w:rPr>
            <w:rPrChange w:id="43" w:author="Bergen, Lennart van" w:date="2018-02-12T16:23:00Z">
              <w:rPr>
                <w:rFonts w:asciiTheme="minorHAnsi" w:hAnsiTheme="minorHAnsi"/>
                <w:sz w:val="20"/>
                <w:szCs w:val="20"/>
              </w:rPr>
            </w:rPrChange>
          </w:rPr>
          <w:t xml:space="preserve">om aan te geven dát een modelelement een weergave is van het betreffende begrip op IM niveau. </w:t>
        </w:r>
      </w:ins>
      <w:r w:rsidRPr="00B1003D">
        <w:t xml:space="preserve">Het begrip zelf is </w:t>
      </w:r>
      <w:r w:rsidRPr="00B1003D">
        <w:rPr>
          <w:color w:val="000000"/>
        </w:rPr>
        <w:t xml:space="preserve">opgenomen in een </w:t>
      </w:r>
      <w:commentRangeStart w:id="44"/>
      <w:commentRangeStart w:id="45"/>
      <w:commentRangeStart w:id="46"/>
      <w:del w:id="47" w:author="Bergen, Lennart van" w:date="2018-02-12T16:23:00Z">
        <w:r w:rsidRPr="00B1003D" w:rsidDel="00B1003D">
          <w:rPr>
            <w:color w:val="000000"/>
          </w:rPr>
          <w:delText xml:space="preserve">semantisch </w:delText>
        </w:r>
        <w:commentRangeEnd w:id="44"/>
        <w:r w:rsidR="00CB4CAF" w:rsidRPr="00B1003D" w:rsidDel="00B1003D">
          <w:rPr>
            <w:rStyle w:val="Verwijzingopmerking"/>
          </w:rPr>
          <w:commentReference w:id="44"/>
        </w:r>
        <w:commentRangeEnd w:id="45"/>
        <w:r w:rsidR="00627EFC" w:rsidRPr="00B1003D" w:rsidDel="00B1003D">
          <w:rPr>
            <w:rStyle w:val="Verwijzingopmerking"/>
          </w:rPr>
          <w:commentReference w:id="45"/>
        </w:r>
        <w:commentRangeEnd w:id="46"/>
        <w:r w:rsidR="00777078" w:rsidRPr="00B1003D" w:rsidDel="00B1003D">
          <w:rPr>
            <w:rStyle w:val="Verwijzingopmerking"/>
          </w:rPr>
          <w:commentReference w:id="46"/>
        </w:r>
      </w:del>
      <w:r w:rsidRPr="00B1003D">
        <w:rPr>
          <w:color w:val="000000"/>
        </w:rPr>
        <w:t xml:space="preserve">model van begrippen (zoals bedoeld in paragraaf 1.5). </w:t>
      </w:r>
      <w:r w:rsidRPr="00B1003D">
        <w:t>Aldaar is meer informatie te vinden over het begrip zelf. De verwijzing geeft aan dat het model element op informatiemodel niveau een invulling</w:t>
      </w:r>
      <w:r>
        <w:t xml:space="preserve"> geeft aan het begrip</w:t>
      </w:r>
      <w:r w:rsidRPr="00BE6B45">
        <w:t>.</w:t>
      </w:r>
    </w:p>
    <w:p w14:paraId="7910C5DD" w14:textId="77777777" w:rsidR="006137E2" w:rsidRDefault="006137E2" w:rsidP="00F11022"/>
    <w:p w14:paraId="4D92D0F9" w14:textId="1F546C9E" w:rsidR="00F9659C" w:rsidRDefault="00F9659C" w:rsidP="00F11022">
      <w:r>
        <w:rPr>
          <w:color w:val="000000"/>
        </w:rPr>
        <w:t>In de definitie van metadata begrip staat dat de</w:t>
      </w:r>
      <w:r w:rsidRPr="00BE6B45">
        <w:rPr>
          <w:color w:val="000000"/>
        </w:rPr>
        <w:t xml:space="preserve"> verwijzing de vorm </w:t>
      </w:r>
      <w:r>
        <w:rPr>
          <w:color w:val="000000"/>
        </w:rPr>
        <w:t xml:space="preserve">heeft </w:t>
      </w:r>
      <w:r w:rsidRPr="00BE6B45">
        <w:rPr>
          <w:color w:val="000000"/>
        </w:rPr>
        <w:t>van</w:t>
      </w:r>
      <w:r w:rsidRPr="00BE6B45">
        <w:t xml:space="preserve"> een </w:t>
      </w:r>
      <w:r>
        <w:t xml:space="preserve">term of van een URI. </w:t>
      </w:r>
    </w:p>
    <w:p w14:paraId="0C9CF09F" w14:textId="0053414E" w:rsidR="00F9659C" w:rsidRPr="00BE6B45" w:rsidRDefault="00F9659C" w:rsidP="00F9659C">
      <w:pPr>
        <w:pStyle w:val="Lijstalinea"/>
        <w:numPr>
          <w:ilvl w:val="0"/>
          <w:numId w:val="24"/>
        </w:numPr>
      </w:pPr>
      <w:r w:rsidRPr="00BE6B45">
        <w:t xml:space="preserve">Als je kiest voor een term, vul dan de </w:t>
      </w:r>
      <w:r w:rsidRPr="00F9659C">
        <w:rPr>
          <w:i/>
        </w:rPr>
        <w:t>naam</w:t>
      </w:r>
      <w:r w:rsidRPr="00BE6B45">
        <w:t xml:space="preserve"> in van het begrip. </w:t>
      </w:r>
      <w:r w:rsidR="006137E2">
        <w:t xml:space="preserve">Bijvoorbeeld: Natuurlijk persoon. </w:t>
      </w:r>
      <w:ins w:id="48" w:author="Bergen, Lennart van" w:date="2018-02-12T15:23:00Z">
        <w:r w:rsidR="009B55FC">
          <w:t>Geef indien mogelijk ook deze naam een goede plek in de definitie en/of toelichting van het modelelement</w:t>
        </w:r>
        <w:r w:rsidR="009B55FC" w:rsidRPr="00BE6B45">
          <w:t>.</w:t>
        </w:r>
        <w:r w:rsidR="009B55FC">
          <w:t xml:space="preserve"> </w:t>
        </w:r>
        <w:r w:rsidR="009B55FC" w:rsidRPr="00BE6B45">
          <w:t xml:space="preserve"> </w:t>
        </w:r>
        <w:r w:rsidR="009B55FC">
          <w:t xml:space="preserve">  </w:t>
        </w:r>
      </w:ins>
    </w:p>
    <w:p w14:paraId="5781DA10" w14:textId="4FB648D4" w:rsidR="009B55FC" w:rsidRPr="005658A1" w:rsidRDefault="00F9659C">
      <w:pPr>
        <w:pStyle w:val="Lijstalinea"/>
        <w:ind w:hanging="360"/>
        <w:rPr>
          <w:ins w:id="49" w:author="Bergen, Lennart van" w:date="2018-02-12T15:23:00Z"/>
        </w:rPr>
        <w:pPrChange w:id="50" w:author="Bergen, Lennart van" w:date="2018-02-12T15:28:00Z">
          <w:pPr>
            <w:pStyle w:val="Lijstalinea"/>
            <w:ind w:hanging="12"/>
          </w:pPr>
        </w:pPrChange>
      </w:pPr>
      <w:r>
        <w:rPr>
          <w:rFonts w:ascii="Symbol" w:hAnsi="Symbol"/>
        </w:rPr>
        <w:t></w:t>
      </w:r>
      <w:r>
        <w:rPr>
          <w:rFonts w:ascii="Times New Roman" w:hAnsi="Times New Roman"/>
          <w:sz w:val="14"/>
          <w:szCs w:val="14"/>
        </w:rPr>
        <w:t>        </w:t>
      </w:r>
      <w:ins w:id="51" w:author="Bergen, Lennart van" w:date="2018-02-12T15:23:00Z">
        <w:r w:rsidR="009B55FC">
          <w:t>Als je kiest voor een URI, kies dan voor de URI dat dit begrip identificeert. Deze zal verwijzen naar een skos:Concept</w:t>
        </w:r>
        <w:r w:rsidR="009B55FC">
          <w:rPr>
            <w:rStyle w:val="Voetnootmarkering"/>
          </w:rPr>
          <w:footnoteReference w:id="2"/>
        </w:r>
        <w:r w:rsidR="009B55FC">
          <w:t>. Dit houdt in dat als iemand naar deze URI gaat (bijvoorbeeld met een browser, dit wordt “</w:t>
        </w:r>
        <w:r w:rsidR="009B55FC">
          <w:rPr>
            <w:i/>
          </w:rPr>
          <w:t>het resolven van een URI</w:t>
        </w:r>
        <w:r w:rsidR="009B55FC">
          <w:t xml:space="preserve">” genoemd), deze persoon informatie krijgt over het betreffende begrip. Bijvoorbeeld: </w:t>
        </w:r>
        <w:r w:rsidR="009B55FC">
          <w:fldChar w:fldCharType="begin"/>
        </w:r>
        <w:r w:rsidR="009B55FC">
          <w:instrText xml:space="preserve"> HYPERLINK "</w:instrText>
        </w:r>
        <w:commentRangeStart w:id="61"/>
        <w:r w:rsidR="009B55FC" w:rsidRPr="009B55FC">
          <w:rPr>
            <w:rPrChange w:id="62" w:author="Bergen, Lennart van" w:date="2018-02-12T15:23:00Z">
              <w:rPr>
                <w:rStyle w:val="Hyperlink"/>
              </w:rPr>
            </w:rPrChange>
          </w:rPr>
          <w:instrText>http://brk.basisregistraties.overheid.nl/id/begrip/Perceel</w:instrText>
        </w:r>
        <w:commentRangeEnd w:id="61"/>
        <w:r w:rsidR="009B55FC">
          <w:instrText xml:space="preserve">" </w:instrText>
        </w:r>
        <w:r w:rsidR="009B55FC">
          <w:fldChar w:fldCharType="separate"/>
        </w:r>
        <w:r w:rsidR="009B55FC" w:rsidRPr="009B55FC">
          <w:rPr>
            <w:rStyle w:val="Hyperlink"/>
          </w:rPr>
          <w:t>http://brk.basisregistraties.overheid.nl/id/begrip/Perceel</w:t>
        </w:r>
        <w:r w:rsidR="009B55FC">
          <w:fldChar w:fldCharType="end"/>
        </w:r>
        <w:r w:rsidR="009B55FC">
          <w:rPr>
            <w:rStyle w:val="Verwijzingopmerking"/>
          </w:rPr>
          <w:commentReference w:id="61"/>
        </w:r>
        <w:r w:rsidR="009B55FC">
          <w:t xml:space="preserve"> </w:t>
        </w:r>
      </w:ins>
    </w:p>
    <w:p w14:paraId="2145ECC5" w14:textId="77777777" w:rsidR="00BF0A56" w:rsidRDefault="00BF0A56">
      <w:pPr>
        <w:rPr>
          <w:ins w:id="63" w:author="Bergen, Lennart van" w:date="2018-02-12T15:40:00Z"/>
        </w:rPr>
        <w:pPrChange w:id="64" w:author="Bergen, Lennart van" w:date="2018-02-12T15:40:00Z">
          <w:pPr>
            <w:pStyle w:val="Lijstalinea"/>
            <w:ind w:hanging="360"/>
          </w:pPr>
        </w:pPrChange>
      </w:pPr>
    </w:p>
    <w:p w14:paraId="46BA925A" w14:textId="101F208F" w:rsidR="00BF0A56" w:rsidRDefault="00BF0A56" w:rsidP="00BF0A56">
      <w:pPr>
        <w:rPr>
          <w:ins w:id="65" w:author="Bergen, Lennart van" w:date="2018-02-12T15:40:00Z"/>
        </w:rPr>
      </w:pPr>
      <w:ins w:id="66" w:author="Bergen, Lennart van" w:date="2018-02-12T15:40:00Z">
        <w:r>
          <w:t xml:space="preserve">Veelal betreft één modelelement één begrip. De verwijzing naar dit begrip wordt dan opgenomen in deze metadata. Een modelelement kan ook meerdere begrippen betreffen. Dit is zeldzaam, maar het kan. De metadata ‘begrip’ wordt dan meerdere keren opgenomen, voor elk begrip een eigen metadata element. </w:t>
        </w:r>
      </w:ins>
    </w:p>
    <w:p w14:paraId="006674B3" w14:textId="77777777" w:rsidR="00BF0A56" w:rsidRDefault="00BF0A56">
      <w:pPr>
        <w:rPr>
          <w:ins w:id="67" w:author="Bergen, Lennart van" w:date="2018-02-12T15:40:00Z"/>
        </w:rPr>
        <w:pPrChange w:id="68" w:author="Bergen, Lennart van" w:date="2018-02-12T15:40:00Z">
          <w:pPr>
            <w:pStyle w:val="Lijstalinea"/>
            <w:ind w:hanging="360"/>
          </w:pPr>
        </w:pPrChange>
      </w:pPr>
    </w:p>
    <w:p w14:paraId="7BC7CC5D" w14:textId="7BBEFC4F" w:rsidR="00F9659C" w:rsidRPr="005658A1" w:rsidDel="009B55FC" w:rsidRDefault="00F9659C" w:rsidP="009B55FC">
      <w:pPr>
        <w:rPr>
          <w:del w:id="69" w:author="Bergen, Lennart van" w:date="2018-02-12T15:23:00Z"/>
        </w:rPr>
      </w:pPr>
      <w:del w:id="70" w:author="Bergen, Lennart van" w:date="2018-02-12T15:23:00Z">
        <w:r w:rsidDel="009B55FC">
          <w:delText xml:space="preserve">Als je kiest voor een URI, kies dan de </w:delText>
        </w:r>
        <w:commentRangeStart w:id="71"/>
        <w:commentRangeStart w:id="72"/>
        <w:r w:rsidRPr="00F9659C" w:rsidDel="009B55FC">
          <w:rPr>
            <w:i/>
          </w:rPr>
          <w:delText>linked data URI</w:delText>
        </w:r>
        <w:r w:rsidDel="009B55FC">
          <w:delText xml:space="preserve"> </w:delText>
        </w:r>
        <w:commentRangeEnd w:id="71"/>
        <w:r w:rsidR="00CB4CAF" w:rsidDel="009B55FC">
          <w:rPr>
            <w:rStyle w:val="Verwijzingopmerking"/>
          </w:rPr>
          <w:commentReference w:id="71"/>
        </w:r>
        <w:commentRangeEnd w:id="72"/>
        <w:r w:rsidR="00627EFC" w:rsidDel="009B55FC">
          <w:rPr>
            <w:rStyle w:val="Verwijzingopmerking"/>
          </w:rPr>
          <w:commentReference w:id="72"/>
        </w:r>
        <w:r w:rsidDel="009B55FC">
          <w:delText xml:space="preserve">van het concept. De URI naar een begrip in een model van begrippen komt overeen met een verwijzing naar een skos:concept. Bijvoorbeeld: </w:delText>
        </w:r>
        <w:r w:rsidR="006137E2" w:rsidDel="009B55FC">
          <w:delText xml:space="preserve"> </w:delText>
        </w:r>
      </w:del>
    </w:p>
    <w:p w14:paraId="5AB88EFE" w14:textId="77777777" w:rsidR="00F9659C" w:rsidRDefault="00F9659C" w:rsidP="009B55FC">
      <w:pPr>
        <w:pStyle w:val="Lijstalinea"/>
        <w:ind w:hanging="360"/>
      </w:pPr>
    </w:p>
    <w:p w14:paraId="10D50F12" w14:textId="09EA7FF4" w:rsidR="005658A1" w:rsidRDefault="005658A1" w:rsidP="006137E2">
      <w:r>
        <w:t xml:space="preserve">De metadata “begrip” mag achteraf toegevoegd worden. Het is </w:t>
      </w:r>
      <w:ins w:id="73" w:author="Bergen, Lennart van" w:date="2018-02-12T15:32:00Z">
        <w:r w:rsidR="00C450BC">
          <w:t xml:space="preserve">immers </w:t>
        </w:r>
      </w:ins>
      <w:r>
        <w:t xml:space="preserve">mogelijk dat </w:t>
      </w:r>
      <w:ins w:id="74" w:author="Bergen, Lennart van" w:date="2018-02-12T15:36:00Z">
        <w:r w:rsidR="00655752">
          <w:t xml:space="preserve">bijvoorbeeld </w:t>
        </w:r>
      </w:ins>
      <w:ins w:id="75" w:author="Bergen, Lennart van" w:date="2018-02-12T15:37:00Z">
        <w:r w:rsidR="00FE0AFB">
          <w:t xml:space="preserve">het informatiemodel eerder opgesteld wordt dan het model van begrippen, of dat </w:t>
        </w:r>
      </w:ins>
      <w:ins w:id="76" w:author="Bergen, Lennart van" w:date="2018-02-12T15:32:00Z">
        <w:r w:rsidR="005645F6">
          <w:t xml:space="preserve">het </w:t>
        </w:r>
      </w:ins>
      <w:del w:id="77" w:author="Bergen, Lennart van" w:date="2018-02-12T15:32:00Z">
        <w:r w:rsidDel="005645F6">
          <w:delText xml:space="preserve">het van een modelelement </w:delText>
        </w:r>
      </w:del>
      <w:r>
        <w:t xml:space="preserve">initieel niet bekend is wat </w:t>
      </w:r>
      <w:ins w:id="78" w:author="Bergen, Lennart van" w:date="2018-02-12T15:33:00Z">
        <w:r w:rsidR="005645F6">
          <w:t xml:space="preserve">van een modelelement </w:t>
        </w:r>
      </w:ins>
      <w:r>
        <w:t xml:space="preserve">het bijbehorende begrip is, </w:t>
      </w:r>
      <w:del w:id="79" w:author="Bergen, Lennart van" w:date="2018-02-12T15:37:00Z">
        <w:r w:rsidDel="00A83DFA">
          <w:delText xml:space="preserve">of </w:delText>
        </w:r>
        <w:r w:rsidDel="00FE0AFB">
          <w:delText>dat het model van begrippe</w:delText>
        </w:r>
      </w:del>
      <w:del w:id="80" w:author="Bergen, Lennart van" w:date="2018-02-12T15:33:00Z">
        <w:r w:rsidDel="0077311E">
          <w:delText>n</w:delText>
        </w:r>
      </w:del>
      <w:del w:id="81" w:author="Bergen, Lennart van" w:date="2018-02-12T15:37:00Z">
        <w:r w:rsidDel="00FE0AFB">
          <w:delText xml:space="preserve"> </w:delText>
        </w:r>
      </w:del>
      <w:del w:id="82" w:author="Bergen, Lennart van" w:date="2018-02-12T15:33:00Z">
        <w:r w:rsidDel="0077311E">
          <w:delText xml:space="preserve">nog niet opgesteld is, </w:delText>
        </w:r>
      </w:del>
      <w:r>
        <w:t xml:space="preserve">of dat een </w:t>
      </w:r>
      <w:ins w:id="83" w:author="Bergen, Lennart van" w:date="2018-02-12T15:37:00Z">
        <w:r w:rsidR="00A83DFA">
          <w:t xml:space="preserve">model van </w:t>
        </w:r>
      </w:ins>
      <w:r>
        <w:t>begrip</w:t>
      </w:r>
      <w:ins w:id="84" w:author="Bergen, Lennart van" w:date="2018-02-12T15:39:00Z">
        <w:r w:rsidR="00F13085">
          <w:t>pen</w:t>
        </w:r>
      </w:ins>
      <w:r>
        <w:t xml:space="preserve"> </w:t>
      </w:r>
      <w:ins w:id="85" w:author="Bergen, Lennart van" w:date="2018-02-12T15:37:00Z">
        <w:r w:rsidR="00963512">
          <w:t xml:space="preserve">uitgebreid wordt met </w:t>
        </w:r>
        <w:r w:rsidR="00A83DFA">
          <w:t>een extra begrip</w:t>
        </w:r>
      </w:ins>
      <w:del w:id="86" w:author="Bergen, Lennart van" w:date="2018-02-12T15:37:00Z">
        <w:r w:rsidDel="00A83DFA">
          <w:delText>nog niet opgenomen was in het model van begrippen.</w:delText>
        </w:r>
      </w:del>
      <w:ins w:id="87" w:author="Bergen, Lennart van" w:date="2018-02-12T15:37:00Z">
        <w:r w:rsidR="00A83DFA">
          <w:t>.</w:t>
        </w:r>
      </w:ins>
      <w:r>
        <w:t xml:space="preserve"> Het criterium om een begrip op te nemen in een model van begrippen is geen onderdeel van dit metamodel. </w:t>
      </w:r>
      <w:r w:rsidR="00042F24">
        <w:t xml:space="preserve">Het is zelfs mogelijk dat een modelelement initieel niet als een begrip gezien wordt, maar dat het modelelement op een gegeven moment zodanig een begrip wordt, dat deze wordt opgenomen in het model van begrippen. In alle gevallen geldt, neem de metadata op zodra dit mogelijk is. </w:t>
      </w:r>
      <w:r w:rsidR="00423AC7">
        <w:t>Als de metadata wordt weggelaten</w:t>
      </w:r>
      <w:ins w:id="88" w:author="Bergen, Lennart van" w:date="2018-02-12T15:14:00Z">
        <w:r w:rsidR="00D62ACE">
          <w:t xml:space="preserve"> of wordt leeggelaten</w:t>
        </w:r>
      </w:ins>
      <w:ins w:id="89" w:author="Bergen, Lennart van" w:date="2018-02-12T15:13:00Z">
        <w:r w:rsidR="00D62ACE">
          <w:t xml:space="preserve"> c.q. </w:t>
        </w:r>
      </w:ins>
      <w:ins w:id="90" w:author="Bergen, Lennart van" w:date="2018-02-12T15:14:00Z">
        <w:r w:rsidR="00D62ACE">
          <w:t xml:space="preserve">de verwijzing naar het begrip </w:t>
        </w:r>
      </w:ins>
      <w:ins w:id="91" w:author="Bergen, Lennart van" w:date="2018-02-12T15:13:00Z">
        <w:r w:rsidR="00D62ACE">
          <w:t>(nog) niet gemaakt kan worden</w:t>
        </w:r>
      </w:ins>
      <w:r w:rsidR="00423AC7">
        <w:t xml:space="preserve">, </w:t>
      </w:r>
      <w:del w:id="92" w:author="Bergen, Lennart van" w:date="2018-02-12T15:13:00Z">
        <w:r w:rsidR="00423AC7" w:rsidDel="00D62ACE">
          <w:delText xml:space="preserve">of wordt leeg gelaten, </w:delText>
        </w:r>
      </w:del>
      <w:r w:rsidR="00423AC7">
        <w:t xml:space="preserve">dan is de betekenis </w:t>
      </w:r>
      <w:ins w:id="93" w:author="Bergen, Lennart van" w:date="2018-02-12T15:14:00Z">
        <w:r w:rsidR="00D62ACE">
          <w:t xml:space="preserve">hiervan </w:t>
        </w:r>
      </w:ins>
      <w:del w:id="94" w:author="Bergen, Lennart van" w:date="2018-02-12T15:11:00Z">
        <w:r w:rsidR="00423AC7" w:rsidDel="00D62ACE">
          <w:delText xml:space="preserve">in beide gevallen </w:delText>
        </w:r>
      </w:del>
      <w:r w:rsidR="00423AC7">
        <w:t>dat</w:t>
      </w:r>
      <w:ins w:id="95" w:author="Bergen, Lennart van" w:date="2018-02-12T15:14:00Z">
        <w:r w:rsidR="00D62ACE">
          <w:t xml:space="preserve"> </w:t>
        </w:r>
      </w:ins>
      <w:del w:id="96" w:author="Bergen, Lennart van" w:date="2018-02-12T15:11:00Z">
        <w:r w:rsidR="00423AC7" w:rsidDel="00D62ACE">
          <w:delText xml:space="preserve"> </w:delText>
        </w:r>
      </w:del>
      <w:r w:rsidR="00423AC7">
        <w:t>het</w:t>
      </w:r>
      <w:ins w:id="97" w:author="Bergen, Lennart van" w:date="2018-02-12T15:11:00Z">
        <w:r w:rsidR="00D62ACE">
          <w:t xml:space="preserve"> </w:t>
        </w:r>
      </w:ins>
      <w:del w:id="98" w:author="Bergen, Lennart van" w:date="2018-02-12T15:11:00Z">
        <w:r w:rsidR="00423AC7" w:rsidDel="00D62ACE">
          <w:delText xml:space="preserve"> </w:delText>
        </w:r>
      </w:del>
      <w:r w:rsidR="00423AC7" w:rsidRPr="006137E2">
        <w:rPr>
          <w:b/>
          <w:bCs/>
        </w:rPr>
        <w:t>niet bekend is</w:t>
      </w:r>
      <w:r w:rsidR="00423AC7">
        <w:t xml:space="preserve"> of er sprake is van een begrip.</w:t>
      </w:r>
    </w:p>
    <w:p w14:paraId="6D76BB01" w14:textId="77777777" w:rsidR="006137E2" w:rsidRDefault="006137E2" w:rsidP="006137E2"/>
    <w:p w14:paraId="36C04258" w14:textId="1530BD88" w:rsidR="005658A1" w:rsidDel="00BF0A56" w:rsidRDefault="005658A1" w:rsidP="006137E2">
      <w:pPr>
        <w:rPr>
          <w:del w:id="99" w:author="Bergen, Lennart van" w:date="2018-02-12T15:40:00Z"/>
        </w:rPr>
      </w:pPr>
      <w:r>
        <w:t xml:space="preserve">Het is zeker niet zo dat elk modelelement een </w:t>
      </w:r>
      <w:del w:id="100" w:author="Bergen, Lennart van" w:date="2018-02-12T15:39:00Z">
        <w:r w:rsidDel="00691A84">
          <w:delText>onderwerp van gesprek</w:delText>
        </w:r>
      </w:del>
      <w:ins w:id="101" w:author="Bergen, Lennart van" w:date="2018-02-12T15:39:00Z">
        <w:r w:rsidR="00691A84">
          <w:t>begrip</w:t>
        </w:r>
      </w:ins>
      <w:r>
        <w:t xml:space="preserve"> is. De metadata mag dus gewoon leeggelaten worden. Vaak zijn objecttypes en attribuutsoorten wel onderwerp van gesprek en zijn datatypen dit niet, maar dit is geen harde regel. Bijvoorbeeld: een koopsom van een huis wordt uitgedrukt met een bedrag. In het domein is de koopsom wel een </w:t>
      </w:r>
      <w:del w:id="102" w:author="Bergen, Lennart van" w:date="2018-02-12T15:39:00Z">
        <w:r w:rsidDel="00C16ADD">
          <w:delText>onderwerp van gesprek</w:delText>
        </w:r>
      </w:del>
      <w:ins w:id="103" w:author="Bergen, Lennart van" w:date="2018-02-12T15:39:00Z">
        <w:r w:rsidR="00C16ADD">
          <w:t>begrip</w:t>
        </w:r>
      </w:ins>
      <w:r>
        <w:t>, maar het modelelement bedrag niet. Valuta is al zeker geen onderwerp van gesprek, en een euro al helemaal niet. Het kan best zijn dat een euro wel een definitie kent, die internationaal gepubliceerd is, maar in dit geval wordt er geen U</w:t>
      </w:r>
      <w:ins w:id="104" w:author="Bergen, Lennart van" w:date="2018-02-12T15:40:00Z">
        <w:r w:rsidR="00DD6553">
          <w:t>R</w:t>
        </w:r>
      </w:ins>
      <w:r>
        <w:t xml:space="preserve">I opgenomen, omdat euro niet als zodanig terugkomt in het bij het IM behorende </w:t>
      </w:r>
      <w:ins w:id="105" w:author="Bergen, Lennart van" w:date="2018-02-12T15:40:00Z">
        <w:r w:rsidR="00FD1CD8">
          <w:t>model van begrippen</w:t>
        </w:r>
      </w:ins>
      <w:del w:id="106" w:author="Bergen, Lennart van" w:date="2018-02-12T15:40:00Z">
        <w:r w:rsidDel="00FD1CD8">
          <w:delText>begrippenkader</w:delText>
        </w:r>
      </w:del>
      <w:r>
        <w:t xml:space="preserve">. </w:t>
      </w:r>
    </w:p>
    <w:p w14:paraId="3500BDD7" w14:textId="09E3CB00" w:rsidR="006137E2" w:rsidDel="00BF0A56" w:rsidRDefault="006137E2" w:rsidP="006137E2">
      <w:pPr>
        <w:rPr>
          <w:del w:id="107" w:author="Bergen, Lennart van" w:date="2018-02-12T15:40:00Z"/>
        </w:rPr>
      </w:pPr>
    </w:p>
    <w:p w14:paraId="28F8B7AC" w14:textId="7BDBB409" w:rsidR="00042F24" w:rsidDel="00BF0A56" w:rsidRDefault="00042F24" w:rsidP="006137E2">
      <w:pPr>
        <w:rPr>
          <w:del w:id="108" w:author="Bergen, Lennart van" w:date="2018-02-12T15:40:00Z"/>
        </w:rPr>
      </w:pPr>
      <w:del w:id="109" w:author="Bergen, Lennart van" w:date="2018-02-12T15:40:00Z">
        <w:r w:rsidDel="00BF0A56">
          <w:delText xml:space="preserve">Veelal betreft </w:delText>
        </w:r>
      </w:del>
      <w:del w:id="110" w:author="Bergen, Lennart van" w:date="2018-02-12T14:48:00Z">
        <w:r w:rsidDel="0003040E">
          <w:delText>1</w:delText>
        </w:r>
      </w:del>
      <w:del w:id="111" w:author="Bergen, Lennart van" w:date="2018-02-12T15:40:00Z">
        <w:r w:rsidDel="00BF0A56">
          <w:delText xml:space="preserve"> modelelement</w:delText>
        </w:r>
        <w:r w:rsidR="00131985" w:rsidDel="00BF0A56">
          <w:delText xml:space="preserve"> </w:delText>
        </w:r>
        <w:r w:rsidR="0003040E" w:rsidDel="00BF0A56">
          <w:delText>één</w:delText>
        </w:r>
        <w:r w:rsidDel="00BF0A56">
          <w:delText xml:space="preserve"> begrip</w:delText>
        </w:r>
      </w:del>
      <w:moveFromRangeStart w:id="112" w:author="Bergen, Lennart van" w:date="2018-02-12T13:59:00Z" w:name="move506207287"/>
      <w:moveFrom w:id="113" w:author="Bergen, Lennart van" w:date="2018-02-12T13:59:00Z">
        <w:del w:id="114" w:author="Bergen, Lennart van" w:date="2018-02-12T15:40:00Z">
          <w:r w:rsidDel="00BF0A56">
            <w:delText xml:space="preserve">, te weten wanneer het modelelement </w:delText>
          </w:r>
          <w:commentRangeStart w:id="115"/>
          <w:r w:rsidDel="00BF0A56">
            <w:delText>onderwerp van gesprek</w:delText>
          </w:r>
          <w:commentRangeEnd w:id="115"/>
          <w:r w:rsidR="00B9539B" w:rsidDel="00BF0A56">
            <w:rPr>
              <w:rStyle w:val="Verwijzingopmerking"/>
            </w:rPr>
            <w:commentReference w:id="115"/>
          </w:r>
          <w:r w:rsidDel="00BF0A56">
            <w:delText xml:space="preserve"> is. </w:delText>
          </w:r>
        </w:del>
      </w:moveFrom>
      <w:moveFromRangeEnd w:id="112"/>
      <w:del w:id="116" w:author="Bergen, Lennart van" w:date="2018-02-12T15:40:00Z">
        <w:r w:rsidDel="00BF0A56">
          <w:delText xml:space="preserve">De verwijzing naar dit begrip wordt dan opgenomen in deze metadata. </w:delText>
        </w:r>
      </w:del>
      <w:moveToRangeStart w:id="117" w:author="Bergen, Lennart van" w:date="2018-02-12T13:59:00Z" w:name="move506207287"/>
      <w:moveTo w:id="118" w:author="Bergen, Lennart van" w:date="2018-02-12T13:59:00Z">
        <w:del w:id="119" w:author="Bergen, Lennart van" w:date="2018-02-12T13:59:00Z">
          <w:r w:rsidR="00131985" w:rsidDel="00131985">
            <w:delText xml:space="preserve">, te weten wanneer het modelelement </w:delText>
          </w:r>
          <w:commentRangeStart w:id="120"/>
          <w:r w:rsidR="00131985" w:rsidDel="00131985">
            <w:delText>onderwerp van gesprek</w:delText>
          </w:r>
          <w:commentRangeEnd w:id="120"/>
          <w:r w:rsidR="00131985" w:rsidDel="00131985">
            <w:rPr>
              <w:rStyle w:val="Verwijzingopmerking"/>
            </w:rPr>
            <w:commentReference w:id="120"/>
          </w:r>
          <w:r w:rsidR="00131985" w:rsidDel="00131985">
            <w:delText xml:space="preserve"> is.</w:delText>
          </w:r>
        </w:del>
      </w:moveTo>
      <w:moveToRangeEnd w:id="117"/>
    </w:p>
    <w:p w14:paraId="527B18F5" w14:textId="01C0BCF3" w:rsidR="006137E2" w:rsidRPr="006137E2" w:rsidDel="00BF0A56" w:rsidRDefault="006137E2" w:rsidP="006137E2">
      <w:pPr>
        <w:rPr>
          <w:del w:id="121" w:author="Bergen, Lennart van" w:date="2018-02-12T15:40:00Z"/>
          <w:rFonts w:ascii="Times New Roman" w:hAnsi="Times New Roman"/>
          <w:sz w:val="14"/>
          <w:szCs w:val="14"/>
        </w:rPr>
      </w:pPr>
    </w:p>
    <w:p w14:paraId="03D3F0FD" w14:textId="05A2FCB4" w:rsidR="0074064B" w:rsidRDefault="005658A1" w:rsidP="006137E2">
      <w:pPr>
        <w:rPr>
          <w:ins w:id="122" w:author="Bergen, Lennart van" w:date="2018-02-12T14:03:00Z"/>
        </w:rPr>
      </w:pPr>
      <w:del w:id="123" w:author="Bergen, Lennart van" w:date="2018-02-12T15:40:00Z">
        <w:r w:rsidDel="00BF0A56">
          <w:delText>Een modelelement kan ook meerdere begrippen betreffen, deze metadata bevat dan meerdere verwijzingen, gescheiden door een komma.</w:delText>
        </w:r>
      </w:del>
      <w:ins w:id="124" w:author="Ellen Debats" w:date="2018-02-09T12:10:00Z">
        <w:del w:id="125" w:author="Bergen, Lennart van" w:date="2018-02-12T15:40:00Z">
          <w:r w:rsidR="00450A7E" w:rsidDel="00BF0A56">
            <w:delText>.</w:delText>
          </w:r>
        </w:del>
      </w:ins>
      <w:del w:id="126" w:author="Bergen, Lennart van" w:date="2018-02-12T15:40:00Z">
        <w:r w:rsidR="00450A7E" w:rsidDel="00BF0A56">
          <w:delText xml:space="preserve"> </w:delText>
        </w:r>
        <w:r w:rsidR="00545321" w:rsidDel="00BF0A56">
          <w:delText xml:space="preserve">Dit is zeldzaam, maar het kan. </w:delText>
        </w:r>
        <w:r w:rsidR="00450A7E" w:rsidDel="00BF0A56">
          <w:delText>D</w:delText>
        </w:r>
        <w:r w:rsidDel="00BF0A56">
          <w:delText xml:space="preserve">e metadata </w:delText>
        </w:r>
        <w:r w:rsidR="00545321" w:rsidDel="00BF0A56">
          <w:delText>‘</w:delText>
        </w:r>
        <w:r w:rsidR="00450A7E" w:rsidDel="00BF0A56">
          <w:delText>begrip</w:delText>
        </w:r>
        <w:r w:rsidR="00545321" w:rsidDel="00BF0A56">
          <w:delText>’</w:delText>
        </w:r>
        <w:r w:rsidR="00450A7E" w:rsidDel="00BF0A56">
          <w:delText xml:space="preserve"> wordt dan</w:delText>
        </w:r>
        <w:r w:rsidR="00545321" w:rsidDel="00BF0A56">
          <w:delText xml:space="preserve"> meerdere keren opgenomen, </w:delText>
        </w:r>
        <w:r w:rsidR="00450A7E" w:rsidDel="00BF0A56">
          <w:delText xml:space="preserve">voor elk </w:delText>
        </w:r>
        <w:r w:rsidR="00545321" w:rsidDel="00BF0A56">
          <w:delText xml:space="preserve">begrip een eigen </w:delText>
        </w:r>
      </w:del>
    </w:p>
    <w:p w14:paraId="3EF421F0" w14:textId="77777777" w:rsidR="0003040E" w:rsidRDefault="00450A7E" w:rsidP="006137E2">
      <w:pPr>
        <w:rPr>
          <w:ins w:id="127" w:author="Bergen, Lennart van" w:date="2018-02-12T14:48:00Z"/>
        </w:rPr>
      </w:pPr>
      <w:moveFromRangeStart w:id="128" w:author="Bergen, Lennart van" w:date="2018-02-12T14:04:00Z" w:name="move506207571"/>
      <w:moveFrom w:id="129" w:author="Bergen, Lennart van" w:date="2018-02-12T14:04:00Z">
        <w:r w:rsidDel="0074064B">
          <w:t xml:space="preserve">UML-property </w:t>
        </w:r>
        <w:r w:rsidR="00545321" w:rsidDel="0074064B">
          <w:t xml:space="preserve">/ </w:t>
        </w:r>
        <w:r w:rsidDel="0074064B">
          <w:t xml:space="preserve">tagged value. </w:t>
        </w:r>
        <w:commentRangeStart w:id="130"/>
        <w:commentRangeStart w:id="131"/>
        <w:commentRangeStart w:id="132"/>
        <w:r w:rsidR="00237909" w:rsidDel="0074064B">
          <w:rPr>
            <w:rStyle w:val="Verwijzingopmerking"/>
          </w:rPr>
          <w:commentReference w:id="133"/>
        </w:r>
        <w:commentRangeEnd w:id="130"/>
        <w:r w:rsidR="00627EFC" w:rsidDel="0074064B">
          <w:rPr>
            <w:rStyle w:val="Verwijzingopmerking"/>
          </w:rPr>
          <w:commentReference w:id="130"/>
        </w:r>
        <w:r w:rsidR="005658A1" w:rsidDel="0074064B">
          <w:t>Bijvoorbeeld: een IM praat over een persoon. Voor dit specifieke IM is het niet relevant dat dit een natuurlijk persoon betreft, of een rechtspersoon. Deze subtypes van persoon zijn niet relevant voor het IM en komen daarom niet voor. Als je toch wilt aangeven dat de persoon een begrip is uit de BRP, en de BRP alleen de begrippen rechtspersoon en natuurlijk persoon kent, dan kan je ervoor kiezen om wel deze twee begrippen op te nemen als metadata</w:t>
        </w:r>
        <w:commentRangeEnd w:id="131"/>
        <w:r w:rsidR="002961FE" w:rsidDel="0074064B">
          <w:rPr>
            <w:rStyle w:val="Verwijzingopmerking"/>
          </w:rPr>
          <w:commentReference w:id="131"/>
        </w:r>
        <w:commentRangeEnd w:id="132"/>
        <w:r w:rsidR="00B90236" w:rsidDel="0074064B">
          <w:rPr>
            <w:rStyle w:val="Verwijzingopmerking"/>
          </w:rPr>
          <w:commentReference w:id="132"/>
        </w:r>
        <w:r w:rsidR="005658A1" w:rsidDel="0074064B">
          <w:t>. Een niet goed voorbeeld van kardinaliteit * is als een modelelement meerdere subtypes heeft</w:t>
        </w:r>
        <w:ins w:id="134" w:author="Ellen Debats" w:date="2018-02-09T12:10:00Z">
          <w:r w:rsidR="00C0699D" w:rsidDel="0074064B">
            <w:t>.</w:t>
          </w:r>
        </w:ins>
        <w:r w:rsidR="005658A1" w:rsidDel="0074064B">
          <w:t xml:space="preserve"> </w:t>
        </w:r>
        <w:r w:rsidR="00C0699D" w:rsidDel="0074064B">
          <w:t xml:space="preserve">De verwijzing naar het begrip </w:t>
        </w:r>
        <w:r w:rsidR="00C51FC4" w:rsidDel="0074064B">
          <w:t>hoort</w:t>
        </w:r>
        <w:r w:rsidR="00C0699D" w:rsidDel="0074064B">
          <w:t xml:space="preserve"> dan bij de subtypes</w:t>
        </w:r>
        <w:r w:rsidR="00D42E00" w:rsidDel="0074064B">
          <w:t xml:space="preserve"> zelf</w:t>
        </w:r>
        <w:r w:rsidR="00C0699D" w:rsidDel="0074064B">
          <w:t xml:space="preserve"> opgenomen</w:t>
        </w:r>
        <w:r w:rsidR="00C51FC4" w:rsidDel="0074064B">
          <w:t xml:space="preserve"> te worden</w:t>
        </w:r>
        <w:r w:rsidR="00C0699D" w:rsidDel="0074064B">
          <w:t>,</w:t>
        </w:r>
        <w:r w:rsidR="00C0699D" w:rsidRPr="00C0699D" w:rsidDel="0074064B">
          <w:t xml:space="preserve"> </w:t>
        </w:r>
        <w:r w:rsidR="00C0699D" w:rsidDel="0074064B">
          <w:t xml:space="preserve">en niet in </w:t>
        </w:r>
        <w:r w:rsidR="00C51FC4" w:rsidDel="0074064B">
          <w:t xml:space="preserve">de generalisatie / </w:t>
        </w:r>
        <w:r w:rsidR="00C0699D" w:rsidDel="0074064B">
          <w:t xml:space="preserve">het supertype. </w:t>
        </w:r>
        <w:commentRangeStart w:id="135"/>
        <w:commentRangeStart w:id="136"/>
        <w:r w:rsidR="00C0699D" w:rsidDel="0074064B">
          <w:t xml:space="preserve">Een ander niet goed voorbeeld van kardinaliteit * is </w:t>
        </w:r>
        <w:r w:rsidR="005658A1" w:rsidDel="0074064B">
          <w:t>een attribuut</w:t>
        </w:r>
        <w:r w:rsidR="00C0699D" w:rsidDel="0074064B">
          <w:t>soort</w:t>
        </w:r>
        <w:r w:rsidR="005658A1" w:rsidDel="0074064B">
          <w:t xml:space="preserve"> </w:t>
        </w:r>
        <w:r w:rsidR="00D26198" w:rsidDel="0074064B">
          <w:t>‘</w:t>
        </w:r>
        <w:r w:rsidR="005658A1" w:rsidDel="0074064B">
          <w:t>aard</w:t>
        </w:r>
        <w:r w:rsidR="00D26198" w:rsidDel="0074064B">
          <w:t>’</w:t>
        </w:r>
        <w:r w:rsidR="00632286" w:rsidDel="0074064B">
          <w:t xml:space="preserve"> of </w:t>
        </w:r>
        <w:r w:rsidR="00D26198" w:rsidDel="0074064B">
          <w:t>‘</w:t>
        </w:r>
        <w:r w:rsidR="00632286" w:rsidDel="0074064B">
          <w:t>type</w:t>
        </w:r>
        <w:r w:rsidR="00D26198" w:rsidDel="0074064B">
          <w:t xml:space="preserve">’, die </w:t>
        </w:r>
        <w:r w:rsidR="00632286" w:rsidDel="0074064B">
          <w:t>als datatype een waardenlijst heeft.</w:t>
        </w:r>
        <w:r w:rsidR="005658A1" w:rsidDel="0074064B">
          <w:t xml:space="preserve"> </w:t>
        </w:r>
        <w:r w:rsidR="00D26198" w:rsidDel="0074064B">
          <w:t xml:space="preserve">De verwijzing naar het begrip hoort dan opgenomen te worden </w:t>
        </w:r>
        <w:r w:rsidR="00035697" w:rsidDel="0074064B">
          <w:t xml:space="preserve">bij de waarde in de </w:t>
        </w:r>
        <w:r w:rsidR="005658A1" w:rsidDel="0074064B">
          <w:t>waardenlijst</w:t>
        </w:r>
        <w:r w:rsidR="00035697" w:rsidDel="0074064B">
          <w:t xml:space="preserve"> zelf</w:t>
        </w:r>
        <w:r w:rsidR="005658A1" w:rsidDel="0074064B">
          <w:t>,</w:t>
        </w:r>
        <w:r w:rsidR="00D26198" w:rsidDel="0074064B">
          <w:t xml:space="preserve"> en niet bij het attribuutsoort. </w:t>
        </w:r>
        <w:r w:rsidR="005658A1" w:rsidDel="0074064B">
          <w:t xml:space="preserve"> </w:t>
        </w:r>
        <w:commentRangeEnd w:id="135"/>
        <w:r w:rsidR="002961FE" w:rsidDel="0074064B">
          <w:rPr>
            <w:rStyle w:val="Verwijzingopmerking"/>
          </w:rPr>
          <w:commentReference w:id="135"/>
        </w:r>
      </w:moveFrom>
      <w:commentRangeEnd w:id="136"/>
    </w:p>
    <w:p w14:paraId="496C55F3" w14:textId="36C6CF87" w:rsidR="005658A1" w:rsidDel="0074064B" w:rsidRDefault="0074064B" w:rsidP="006137E2">
      <w:pPr>
        <w:rPr>
          <w:moveFrom w:id="137" w:author="Bergen, Lennart van" w:date="2018-02-12T14:04:00Z"/>
        </w:rPr>
      </w:pPr>
      <w:r>
        <w:rPr>
          <w:rStyle w:val="Verwijzingopmerking"/>
        </w:rPr>
        <w:commentReference w:id="136"/>
      </w:r>
    </w:p>
    <w:moveFromRangeEnd w:id="128"/>
    <w:p w14:paraId="705D1B7B" w14:textId="77777777" w:rsidR="0003040E" w:rsidRDefault="0003040E" w:rsidP="0003040E">
      <w:pPr>
        <w:rPr>
          <w:ins w:id="138" w:author="Bergen, Lennart van" w:date="2018-02-12T14:48:00Z"/>
        </w:rPr>
      </w:pPr>
      <w:ins w:id="139" w:author="Bergen, Lennart van" w:date="2018-02-12T14:48:00Z">
        <w:r>
          <w:t xml:space="preserve">Bij het opnemen van de metadata is het van belang om zeer zorgvuldig te zijn. Bijvoorbeeld: het kan zijn dat in het model van Natuurlijk persoon en Niet natuurlijk persoon zijn opgenomen, terwijl  dat in het informatiemodel het modelelement Persoon is opgenomen, alsmede een attribuutsoort ‘type’, waarbij het datatype een waardenlijst is, met als mogelijke waarden ‘NP’ en ‘NNP’ en ‘overig’. De verwijzing naar het begrip Natuurlijk persoon hoort in dit geval gelegd te worden vanuit de waarde ‘NP’ en niet vanuit het modelelement Persoon.  </w:t>
        </w:r>
      </w:ins>
    </w:p>
    <w:p w14:paraId="6027E218" w14:textId="77777777" w:rsidR="006137E2" w:rsidRDefault="006137E2" w:rsidP="006137E2"/>
    <w:p w14:paraId="50313BB5" w14:textId="7E6B1D64" w:rsidR="00BE6B45" w:rsidRDefault="009A4D61" w:rsidP="006137E2">
      <w:pPr>
        <w:rPr>
          <w:ins w:id="140" w:author="Bergen, Lennart van" w:date="2018-02-12T14:37:00Z"/>
        </w:rPr>
      </w:pPr>
      <w:ins w:id="141" w:author="Bergen, Lennart van" w:date="2018-02-12T15:50:00Z">
        <w:r>
          <w:t>Aanbeveling: d</w:t>
        </w:r>
      </w:ins>
      <w:del w:id="142" w:author="Bergen, Lennart van" w:date="2018-02-12T15:50:00Z">
        <w:r w:rsidR="00042F24" w:rsidDel="009A4D61">
          <w:delText>D</w:delText>
        </w:r>
      </w:del>
      <w:r w:rsidR="00042F24">
        <w:t xml:space="preserve">e verwijzing </w:t>
      </w:r>
      <w:ins w:id="143" w:author="Bergen, Lennart van" w:date="2018-02-12T15:51:00Z">
        <w:r>
          <w:t xml:space="preserve">vanuit het eigen informatiemodel naar </w:t>
        </w:r>
      </w:ins>
      <w:del w:id="144" w:author="Bergen, Lennart van" w:date="2018-02-12T15:51:00Z">
        <w:r w:rsidR="00042F24" w:rsidDel="009A4D61">
          <w:delText xml:space="preserve">naar het </w:delText>
        </w:r>
      </w:del>
      <w:ins w:id="145" w:author="Bergen, Lennart van" w:date="2018-02-12T15:51:00Z">
        <w:r>
          <w:t xml:space="preserve">een </w:t>
        </w:r>
      </w:ins>
      <w:r w:rsidR="00042F24">
        <w:t xml:space="preserve">begrip </w:t>
      </w:r>
      <w:ins w:id="146" w:author="Bergen, Lennart van" w:date="2018-02-12T15:50:00Z">
        <w:r>
          <w:t xml:space="preserve">is een </w:t>
        </w:r>
      </w:ins>
      <w:del w:id="147" w:author="Bergen, Lennart van" w:date="2018-02-12T15:50:00Z">
        <w:r w:rsidR="00042F24" w:rsidDel="009A4D61">
          <w:delText xml:space="preserve">in de vorm van een URI zal veelal een </w:delText>
        </w:r>
      </w:del>
      <w:r w:rsidR="00042F24">
        <w:t xml:space="preserve">verwijzing </w:t>
      </w:r>
      <w:del w:id="148" w:author="Bergen, Lennart van" w:date="2018-02-12T15:50:00Z">
        <w:r w:rsidR="00042F24" w:rsidDel="009A4D61">
          <w:delText xml:space="preserve">zijn </w:delText>
        </w:r>
      </w:del>
      <w:r w:rsidR="00042F24">
        <w:t xml:space="preserve">naar een begrip uit het eigen begrippenkader. </w:t>
      </w:r>
      <w:ins w:id="149" w:author="Bergen, Lennart van" w:date="2018-02-12T15:56:00Z">
        <w:r w:rsidR="0024462C">
          <w:t xml:space="preserve">Het eigen domein kijkt </w:t>
        </w:r>
      </w:ins>
      <w:ins w:id="150" w:author="Bergen, Lennart van" w:date="2018-02-12T15:57:00Z">
        <w:r w:rsidR="009470F1">
          <w:t xml:space="preserve">immers </w:t>
        </w:r>
      </w:ins>
      <w:ins w:id="151" w:author="Bergen, Lennart van" w:date="2018-02-12T15:56:00Z">
        <w:r w:rsidR="0024462C">
          <w:t>vrijwel altijd op een eigen manier aan tegen een begrip</w:t>
        </w:r>
      </w:ins>
      <w:ins w:id="152" w:author="Bergen, Lennart van" w:date="2018-02-12T15:57:00Z">
        <w:r w:rsidR="005978BA">
          <w:t xml:space="preserve">, of wilt niet </w:t>
        </w:r>
      </w:ins>
      <w:ins w:id="153" w:author="Bergen, Lennart van" w:date="2018-02-12T15:58:00Z">
        <w:r w:rsidR="00F37E0A">
          <w:t>automatisch</w:t>
        </w:r>
        <w:r w:rsidR="005978BA">
          <w:t xml:space="preserve"> </w:t>
        </w:r>
      </w:ins>
      <w:ins w:id="154" w:author="Bergen, Lennart van" w:date="2018-02-12T15:57:00Z">
        <w:r w:rsidR="005978BA">
          <w:t>meebewegen met gewijzigde definities</w:t>
        </w:r>
      </w:ins>
      <w:ins w:id="155" w:author="Bergen, Lennart van" w:date="2018-02-12T15:56:00Z">
        <w:r w:rsidR="0024462C">
          <w:t xml:space="preserve">. </w:t>
        </w:r>
      </w:ins>
      <w:ins w:id="156" w:author="Bergen, Lennart van" w:date="2018-02-12T15:52:00Z">
        <w:r>
          <w:t xml:space="preserve">Er zijn situaties denkbaar waarin er vanuit het informatiemodel </w:t>
        </w:r>
      </w:ins>
      <w:ins w:id="157" w:author="Bergen, Lennart van" w:date="2018-02-12T15:53:00Z">
        <w:r>
          <w:t xml:space="preserve">rechtstreeks </w:t>
        </w:r>
      </w:ins>
      <w:ins w:id="158" w:author="Bergen, Lennart van" w:date="2018-02-12T15:52:00Z">
        <w:r>
          <w:t>naar een begrip uit een ander begrippenkader</w:t>
        </w:r>
      </w:ins>
      <w:ins w:id="159" w:author="Bergen, Lennart van" w:date="2018-02-12T15:53:00Z">
        <w:r>
          <w:t xml:space="preserve"> wordt verwezen</w:t>
        </w:r>
      </w:ins>
      <w:ins w:id="160" w:author="Bergen, Lennart van" w:date="2018-02-12T15:59:00Z">
        <w:r w:rsidR="00995B1F">
          <w:t>, dus dit is een aanbeveling en niet een regel</w:t>
        </w:r>
      </w:ins>
      <w:ins w:id="161" w:author="Bergen, Lennart van" w:date="2018-02-12T15:58:00Z">
        <w:r w:rsidR="00936736">
          <w:t xml:space="preserve">. </w:t>
        </w:r>
      </w:ins>
      <w:del w:id="162" w:author="Bergen, Lennart van" w:date="2018-02-12T15:56:00Z">
        <w:r w:rsidR="00042F24" w:rsidDel="0024462C">
          <w:delText xml:space="preserve">Maar het kan ook een verwijzing naar een begrip zijn uit een ander begrippenkader. </w:delText>
        </w:r>
      </w:del>
      <w:del w:id="163" w:author="Bergen, Lennart van" w:date="2018-02-12T15:59:00Z">
        <w:r w:rsidR="00042F24" w:rsidDel="003630BD">
          <w:delText xml:space="preserve">Dit is toegestaan, en maakt voor het IM zelf niet uit. </w:delText>
        </w:r>
      </w:del>
    </w:p>
    <w:p w14:paraId="379E6CB0" w14:textId="5C3ECD76" w:rsidR="002139F8" w:rsidDel="0003040E" w:rsidRDefault="002139F8" w:rsidP="006137E2">
      <w:pPr>
        <w:rPr>
          <w:del w:id="164" w:author="Bergen, Lennart van" w:date="2018-02-12T14:48:00Z"/>
        </w:rPr>
      </w:pPr>
    </w:p>
    <w:p w14:paraId="05D9C849" w14:textId="77777777" w:rsidR="00BE6B45" w:rsidRDefault="00BE6B45" w:rsidP="005658A1"/>
    <w:p w14:paraId="2EBFA6B2" w14:textId="533EAB6C" w:rsidR="001B4BDD" w:rsidRPr="00423AC7" w:rsidDel="009F38F5" w:rsidRDefault="001B4BDD" w:rsidP="00B46F0D">
      <w:pPr>
        <w:outlineLvl w:val="0"/>
        <w:rPr>
          <w:del w:id="165" w:author="Bergen, Lennart van" w:date="2018-02-12T16:00:00Z"/>
          <w:i/>
        </w:rPr>
      </w:pPr>
      <w:del w:id="166" w:author="Bergen, Lennart van" w:date="2018-02-12T16:00:00Z">
        <w:r w:rsidRPr="00423AC7" w:rsidDel="009F38F5">
          <w:rPr>
            <w:i/>
          </w:rPr>
          <w:delText>D</w:delText>
        </w:r>
        <w:r w:rsidR="006137E2" w:rsidDel="009F38F5">
          <w:rPr>
            <w:i/>
          </w:rPr>
          <w:delText>ocumentatie: de d</w:delText>
        </w:r>
        <w:r w:rsidRPr="00423AC7" w:rsidDel="009F38F5">
          <w:rPr>
            <w:i/>
          </w:rPr>
          <w:delText>efinitie van een modelelement</w:delText>
        </w:r>
        <w:r w:rsidR="006137E2" w:rsidDel="009F38F5">
          <w:rPr>
            <w:i/>
          </w:rPr>
          <w:delText>.</w:delText>
        </w:r>
        <w:r w:rsidRPr="00423AC7" w:rsidDel="009F38F5">
          <w:rPr>
            <w:i/>
          </w:rPr>
          <w:delText xml:space="preserve"> </w:delText>
        </w:r>
      </w:del>
    </w:p>
    <w:p w14:paraId="0A41E265" w14:textId="264328C1" w:rsidR="001B4BDD" w:rsidDel="009F38F5" w:rsidRDefault="001B4BDD" w:rsidP="005658A1">
      <w:pPr>
        <w:rPr>
          <w:del w:id="167" w:author="Bergen, Lennart van" w:date="2018-02-12T16:00:00Z"/>
        </w:rPr>
      </w:pPr>
    </w:p>
    <w:p w14:paraId="7F11D9FE" w14:textId="33FBB252" w:rsidR="00F67AB5" w:rsidDel="009F38F5" w:rsidRDefault="00F67AB5" w:rsidP="00F67AB5">
      <w:pPr>
        <w:rPr>
          <w:del w:id="168" w:author="Bergen, Lennart van" w:date="2018-02-12T16:00:00Z"/>
        </w:rPr>
      </w:pPr>
      <w:del w:id="169" w:author="Bergen, Lennart van" w:date="2018-02-12T16:00:00Z">
        <w:r w:rsidDel="009F38F5">
          <w:delText xml:space="preserve">Vaak kan er qua definitie </w:delText>
        </w:r>
        <w:r w:rsidR="006137E2" w:rsidDel="009F38F5">
          <w:delText>e</w:delText>
        </w:r>
        <w:r w:rsidDel="009F38F5">
          <w:delText xml:space="preserve">en sterke overeenkomst zijn tussen een begrip en een modelelement. Immers, een modelelement is in een IM ontstaan als gevolg van dat er sprake is van een begrip, </w:delText>
        </w:r>
        <w:r w:rsidR="00AC57F1" w:rsidDel="009F38F5">
          <w:delText xml:space="preserve">en beide betreft hetzelfde </w:delText>
        </w:r>
        <w:r w:rsidDel="009F38F5">
          <w:delText>onderwerp van gesprek. De definitie van het modelelement kan hetzelfde zijn als de definitie van het begrip, maar deze kan ook (een beetje) anders zijn, toegespitst op het informatiemodel zelf.</w:delText>
        </w:r>
      </w:del>
      <w:ins w:id="170" w:author="Ellen Debats" w:date="2018-02-09T12:10:00Z">
        <w:del w:id="171" w:author="Bergen, Lennart van" w:date="2018-02-12T16:00:00Z">
          <w:r w:rsidR="00AC57F1" w:rsidRPr="00AC57F1" w:rsidDel="009F38F5">
            <w:delText xml:space="preserve"> </w:delText>
          </w:r>
        </w:del>
      </w:ins>
    </w:p>
    <w:p w14:paraId="15587F21" w14:textId="59F4C78F" w:rsidR="00F67AB5" w:rsidDel="009F38F5" w:rsidRDefault="00F67AB5" w:rsidP="005658A1">
      <w:pPr>
        <w:rPr>
          <w:del w:id="172" w:author="Bergen, Lennart van" w:date="2018-02-12T16:00:00Z"/>
        </w:rPr>
      </w:pPr>
    </w:p>
    <w:p w14:paraId="7A5F7636" w14:textId="49D8E575" w:rsidR="00423AC7" w:rsidDel="009F38F5" w:rsidRDefault="006137E2" w:rsidP="005658A1">
      <w:pPr>
        <w:rPr>
          <w:del w:id="173" w:author="Bergen, Lennart van" w:date="2018-02-12T16:00:00Z"/>
        </w:rPr>
      </w:pPr>
      <w:del w:id="174" w:author="Bergen, Lennart van" w:date="2018-02-12T16:00:00Z">
        <w:r w:rsidDel="009F38F5">
          <w:delText xml:space="preserve">Als de </w:delText>
        </w:r>
        <w:r w:rsidR="001B4BDD" w:rsidDel="009F38F5">
          <w:delText xml:space="preserve">definitie van een modelelement </w:delText>
        </w:r>
        <w:r w:rsidDel="009F38F5">
          <w:delText xml:space="preserve">geschikt is als definitie van een element in een informatiemodel </w:delText>
        </w:r>
        <w:r w:rsidR="001B4BDD" w:rsidDel="009F38F5">
          <w:delText xml:space="preserve">dan </w:delText>
        </w:r>
        <w:r w:rsidDel="009F38F5">
          <w:delText xml:space="preserve">kan </w:delText>
        </w:r>
        <w:r w:rsidR="00D66F90" w:rsidDel="009F38F5">
          <w:delText>de behoefte ontstaan</w:delText>
        </w:r>
        <w:r w:rsidR="001B4BDD" w:rsidDel="009F38F5">
          <w:delText xml:space="preserve"> om de definitie</w:delText>
        </w:r>
        <w:r w:rsidR="00F67AB5" w:rsidDel="009F38F5">
          <w:delText xml:space="preserve"> van het begrip </w:delText>
        </w:r>
        <w:r w:rsidR="001B4BDD" w:rsidDel="009F38F5">
          <w:delText xml:space="preserve">over te nemen </w:delText>
        </w:r>
        <w:r w:rsidR="00BE6B45" w:rsidDel="009F38F5">
          <w:delText>naar een IM element</w:delText>
        </w:r>
        <w:r w:rsidDel="009F38F5">
          <w:delText xml:space="preserve">, of om naar de </w:delText>
        </w:r>
        <w:r w:rsidRPr="006137E2" w:rsidDel="009F38F5">
          <w:rPr>
            <w:i/>
          </w:rPr>
          <w:delText>definitie</w:delText>
        </w:r>
        <w:r w:rsidDel="009F38F5">
          <w:delText xml:space="preserve"> van het begrip te verwijzen.</w:delText>
        </w:r>
        <w:r w:rsidR="0003467B" w:rsidDel="009F38F5">
          <w:delText xml:space="preserve"> </w:delText>
        </w:r>
        <w:r w:rsidR="0063503E" w:rsidDel="009F38F5">
          <w:delText xml:space="preserve">Als je verwijst, dan is het belangrijk om te verwijzen naar de definitie van een bepaald moment. </w:delText>
        </w:r>
        <w:r w:rsidR="00A55FE7" w:rsidDel="009F38F5">
          <w:delText xml:space="preserve">Immers, de definitie van het begrip kan aangepast worden en </w:delText>
        </w:r>
        <w:r w:rsidR="005D1230" w:rsidDel="009F38F5">
          <w:delText>het niet altijd zo zal zijn dat het informatiemodel dan volledig mee kan of mag bewe</w:delText>
        </w:r>
        <w:r w:rsidR="00A55FE7" w:rsidDel="009F38F5">
          <w:delText>g</w:delText>
        </w:r>
        <w:r w:rsidR="005D1230" w:rsidDel="009F38F5">
          <w:delText xml:space="preserve">en. </w:delText>
        </w:r>
      </w:del>
    </w:p>
    <w:p w14:paraId="2CB026B2" w14:textId="20E7A82D" w:rsidR="00423AC7" w:rsidDel="009F38F5" w:rsidRDefault="00423AC7" w:rsidP="005658A1">
      <w:pPr>
        <w:rPr>
          <w:del w:id="175" w:author="Bergen, Lennart van" w:date="2018-02-12T16:00:00Z"/>
        </w:rPr>
      </w:pPr>
    </w:p>
    <w:p w14:paraId="1B7C7429" w14:textId="22E07D79" w:rsidR="0086430E" w:rsidDel="009F38F5" w:rsidRDefault="00F82A7A" w:rsidP="006137E2">
      <w:pPr>
        <w:rPr>
          <w:del w:id="176" w:author="Bergen, Lennart van" w:date="2018-02-12T16:00:00Z"/>
        </w:rPr>
      </w:pPr>
      <w:del w:id="177" w:author="Bergen, Lennart van" w:date="2018-02-12T16:00:00Z">
        <w:r w:rsidDel="009F38F5">
          <w:delText xml:space="preserve">Aanbeveling: als de definitie van een modelelement geheel, of gedeeltelijk, overeenkomt met de definitie van een begrip, neem dan de delen van de </w:delText>
        </w:r>
        <w:r w:rsidRPr="00A63EE8" w:rsidDel="009F38F5">
          <w:delText>definitie</w:delText>
        </w:r>
        <w:r w:rsidDel="009F38F5">
          <w:delText xml:space="preserve"> van het begrip die geschikt zijn over. Verwijs niet vanuit de definitie van het modelelement, maar verwijs naar het begrip </w:delText>
        </w:r>
        <w:commentRangeStart w:id="178"/>
        <w:commentRangeStart w:id="179"/>
        <w:r w:rsidDel="009F38F5">
          <w:delText xml:space="preserve">vanuit de  toelichting van het modelelement. </w:delText>
        </w:r>
        <w:r w:rsidR="002E3DAB" w:rsidDel="009F38F5">
          <w:delText xml:space="preserve"> </w:delText>
        </w:r>
        <w:r w:rsidR="00AC57F1" w:rsidDel="009F38F5">
          <w:delText xml:space="preserve">  </w:delText>
        </w:r>
        <w:r w:rsidR="00AC57F1" w:rsidDel="009F38F5">
          <w:rPr>
            <w:rStyle w:val="Verwijzingopmerking"/>
          </w:rPr>
          <w:commentReference w:id="180"/>
        </w:r>
        <w:commentRangeStart w:id="181"/>
      </w:del>
    </w:p>
    <w:p w14:paraId="42B173E7" w14:textId="193A52F7" w:rsidR="0086430E" w:rsidDel="009F38F5" w:rsidRDefault="0086430E" w:rsidP="006137E2">
      <w:pPr>
        <w:rPr>
          <w:del w:id="182" w:author="Bergen, Lennart van" w:date="2018-02-12T16:00:00Z"/>
        </w:rPr>
      </w:pPr>
    </w:p>
    <w:p w14:paraId="592A72FD" w14:textId="40B623D1" w:rsidR="0074064B" w:rsidDel="009F38F5" w:rsidRDefault="00AC57F1" w:rsidP="0074064B">
      <w:pPr>
        <w:rPr>
          <w:del w:id="183" w:author="Bergen, Lennart van" w:date="2018-02-12T16:00:00Z"/>
          <w:moveTo w:id="184" w:author="Bergen, Lennart van" w:date="2018-02-12T14:04:00Z"/>
        </w:rPr>
      </w:pPr>
      <w:del w:id="185" w:author="Bergen, Lennart van" w:date="2018-02-12T16:00:00Z">
        <w:r w:rsidDel="009F38F5">
          <w:rPr>
            <w:rStyle w:val="Verwijzingopmerking"/>
          </w:rPr>
          <w:commentReference w:id="186"/>
        </w:r>
        <w:r w:rsidR="009C03ED" w:rsidDel="009F38F5">
          <w:rPr>
            <w:rStyle w:val="Verwijzingopmerking"/>
          </w:rPr>
          <w:commentReference w:id="187"/>
        </w:r>
        <w:commentRangeEnd w:id="178"/>
        <w:r w:rsidR="0056659B" w:rsidDel="009F38F5">
          <w:rPr>
            <w:rStyle w:val="Verwijzingopmerking"/>
          </w:rPr>
          <w:commentReference w:id="178"/>
        </w:r>
        <w:commentRangeEnd w:id="179"/>
        <w:r w:rsidR="009B049C" w:rsidDel="009F38F5">
          <w:rPr>
            <w:rStyle w:val="Verwijzingopmerking"/>
          </w:rPr>
          <w:commentReference w:id="179"/>
        </w:r>
        <w:r w:rsidR="00423AC7" w:rsidDel="009F38F5">
          <w:delText xml:space="preserve">Let op: </w:delText>
        </w:r>
        <w:r w:rsidR="001B4BDD" w:rsidDel="009F38F5">
          <w:delText xml:space="preserve">de </w:delText>
        </w:r>
        <w:r w:rsidR="001B4BDD" w:rsidRPr="00423AC7" w:rsidDel="009F38F5">
          <w:rPr>
            <w:i/>
          </w:rPr>
          <w:delText>definitie</w:delText>
        </w:r>
        <w:r w:rsidR="00423AC7" w:rsidDel="009F38F5">
          <w:delText xml:space="preserve"> </w:delText>
        </w:r>
        <w:r w:rsidR="001B4BDD" w:rsidDel="009F38F5">
          <w:delText xml:space="preserve">van een begrip heeft </w:delText>
        </w:r>
        <w:r w:rsidR="00423AC7" w:rsidDel="009F38F5">
          <w:delText xml:space="preserve">in een model van begrippen </w:delText>
        </w:r>
        <w:r w:rsidR="001B4BDD" w:rsidDel="009F38F5">
          <w:delText>(momenteel</w:delText>
        </w:r>
        <w:r w:rsidR="00423AC7" w:rsidDel="009F38F5">
          <w:delText xml:space="preserve"> nog</w:delText>
        </w:r>
        <w:r w:rsidR="001B4BDD" w:rsidDel="009F38F5">
          <w:delText xml:space="preserve">) geen URI. Gebruik in ieder geval niet de /id URI, want dat is nl een verwijzing naar het concept op zichzelf en dat is niet correct. </w:delText>
        </w:r>
        <w:r w:rsidR="00423AC7" w:rsidDel="009F38F5">
          <w:delText>Gebruik de /doc URI van een begrip</w:delText>
        </w:r>
        <w:r w:rsidR="00F36AA0" w:rsidDel="009F38F5">
          <w:delText>.</w:delText>
        </w:r>
        <w:r w:rsidR="00F5273D" w:rsidDel="009F38F5">
          <w:delText xml:space="preserve"> </w:delText>
        </w:r>
        <w:r w:rsidR="00A63EE8" w:rsidDel="009F38F5">
          <w:delText xml:space="preserve"> Bijvoorbeeld: </w:delText>
        </w:r>
        <w:r w:rsidR="00A63EE8" w:rsidDel="009F38F5">
          <w:rPr>
            <w:rStyle w:val="Verwijzingopmerking"/>
          </w:rPr>
          <w:commentReference w:id="188"/>
        </w:r>
        <w:r w:rsidR="00B90236" w:rsidDel="009F38F5">
          <w:rPr>
            <w:rStyle w:val="Verwijzingopmerking"/>
          </w:rPr>
          <w:commentReference w:id="189"/>
        </w:r>
        <w:r w:rsidR="00B1003D" w:rsidDel="009F38F5">
          <w:fldChar w:fldCharType="begin"/>
        </w:r>
        <w:r w:rsidR="00B1003D" w:rsidDel="009F38F5">
          <w:delInstrText xml:space="preserve"> HYPERLINK "https://brk.basisregistraties.overheid.nl/doc/begrip/Perceel" </w:delInstrText>
        </w:r>
        <w:r w:rsidR="00B1003D" w:rsidDel="009F38F5">
          <w:fldChar w:fldCharType="separate"/>
        </w:r>
        <w:r w:rsidR="00A63EE8" w:rsidRPr="008D4829" w:rsidDel="009F38F5">
          <w:rPr>
            <w:rStyle w:val="Hyperlink"/>
          </w:rPr>
          <w:delText>https://brk.basisregistraties.overheid.nl/doc/begrip/Perceel</w:delText>
        </w:r>
        <w:r w:rsidR="00B1003D" w:rsidDel="009F38F5">
          <w:rPr>
            <w:rStyle w:val="Hyperlink"/>
          </w:rPr>
          <w:fldChar w:fldCharType="end"/>
        </w:r>
        <w:r w:rsidR="00A63EE8" w:rsidDel="009F38F5">
          <w:rPr>
            <w:rStyle w:val="Hyperlink"/>
          </w:rPr>
          <w:delText xml:space="preserve"> </w:delText>
        </w:r>
        <w:r w:rsidR="00A63EE8" w:rsidDel="009F38F5">
          <w:delText xml:space="preserve"> </w:delText>
        </w:r>
      </w:del>
      <w:moveToRangeStart w:id="190" w:author="Bergen, Lennart van" w:date="2018-02-12T14:04:00Z" w:name="move506207571"/>
      <w:moveTo w:id="191" w:author="Bergen, Lennart van" w:date="2018-02-12T14:04:00Z">
        <w:del w:id="192" w:author="Bergen, Lennart van" w:date="2018-02-12T16:00:00Z">
          <w:r w:rsidR="0074064B" w:rsidDel="009F38F5">
            <w:delText xml:space="preserve">UML-property / tagged value. </w:delText>
          </w:r>
          <w:commentRangeStart w:id="193"/>
          <w:commentRangeStart w:id="194"/>
          <w:commentRangeStart w:id="195"/>
          <w:r w:rsidR="0074064B" w:rsidDel="009F38F5">
            <w:rPr>
              <w:rStyle w:val="Verwijzingopmerking"/>
            </w:rPr>
            <w:commentReference w:id="196"/>
          </w:r>
          <w:commentRangeEnd w:id="193"/>
          <w:r w:rsidR="0074064B" w:rsidDel="009F38F5">
            <w:rPr>
              <w:rStyle w:val="Verwijzingopmerking"/>
            </w:rPr>
            <w:commentReference w:id="193"/>
          </w:r>
          <w:r w:rsidR="0074064B" w:rsidDel="009F38F5">
            <w:delText>Bijvoorbeeld: een IM praat over een persoon. Voor dit specifieke IM is het niet relevant dat dit een natuurlijk persoon betreft, of een rechtspersoon. Deze subtypes van persoon zijn niet relevant voor het IM en komen daarom niet voor. Als je toch wilt aangeven dat de persoon een begrip is uit de BRP, en de BRP alleen de begrippen rechtspersoon en natuurlijk persoon kent, dan kan je ervoor kiezen om wel deze twee begrippen op te nemen als metadata</w:delText>
          </w:r>
          <w:commentRangeEnd w:id="194"/>
          <w:r w:rsidR="0074064B" w:rsidDel="009F38F5">
            <w:rPr>
              <w:rStyle w:val="Verwijzingopmerking"/>
            </w:rPr>
            <w:commentReference w:id="194"/>
          </w:r>
          <w:commentRangeEnd w:id="195"/>
          <w:r w:rsidR="0074064B" w:rsidDel="009F38F5">
            <w:rPr>
              <w:rStyle w:val="Verwijzingopmerking"/>
            </w:rPr>
            <w:commentReference w:id="195"/>
          </w:r>
          <w:r w:rsidR="0074064B" w:rsidDel="009F38F5">
            <w:delText>. Een niet goed voorbeeld van kardinaliteit * is als een modelelement meerdere subtypes heeft. De verwijzing naar het begrip hoort dan bij de subtypes zelf opgenomen te worden,</w:delText>
          </w:r>
          <w:r w:rsidR="0074064B" w:rsidRPr="00C0699D" w:rsidDel="009F38F5">
            <w:delText xml:space="preserve"> </w:delText>
          </w:r>
          <w:r w:rsidR="0074064B" w:rsidDel="009F38F5">
            <w:delText xml:space="preserve">en niet in de generalisatie / het supertype. </w:delText>
          </w:r>
          <w:commentRangeStart w:id="197"/>
          <w:r w:rsidR="0074064B" w:rsidDel="009F38F5">
            <w:delText xml:space="preserve">Een ander niet goed voorbeeld van kardinaliteit * is een attribuutsoort ‘aard’ of ‘type’, die als datatype een waardenlijst heeft. De verwijzing naar het begrip hoort dan opgenomen te worden bij de waarde in de waardenlijst zelf, en niet bij het attribuutsoort.  </w:delText>
          </w:r>
          <w:commentRangeEnd w:id="197"/>
          <w:r w:rsidR="0074064B" w:rsidDel="009F38F5">
            <w:rPr>
              <w:rStyle w:val="Verwijzingopmerking"/>
            </w:rPr>
            <w:commentReference w:id="197"/>
          </w:r>
        </w:del>
      </w:moveTo>
    </w:p>
    <w:moveToRangeEnd w:id="190"/>
    <w:p w14:paraId="5636DBE3" w14:textId="74B65ED7" w:rsidR="00026FE2" w:rsidRDefault="00026FE2" w:rsidP="006137E2">
      <w:pPr>
        <w:rPr>
          <w:rFonts w:asciiTheme="minorHAnsi" w:hAnsiTheme="minorHAnsi"/>
          <w:b/>
          <w:sz w:val="20"/>
          <w:szCs w:val="20"/>
        </w:rPr>
      </w:pPr>
      <w:del w:id="198" w:author="Bergen, Lennart van" w:date="2018-02-12T16:00:00Z">
        <w:r w:rsidDel="009F38F5">
          <w:rPr>
            <w:rFonts w:asciiTheme="minorHAnsi" w:hAnsiTheme="minorHAnsi"/>
            <w:b/>
            <w:sz w:val="20"/>
            <w:szCs w:val="20"/>
          </w:rPr>
          <w:br w:type="page"/>
        </w:r>
      </w:del>
      <w:ins w:id="199" w:author="Ellen Debats" w:date="2018-02-09T12:10:00Z">
        <w:del w:id="200" w:author="Bergen, Lennart van" w:date="2018-02-12T16:00:00Z">
          <w:r w:rsidR="00F5273D" w:rsidDel="009F38F5">
            <w:delText xml:space="preserve">Bijvoorbeeld: </w:delText>
          </w:r>
          <w:commentRangeEnd w:id="181"/>
          <w:r w:rsidR="009C03ED" w:rsidDel="009F38F5">
            <w:rPr>
              <w:rStyle w:val="Verwijzingopmerking"/>
            </w:rPr>
            <w:commentReference w:id="181"/>
          </w:r>
          <w:r w:rsidR="00355A5C" w:rsidDel="009F38F5">
            <w:fldChar w:fldCharType="begin"/>
          </w:r>
          <w:r w:rsidR="00355A5C" w:rsidDel="009F38F5">
            <w:delInstrText xml:space="preserve"> HYPERLINK "https://brk.basisregistraties.overheid.nl/doc/begrip/Perceel" </w:delInstrText>
          </w:r>
          <w:r w:rsidR="00355A5C" w:rsidDel="009F38F5">
            <w:fldChar w:fldCharType="separate"/>
          </w:r>
          <w:r w:rsidR="00F5273D" w:rsidRPr="008D4829" w:rsidDel="009F38F5">
            <w:rPr>
              <w:rStyle w:val="Hyperlink"/>
            </w:rPr>
            <w:delText>https://brk.basisregistraties.overheid.nl/doc/begrip/Perceel</w:delText>
          </w:r>
          <w:r w:rsidR="00355A5C" w:rsidDel="009F38F5">
            <w:rPr>
              <w:rStyle w:val="Hyperlink"/>
            </w:rPr>
            <w:fldChar w:fldCharType="end"/>
          </w:r>
          <w:r w:rsidR="00F5273D" w:rsidDel="009F38F5">
            <w:rPr>
              <w:rStyle w:val="Hyperlink"/>
            </w:rPr>
            <w:delText xml:space="preserve"> </w:delText>
          </w:r>
          <w:r w:rsidR="00F36AA0" w:rsidDel="009F38F5">
            <w:delText xml:space="preserve"> </w:delText>
          </w:r>
        </w:del>
        <w:r>
          <w:rPr>
            <w:rFonts w:asciiTheme="minorHAnsi" w:hAnsiTheme="minorHAnsi"/>
            <w:b/>
            <w:sz w:val="20"/>
            <w:szCs w:val="20"/>
          </w:rPr>
          <w:br w:type="page"/>
        </w:r>
      </w:ins>
    </w:p>
    <w:p w14:paraId="5FDC4B92" w14:textId="0B04E7A2" w:rsidR="00EB4F59" w:rsidRDefault="00EB4F59" w:rsidP="00B46F0D">
      <w:pPr>
        <w:spacing w:line="240" w:lineRule="auto"/>
        <w:outlineLvl w:val="0"/>
        <w:rPr>
          <w:rFonts w:asciiTheme="minorHAnsi" w:hAnsiTheme="minorHAnsi"/>
          <w:b/>
          <w:sz w:val="20"/>
          <w:szCs w:val="20"/>
        </w:rPr>
      </w:pPr>
      <w:r>
        <w:rPr>
          <w:rFonts w:asciiTheme="minorHAnsi" w:hAnsiTheme="minorHAnsi"/>
          <w:b/>
          <w:sz w:val="20"/>
          <w:szCs w:val="20"/>
        </w:rPr>
        <w:lastRenderedPageBreak/>
        <w:t>Bijlage: standaard werkwijze afhandelen punten</w:t>
      </w:r>
    </w:p>
    <w:p w14:paraId="214C1C33" w14:textId="77777777" w:rsidR="00EB4F59" w:rsidRDefault="00EB4F59" w:rsidP="00EB4F59">
      <w:pPr>
        <w:spacing w:line="240" w:lineRule="auto"/>
        <w:rPr>
          <w:rFonts w:asciiTheme="minorHAnsi" w:hAnsiTheme="minorHAnsi"/>
          <w:sz w:val="20"/>
          <w:szCs w:val="20"/>
        </w:rPr>
      </w:pPr>
      <w:r>
        <w:rPr>
          <w:rFonts w:asciiTheme="minorHAnsi" w:hAnsiTheme="minorHAnsi"/>
          <w:sz w:val="20"/>
          <w:szCs w:val="20"/>
        </w:rPr>
        <w:t xml:space="preserve"> </w:t>
      </w:r>
    </w:p>
    <w:p w14:paraId="7FE2832D" w14:textId="5313993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 xml:space="preserve">bepalen wel of niet in scope bepalen </w:t>
      </w:r>
      <w:r>
        <w:rPr>
          <w:rFonts w:asciiTheme="minorHAnsi" w:hAnsiTheme="minorHAnsi"/>
          <w:sz w:val="20"/>
          <w:szCs w:val="20"/>
        </w:rPr>
        <w:br/>
        <w:t xml:space="preserve">Ja. </w:t>
      </w:r>
      <w:r>
        <w:rPr>
          <w:rFonts w:asciiTheme="minorHAnsi" w:hAnsiTheme="minorHAnsi"/>
          <w:sz w:val="20"/>
          <w:szCs w:val="20"/>
        </w:rPr>
        <w:br/>
      </w:r>
    </w:p>
    <w:p w14:paraId="2FCF4D76" w14:textId="2AB492C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bepalen of het hoort bij conceptueel en/of logisch, of in een extensie</w:t>
      </w:r>
      <w:r>
        <w:rPr>
          <w:rFonts w:asciiTheme="minorHAnsi" w:hAnsiTheme="minorHAnsi"/>
          <w:sz w:val="20"/>
          <w:szCs w:val="20"/>
        </w:rPr>
        <w:br/>
        <w:t xml:space="preserve">Conceptueel en logisch, MIM zelf. </w:t>
      </w:r>
      <w:r>
        <w:rPr>
          <w:rFonts w:asciiTheme="minorHAnsi" w:hAnsiTheme="minorHAnsi"/>
          <w:sz w:val="20"/>
          <w:szCs w:val="20"/>
        </w:rPr>
        <w:br/>
      </w:r>
    </w:p>
    <w:p w14:paraId="3EDB61F0" w14:textId="4ED6BD1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Richting/alternatieven bespreken</w:t>
      </w:r>
      <w:r>
        <w:rPr>
          <w:rFonts w:asciiTheme="minorHAnsi" w:hAnsiTheme="minorHAnsi"/>
          <w:sz w:val="20"/>
          <w:szCs w:val="20"/>
        </w:rPr>
        <w:br/>
        <w:t xml:space="preserve">Eerste stap gezet, zie hierboven. </w:t>
      </w:r>
      <w:r w:rsidR="002053A7">
        <w:rPr>
          <w:rFonts w:asciiTheme="minorHAnsi" w:hAnsiTheme="minorHAnsi"/>
          <w:sz w:val="20"/>
          <w:szCs w:val="20"/>
        </w:rPr>
        <w:t xml:space="preserve">Inventariseren ideeën. </w:t>
      </w:r>
      <w:r>
        <w:rPr>
          <w:rFonts w:asciiTheme="minorHAnsi" w:hAnsiTheme="minorHAnsi"/>
          <w:sz w:val="20"/>
          <w:szCs w:val="20"/>
        </w:rPr>
        <w:br/>
      </w:r>
    </w:p>
    <w:p w14:paraId="01490544" w14:textId="2EA5F5A0"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Actiehouder bepalen</w:t>
      </w:r>
      <w:r>
        <w:rPr>
          <w:rFonts w:asciiTheme="minorHAnsi" w:hAnsiTheme="minorHAnsi"/>
          <w:sz w:val="20"/>
          <w:szCs w:val="20"/>
        </w:rPr>
        <w:br/>
        <w:t xml:space="preserve">Lennart en Marco. </w:t>
      </w:r>
      <w:r>
        <w:rPr>
          <w:rFonts w:asciiTheme="minorHAnsi" w:hAnsiTheme="minorHAnsi"/>
          <w:sz w:val="20"/>
          <w:szCs w:val="20"/>
        </w:rPr>
        <w:br/>
      </w:r>
    </w:p>
    <w:p w14:paraId="695BA358" w14:textId="3884A27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Voorstel uitwerken door actiehouder</w:t>
      </w:r>
      <w:r>
        <w:rPr>
          <w:rFonts w:asciiTheme="minorHAnsi" w:hAnsiTheme="minorHAnsi"/>
          <w:sz w:val="20"/>
          <w:szCs w:val="20"/>
        </w:rPr>
        <w:br/>
      </w:r>
    </w:p>
    <w:p w14:paraId="7B965629" w14:textId="323EB8FA" w:rsidR="00EB4F59" w:rsidRDefault="00DE59B2"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T</w:t>
      </w:r>
      <w:r w:rsidR="00EB4F59">
        <w:rPr>
          <w:rFonts w:asciiTheme="minorHAnsi" w:hAnsiTheme="minorHAnsi"/>
          <w:sz w:val="20"/>
          <w:szCs w:val="20"/>
        </w:rPr>
        <w:t>er review rondsturen door actiehouder</w:t>
      </w:r>
    </w:p>
    <w:p w14:paraId="51745D7A" w14:textId="6F82430F"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aststellen door kernteam</w:t>
      </w:r>
    </w:p>
    <w:p w14:paraId="7832F173"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discussie overleg inplannen</w:t>
      </w:r>
    </w:p>
    <w:p w14:paraId="5565CAB4"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beslissen, indien mogelijk </w:t>
      </w:r>
    </w:p>
    <w:p w14:paraId="3D1E3408"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bijzonder overleg, indien nodig </w:t>
      </w:r>
    </w:p>
    <w:p w14:paraId="4ABEEC2D" w14:textId="69992CE6"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w:t>
      </w:r>
      <w:r w:rsidR="00EB4F59">
        <w:rPr>
          <w:rFonts w:asciiTheme="minorHAnsi" w:hAnsiTheme="minorHAnsi"/>
          <w:sz w:val="20"/>
          <w:szCs w:val="20"/>
        </w:rPr>
        <w:t xml:space="preserve">ij besluit: verwerken in standaard – document én profiel </w:t>
      </w:r>
    </w:p>
    <w:p w14:paraId="197748F3" w14:textId="51B31133"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N</w:t>
      </w:r>
      <w:r w:rsidR="00EB4F59">
        <w:rPr>
          <w:rFonts w:asciiTheme="minorHAnsi" w:hAnsiTheme="minorHAnsi"/>
          <w:sz w:val="20"/>
          <w:szCs w:val="20"/>
        </w:rPr>
        <w:t xml:space="preserve">a controle </w:t>
      </w:r>
      <w:r>
        <w:rPr>
          <w:rFonts w:asciiTheme="minorHAnsi" w:hAnsiTheme="minorHAnsi"/>
          <w:sz w:val="20"/>
          <w:szCs w:val="20"/>
        </w:rPr>
        <w:t>goed verwerkt</w:t>
      </w:r>
    </w:p>
    <w:p w14:paraId="10365A83" w14:textId="795875FB"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 xml:space="preserve">aststellen nieuwe versie van de standaard </w:t>
      </w:r>
    </w:p>
    <w:p w14:paraId="513DCAAB" w14:textId="77777777" w:rsidR="00B520EE" w:rsidRDefault="00B520EE" w:rsidP="00D3117C">
      <w:pPr>
        <w:spacing w:line="240" w:lineRule="auto"/>
        <w:rPr>
          <w:rFonts w:asciiTheme="minorHAnsi" w:hAnsiTheme="minorHAnsi"/>
          <w:b/>
          <w:sz w:val="20"/>
          <w:szCs w:val="20"/>
          <w:u w:val="single"/>
        </w:rPr>
      </w:pPr>
    </w:p>
    <w:p w14:paraId="40D01637" w14:textId="10F52CC3" w:rsidR="001C0692" w:rsidRDefault="001C0692" w:rsidP="00B46F0D">
      <w:pPr>
        <w:spacing w:line="240" w:lineRule="auto"/>
        <w:outlineLvl w:val="0"/>
        <w:rPr>
          <w:rFonts w:asciiTheme="minorHAnsi" w:hAnsiTheme="minorHAnsi"/>
          <w:sz w:val="20"/>
          <w:szCs w:val="20"/>
        </w:rPr>
      </w:pPr>
      <w:r>
        <w:rPr>
          <w:rFonts w:asciiTheme="minorHAnsi" w:hAnsiTheme="minorHAnsi"/>
          <w:sz w:val="20"/>
          <w:szCs w:val="20"/>
        </w:rPr>
        <w:t xml:space="preserve">Ad 7.  </w:t>
      </w:r>
    </w:p>
    <w:p w14:paraId="01604525" w14:textId="77777777" w:rsidR="001C0692" w:rsidRPr="001C0692" w:rsidRDefault="001C0692" w:rsidP="00D3117C">
      <w:pPr>
        <w:spacing w:line="240" w:lineRule="auto"/>
        <w:rPr>
          <w:rFonts w:asciiTheme="minorHAnsi" w:hAnsiTheme="minorHAnsi"/>
          <w:sz w:val="20"/>
          <w:szCs w:val="20"/>
        </w:rPr>
      </w:pPr>
    </w:p>
    <w:p w14:paraId="41F3024D" w14:textId="521B96BA" w:rsidR="00D3117C" w:rsidRPr="006A2D97" w:rsidRDefault="00D3117C" w:rsidP="00B46F0D">
      <w:pPr>
        <w:spacing w:line="240" w:lineRule="auto"/>
        <w:outlineLvl w:val="0"/>
        <w:rPr>
          <w:rFonts w:asciiTheme="minorHAnsi" w:hAnsiTheme="minorHAnsi"/>
          <w:b/>
          <w:sz w:val="20"/>
          <w:szCs w:val="20"/>
          <w:u w:val="single"/>
        </w:rPr>
      </w:pPr>
      <w:r w:rsidRPr="006A2D97">
        <w:rPr>
          <w:rFonts w:asciiTheme="minorHAnsi" w:hAnsiTheme="minorHAnsi"/>
          <w:b/>
          <w:sz w:val="20"/>
          <w:szCs w:val="20"/>
          <w:u w:val="single"/>
        </w:rPr>
        <w:t xml:space="preserve">Kadaster </w:t>
      </w:r>
    </w:p>
    <w:p w14:paraId="6981D7AA" w14:textId="77777777" w:rsidR="006A2D97" w:rsidRDefault="006A2D97" w:rsidP="00D3117C">
      <w:pPr>
        <w:keepNext/>
        <w:spacing w:line="240" w:lineRule="auto"/>
        <w:rPr>
          <w:rFonts w:asciiTheme="minorHAnsi" w:hAnsiTheme="minorHAnsi"/>
          <w:b/>
          <w:i/>
          <w:sz w:val="20"/>
          <w:szCs w:val="20"/>
        </w:rPr>
      </w:pPr>
    </w:p>
    <w:p w14:paraId="30CCA606" w14:textId="77777777" w:rsidR="00D3117C" w:rsidRPr="006A2D97" w:rsidRDefault="00D3117C" w:rsidP="00B46F0D">
      <w:pPr>
        <w:keepNext/>
        <w:spacing w:line="240" w:lineRule="auto"/>
        <w:outlineLvl w:val="0"/>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01C5350A" w14:textId="77777777" w:rsidR="00D3117C" w:rsidRDefault="00D3117C" w:rsidP="00D3117C">
      <w:pPr>
        <w:spacing w:line="240" w:lineRule="auto"/>
        <w:rPr>
          <w:rFonts w:asciiTheme="minorHAnsi" w:hAnsiTheme="minorHAnsi"/>
          <w:b/>
          <w:sz w:val="20"/>
          <w:szCs w:val="20"/>
          <w:u w:val="single"/>
        </w:rPr>
      </w:pPr>
    </w:p>
    <w:p w14:paraId="353B7F9B" w14:textId="77777777" w:rsidR="006A2D97" w:rsidRPr="006A2D97" w:rsidRDefault="006A2D97" w:rsidP="00D3117C">
      <w:pPr>
        <w:spacing w:line="240" w:lineRule="auto"/>
        <w:rPr>
          <w:rFonts w:asciiTheme="minorHAnsi" w:hAnsiTheme="minorHAnsi"/>
          <w:b/>
          <w:sz w:val="20"/>
          <w:szCs w:val="20"/>
          <w:u w:val="single"/>
        </w:rPr>
      </w:pPr>
    </w:p>
    <w:p w14:paraId="05907A42" w14:textId="77777777" w:rsidR="00D3117C" w:rsidRPr="006A2D97" w:rsidRDefault="00D3117C" w:rsidP="00B46F0D">
      <w:pPr>
        <w:spacing w:line="240" w:lineRule="auto"/>
        <w:outlineLvl w:val="0"/>
        <w:rPr>
          <w:rFonts w:asciiTheme="minorHAnsi" w:hAnsiTheme="minorHAnsi"/>
          <w:b/>
          <w:sz w:val="20"/>
          <w:szCs w:val="20"/>
          <w:u w:val="single"/>
        </w:rPr>
      </w:pPr>
      <w:r w:rsidRPr="006A2D97">
        <w:rPr>
          <w:rFonts w:asciiTheme="minorHAnsi" w:hAnsiTheme="minorHAnsi"/>
          <w:b/>
          <w:sz w:val="20"/>
          <w:szCs w:val="20"/>
          <w:u w:val="single"/>
        </w:rPr>
        <w:t>KING</w:t>
      </w:r>
    </w:p>
    <w:p w14:paraId="2E3F7DF9" w14:textId="77777777" w:rsidR="00D3117C" w:rsidRDefault="00D3117C" w:rsidP="00D3117C">
      <w:pPr>
        <w:spacing w:line="240" w:lineRule="auto"/>
        <w:rPr>
          <w:rFonts w:asciiTheme="minorHAnsi" w:hAnsiTheme="minorHAnsi"/>
          <w:sz w:val="20"/>
          <w:szCs w:val="20"/>
        </w:rPr>
      </w:pPr>
    </w:p>
    <w:p w14:paraId="469B37E6" w14:textId="77777777" w:rsidR="006A2D97" w:rsidRPr="006A2D97" w:rsidRDefault="006A2D97" w:rsidP="00D3117C">
      <w:pPr>
        <w:spacing w:line="240" w:lineRule="auto"/>
        <w:rPr>
          <w:rFonts w:asciiTheme="minorHAnsi" w:hAnsiTheme="minorHAnsi"/>
          <w:sz w:val="20"/>
          <w:szCs w:val="20"/>
        </w:rPr>
      </w:pPr>
    </w:p>
    <w:p w14:paraId="54D08A01" w14:textId="77777777" w:rsidR="00D3117C" w:rsidRPr="006A2D97" w:rsidRDefault="00D3117C" w:rsidP="00B46F0D">
      <w:pPr>
        <w:spacing w:line="240" w:lineRule="auto"/>
        <w:outlineLvl w:val="0"/>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5000A2F1" w14:textId="77777777" w:rsidR="00D3117C" w:rsidRDefault="00D3117C" w:rsidP="00D3117C">
      <w:pPr>
        <w:spacing w:line="240" w:lineRule="auto"/>
        <w:rPr>
          <w:rFonts w:asciiTheme="minorHAnsi" w:hAnsiTheme="minorHAnsi" w:cs="Arial"/>
          <w:b/>
          <w:sz w:val="20"/>
          <w:szCs w:val="20"/>
        </w:rPr>
      </w:pPr>
    </w:p>
    <w:p w14:paraId="45A43D48" w14:textId="77777777" w:rsidR="0024510C" w:rsidRPr="006A2D97" w:rsidRDefault="0024510C" w:rsidP="00D3117C">
      <w:pPr>
        <w:spacing w:line="240" w:lineRule="auto"/>
        <w:rPr>
          <w:rFonts w:asciiTheme="minorHAnsi" w:hAnsiTheme="minorHAnsi" w:cs="Arial"/>
          <w:b/>
          <w:sz w:val="20"/>
          <w:szCs w:val="20"/>
        </w:rPr>
      </w:pPr>
    </w:p>
    <w:p w14:paraId="4377D1FD" w14:textId="77777777" w:rsidR="00D3117C" w:rsidRPr="006A2D97" w:rsidRDefault="00D3117C" w:rsidP="00B46F0D">
      <w:pPr>
        <w:spacing w:line="240" w:lineRule="auto"/>
        <w:outlineLvl w:val="0"/>
        <w:rPr>
          <w:rFonts w:asciiTheme="minorHAnsi" w:hAnsiTheme="minorHAnsi" w:cs="Arial"/>
          <w:b/>
          <w:sz w:val="20"/>
          <w:szCs w:val="20"/>
          <w:u w:val="single"/>
        </w:rPr>
      </w:pPr>
      <w:r w:rsidRPr="006A2D97">
        <w:rPr>
          <w:rFonts w:asciiTheme="minorHAnsi" w:hAnsiTheme="minorHAnsi" w:cs="Arial"/>
          <w:b/>
          <w:sz w:val="20"/>
          <w:szCs w:val="20"/>
          <w:u w:val="single"/>
        </w:rPr>
        <w:t>GEONOVUM</w:t>
      </w:r>
    </w:p>
    <w:p w14:paraId="52D457F2" w14:textId="77777777" w:rsidR="00D3117C" w:rsidRPr="006A2D97" w:rsidRDefault="00D3117C" w:rsidP="00D3117C">
      <w:pPr>
        <w:widowControl w:val="0"/>
        <w:autoSpaceDE w:val="0"/>
        <w:autoSpaceDN w:val="0"/>
        <w:adjustRightInd w:val="0"/>
        <w:spacing w:after="240"/>
        <w:rPr>
          <w:rFonts w:asciiTheme="minorHAnsi" w:hAnsiTheme="minorHAnsi"/>
          <w:i/>
          <w:sz w:val="20"/>
          <w:szCs w:val="20"/>
        </w:rPr>
      </w:pPr>
    </w:p>
    <w:p w14:paraId="7D195E26" w14:textId="77777777" w:rsidR="00B520EE" w:rsidRPr="006A2D97" w:rsidRDefault="00B520EE" w:rsidP="00B46F0D">
      <w:pPr>
        <w:spacing w:line="240" w:lineRule="auto"/>
        <w:outlineLvl w:val="0"/>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617B1298" w14:textId="77777777" w:rsidR="00B520EE" w:rsidRDefault="00B520EE" w:rsidP="00D3117C">
      <w:pPr>
        <w:widowControl w:val="0"/>
        <w:autoSpaceDE w:val="0"/>
        <w:autoSpaceDN w:val="0"/>
        <w:adjustRightInd w:val="0"/>
        <w:spacing w:after="240"/>
        <w:rPr>
          <w:rFonts w:asciiTheme="minorHAnsi" w:hAnsiTheme="minorHAnsi"/>
          <w:sz w:val="20"/>
          <w:szCs w:val="20"/>
        </w:rPr>
      </w:pPr>
    </w:p>
    <w:p w14:paraId="17CE4DB9" w14:textId="77777777" w:rsidR="00B520EE" w:rsidRPr="006A2D97" w:rsidRDefault="00B520EE" w:rsidP="00B46F0D">
      <w:pPr>
        <w:widowControl w:val="0"/>
        <w:autoSpaceDE w:val="0"/>
        <w:autoSpaceDN w:val="0"/>
        <w:adjustRightInd w:val="0"/>
        <w:spacing w:after="240"/>
        <w:outlineLvl w:val="0"/>
        <w:rPr>
          <w:rFonts w:asciiTheme="minorHAnsi" w:hAnsiTheme="minorHAnsi"/>
          <w:i/>
          <w:sz w:val="20"/>
          <w:szCs w:val="20"/>
        </w:rPr>
      </w:pPr>
      <w:r w:rsidRPr="006A2D97">
        <w:rPr>
          <w:rFonts w:asciiTheme="minorHAnsi" w:hAnsiTheme="minorHAnsi"/>
          <w:i/>
          <w:sz w:val="20"/>
          <w:szCs w:val="20"/>
        </w:rPr>
        <w:t xml:space="preserve">Besluit </w:t>
      </w:r>
    </w:p>
    <w:p w14:paraId="6E1320D4"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6EDF4718" w14:textId="77777777" w:rsidR="00B520EE" w:rsidRPr="006A2D97" w:rsidRDefault="00B520EE" w:rsidP="00B46F0D">
      <w:pPr>
        <w:widowControl w:val="0"/>
        <w:autoSpaceDE w:val="0"/>
        <w:autoSpaceDN w:val="0"/>
        <w:adjustRightInd w:val="0"/>
        <w:spacing w:after="240"/>
        <w:outlineLvl w:val="0"/>
        <w:rPr>
          <w:rFonts w:asciiTheme="minorHAnsi" w:hAnsiTheme="minorHAnsi"/>
          <w:sz w:val="20"/>
          <w:szCs w:val="20"/>
        </w:rPr>
      </w:pPr>
      <w:r w:rsidRPr="006A2D97">
        <w:rPr>
          <w:rFonts w:asciiTheme="minorHAnsi" w:hAnsiTheme="minorHAnsi"/>
          <w:i/>
          <w:sz w:val="20"/>
          <w:szCs w:val="20"/>
        </w:rPr>
        <w:t>Insteek</w:t>
      </w:r>
      <w:r w:rsidRPr="006A2D97">
        <w:rPr>
          <w:rFonts w:asciiTheme="minorHAnsi" w:hAnsiTheme="minorHAnsi"/>
          <w:sz w:val="20"/>
          <w:szCs w:val="20"/>
        </w:rPr>
        <w:t xml:space="preserve"> </w:t>
      </w:r>
    </w:p>
    <w:p w14:paraId="06B75B15" w14:textId="77777777" w:rsidR="00B520EE" w:rsidRPr="006A2D97" w:rsidRDefault="00B520EE" w:rsidP="00B520EE">
      <w:pPr>
        <w:spacing w:line="240" w:lineRule="auto"/>
        <w:rPr>
          <w:rFonts w:asciiTheme="minorHAnsi" w:hAnsiTheme="minorHAnsi"/>
          <w:i/>
          <w:sz w:val="20"/>
          <w:szCs w:val="20"/>
        </w:rPr>
      </w:pPr>
    </w:p>
    <w:p w14:paraId="432DF5BE" w14:textId="77777777" w:rsidR="00B520EE" w:rsidRPr="006A2D97" w:rsidRDefault="00B520EE" w:rsidP="00B520EE">
      <w:pPr>
        <w:spacing w:line="240" w:lineRule="auto"/>
        <w:rPr>
          <w:rFonts w:asciiTheme="minorHAnsi" w:hAnsiTheme="minorHAnsi"/>
          <w:i/>
          <w:sz w:val="20"/>
          <w:szCs w:val="20"/>
        </w:rPr>
      </w:pPr>
    </w:p>
    <w:p w14:paraId="55394DF1" w14:textId="77777777" w:rsidR="00B520EE" w:rsidRPr="006A2D97" w:rsidRDefault="00B520EE" w:rsidP="00B46F0D">
      <w:pPr>
        <w:spacing w:line="240" w:lineRule="auto"/>
        <w:outlineLvl w:val="0"/>
        <w:rPr>
          <w:rFonts w:asciiTheme="minorHAnsi" w:hAnsiTheme="minorHAnsi"/>
          <w:sz w:val="20"/>
          <w:szCs w:val="20"/>
        </w:rPr>
      </w:pPr>
      <w:r w:rsidRPr="006A2D97">
        <w:rPr>
          <w:rFonts w:asciiTheme="minorHAnsi" w:hAnsiTheme="minorHAnsi"/>
          <w:i/>
          <w:sz w:val="20"/>
          <w:szCs w:val="20"/>
        </w:rPr>
        <w:t>Kern van het besluit</w:t>
      </w:r>
      <w:r w:rsidRPr="006A2D97">
        <w:rPr>
          <w:rFonts w:asciiTheme="minorHAnsi" w:hAnsiTheme="minorHAnsi"/>
          <w:sz w:val="20"/>
          <w:szCs w:val="20"/>
        </w:rPr>
        <w:t xml:space="preserve"> </w:t>
      </w:r>
    </w:p>
    <w:p w14:paraId="6DE9E107" w14:textId="77777777" w:rsidR="00B520EE" w:rsidRPr="006A2D97" w:rsidRDefault="00B520EE" w:rsidP="00B520EE">
      <w:pPr>
        <w:spacing w:line="240" w:lineRule="auto"/>
        <w:rPr>
          <w:rFonts w:asciiTheme="minorHAnsi" w:hAnsiTheme="minorHAnsi"/>
          <w:sz w:val="20"/>
          <w:szCs w:val="20"/>
        </w:rPr>
      </w:pPr>
    </w:p>
    <w:p w14:paraId="406AC6E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Toelichting op besluit</w:t>
      </w:r>
      <w:r w:rsidRPr="006A2D97">
        <w:rPr>
          <w:rFonts w:asciiTheme="minorHAnsi" w:hAnsiTheme="minorHAnsi"/>
          <w:sz w:val="20"/>
          <w:szCs w:val="20"/>
        </w:rPr>
        <w:t xml:space="preserve">: </w:t>
      </w:r>
    </w:p>
    <w:p w14:paraId="22AF1EDE"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333FE684" w14:textId="77777777" w:rsidR="00B520EE" w:rsidRPr="006A2D97"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r w:rsidRPr="006A2D97">
        <w:rPr>
          <w:rFonts w:asciiTheme="minorHAnsi" w:hAnsiTheme="minorHAnsi"/>
          <w:sz w:val="20"/>
          <w:szCs w:val="20"/>
        </w:rPr>
        <w:t>Voorstel uitwerking:</w:t>
      </w:r>
      <w:r w:rsidRPr="006A2D97">
        <w:rPr>
          <w:rFonts w:asciiTheme="minorHAnsi" w:eastAsia="Calibri" w:hAnsiTheme="minorHAnsi"/>
          <w:sz w:val="20"/>
          <w:szCs w:val="20"/>
          <w:lang w:eastAsia="en-US"/>
        </w:rPr>
        <w:t xml:space="preserve"> </w:t>
      </w:r>
    </w:p>
    <w:p w14:paraId="357B34D0" w14:textId="77777777" w:rsidR="00B520EE"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p>
    <w:p w14:paraId="52A5E7C1"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sz w:val="20"/>
          <w:szCs w:val="20"/>
        </w:rPr>
        <w:t xml:space="preserve">Tekstvoorstel </w:t>
      </w:r>
    </w:p>
    <w:sectPr w:rsidR="00B520EE" w:rsidRPr="006A2D97" w:rsidSect="00185E64">
      <w:headerReference w:type="default" r:id="rId9"/>
      <w:footerReference w:type="default" r:id="rId1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rgen, Lennart van" w:date="2018-02-21T17:31:00Z" w:initials="BLv">
    <w:p w14:paraId="7197B16D" w14:textId="77777777" w:rsidR="00A07A7A" w:rsidRDefault="00A07A7A" w:rsidP="00A07A7A">
      <w:pPr>
        <w:pStyle w:val="Tekstopmerking"/>
      </w:pPr>
      <w:r>
        <w:rPr>
          <w:rStyle w:val="Verwijzingopmerking"/>
        </w:rPr>
        <w:annotationRef/>
      </w:r>
      <w:r>
        <w:rPr>
          <w:rStyle w:val="Verwijzingopmerking"/>
        </w:rPr>
        <w:annotationRef/>
      </w:r>
      <w:r>
        <w:t xml:space="preserve">In de kantlijn staan opmerkingen. Deze kan je negeren als gewone lezer. </w:t>
      </w:r>
    </w:p>
    <w:p w14:paraId="637E9011" w14:textId="77777777" w:rsidR="00A07A7A" w:rsidRDefault="00A07A7A" w:rsidP="00A07A7A">
      <w:pPr>
        <w:pStyle w:val="Tekstopmerking"/>
      </w:pPr>
    </w:p>
    <w:p w14:paraId="0969C48E" w14:textId="77777777" w:rsidR="00A07A7A" w:rsidRDefault="00A07A7A" w:rsidP="00A07A7A">
      <w:pPr>
        <w:pStyle w:val="Tekstopmerking"/>
        <w:numPr>
          <w:ilvl w:val="0"/>
          <w:numId w:val="29"/>
        </w:numPr>
      </w:pPr>
      <w:r>
        <w:t xml:space="preserve">- lees onderstaande alleen als je wel alle opmerkingen wilt lezen -- </w:t>
      </w:r>
    </w:p>
    <w:p w14:paraId="39A63009" w14:textId="77777777" w:rsidR="00A07A7A" w:rsidRDefault="00A07A7A" w:rsidP="00A07A7A">
      <w:pPr>
        <w:pStyle w:val="Tekstopmerking"/>
      </w:pPr>
    </w:p>
    <w:p w14:paraId="378DA8CE" w14:textId="77777777" w:rsidR="00A07A7A" w:rsidRDefault="00A07A7A" w:rsidP="00A07A7A">
      <w:pPr>
        <w:pStyle w:val="Tekstopmerking"/>
      </w:pPr>
      <w:r>
        <w:t xml:space="preserve">Ze zijn wel blijven staan, als ze niet afgehandeld zijn. Ze zijn niet afgehandeld  als ze geen effect hebben op de UITWERKING (paragraaf titel), waar het om gaat. </w:t>
      </w:r>
    </w:p>
    <w:p w14:paraId="5091B104" w14:textId="77777777" w:rsidR="00A07A7A" w:rsidRDefault="00A07A7A" w:rsidP="00A07A7A">
      <w:pPr>
        <w:pStyle w:val="Tekstopmerking"/>
      </w:pPr>
    </w:p>
    <w:p w14:paraId="0040B98E" w14:textId="77777777" w:rsidR="00A07A7A" w:rsidRDefault="00A07A7A" w:rsidP="00A07A7A">
      <w:pPr>
        <w:pStyle w:val="Tekstopmerking"/>
      </w:pPr>
      <w:r>
        <w:t>Toelichting hierbij:</w:t>
      </w:r>
    </w:p>
    <w:p w14:paraId="4E1B1A8F" w14:textId="77777777" w:rsidR="00A07A7A" w:rsidRDefault="00A07A7A" w:rsidP="00A07A7A">
      <w:pPr>
        <w:pStyle w:val="Tekstopmerking"/>
      </w:pPr>
    </w:p>
    <w:p w14:paraId="00D6AC9B" w14:textId="77777777" w:rsidR="00A07A7A" w:rsidRDefault="00A07A7A" w:rsidP="00A07A7A">
      <w:pPr>
        <w:numPr>
          <w:ilvl w:val="0"/>
          <w:numId w:val="27"/>
        </w:numPr>
        <w:spacing w:line="240" w:lineRule="auto"/>
        <w:contextualSpacing w:val="0"/>
        <w:rPr>
          <w:rFonts w:ascii="Calibri" w:hAnsi="Calibri"/>
          <w:b/>
          <w:bCs/>
          <w:sz w:val="22"/>
          <w:szCs w:val="22"/>
        </w:rPr>
      </w:pPr>
      <w:r>
        <w:rPr>
          <w:rFonts w:ascii="Calibri" w:hAnsi="Calibri"/>
          <w:b/>
          <w:bCs/>
          <w:sz w:val="22"/>
          <w:szCs w:val="22"/>
        </w:rPr>
        <w:t xml:space="preserve">We onderkennen in MIM een model van begrippen, een conceptueel model, een logisch model. Opmerkingen rondom dit punt waarin vermoedens staan dat dit anders opgevat is zijn niet behandeld, omdat het niet anders is. </w:t>
      </w:r>
    </w:p>
    <w:p w14:paraId="46A87134" w14:textId="77777777" w:rsidR="00A07A7A" w:rsidRDefault="00A07A7A" w:rsidP="00A07A7A">
      <w:pPr>
        <w:ind w:left="708"/>
        <w:rPr>
          <w:rFonts w:ascii="Calibri" w:eastAsiaTheme="minorHAnsi" w:hAnsi="Calibri"/>
          <w:sz w:val="22"/>
          <w:szCs w:val="22"/>
        </w:rPr>
      </w:pPr>
      <w:r>
        <w:rPr>
          <w:rFonts w:ascii="Calibri" w:hAnsi="Calibri"/>
          <w:sz w:val="22"/>
          <w:szCs w:val="22"/>
        </w:rPr>
        <w:br/>
        <w:t xml:space="preserve">De beelden hierbij zijn niet veranderd, althans niet in de kerngroep MIM. </w:t>
      </w:r>
      <w:r>
        <w:rPr>
          <w:rFonts w:ascii="Calibri" w:hAnsi="Calibri"/>
          <w:sz w:val="22"/>
          <w:szCs w:val="22"/>
        </w:rPr>
        <w:br/>
      </w:r>
      <w:r>
        <w:rPr>
          <w:rFonts w:ascii="Calibri" w:hAnsi="Calibri"/>
          <w:sz w:val="22"/>
          <w:szCs w:val="22"/>
        </w:rPr>
        <w:br/>
        <w:t xml:space="preserve">Mogelijk zijn er  mensen buiten de kerngroep die bepaalde nuances niet maken, of net anders, maar in een verzoek of in een aanleiding mag dat gewoon. Verderop in het document wordt de behoefte conform MIM verder uitgewerkt.  </w:t>
      </w:r>
    </w:p>
    <w:p w14:paraId="470BA8E4" w14:textId="77777777" w:rsidR="00A07A7A" w:rsidRDefault="00A07A7A" w:rsidP="00A07A7A">
      <w:pPr>
        <w:rPr>
          <w:rFonts w:ascii="Calibri" w:hAnsi="Calibri"/>
          <w:sz w:val="22"/>
          <w:szCs w:val="22"/>
        </w:rPr>
      </w:pPr>
    </w:p>
    <w:p w14:paraId="255AFF55" w14:textId="77777777" w:rsidR="00A07A7A" w:rsidRDefault="00A07A7A" w:rsidP="00A07A7A">
      <w:pPr>
        <w:numPr>
          <w:ilvl w:val="0"/>
          <w:numId w:val="27"/>
        </w:numPr>
        <w:spacing w:after="240" w:line="240" w:lineRule="auto"/>
        <w:contextualSpacing w:val="0"/>
        <w:rPr>
          <w:rFonts w:ascii="Calibri" w:hAnsi="Calibri"/>
          <w:b/>
          <w:bCs/>
          <w:sz w:val="22"/>
          <w:szCs w:val="22"/>
        </w:rPr>
      </w:pPr>
      <w:r>
        <w:rPr>
          <w:rFonts w:ascii="Calibri" w:hAnsi="Calibri"/>
          <w:b/>
          <w:bCs/>
          <w:sz w:val="22"/>
          <w:szCs w:val="22"/>
        </w:rPr>
        <w:t xml:space="preserve">Een verwijzing naar een begrip kan op twee manieren ingezet worden. DEZE IS NIET IN SCOPE VAN DIT VERZOEK. Opmerkingen rondom dit punt zijn dus niet behandeld. </w:t>
      </w:r>
    </w:p>
    <w:p w14:paraId="2F0224D0" w14:textId="77777777" w:rsidR="00A07A7A" w:rsidRPr="00884833" w:rsidRDefault="00A07A7A" w:rsidP="00A07A7A">
      <w:pPr>
        <w:numPr>
          <w:ilvl w:val="0"/>
          <w:numId w:val="28"/>
        </w:numPr>
        <w:spacing w:after="240" w:line="240" w:lineRule="auto"/>
        <w:contextualSpacing w:val="0"/>
        <w:rPr>
          <w:rFonts w:ascii="Calibri" w:hAnsi="Calibri"/>
          <w:sz w:val="22"/>
          <w:szCs w:val="22"/>
          <w:lang w:eastAsia="en-US"/>
        </w:rPr>
      </w:pPr>
      <w:r>
        <w:rPr>
          <w:rFonts w:ascii="Calibri" w:hAnsi="Calibri"/>
          <w:sz w:val="22"/>
          <w:szCs w:val="22"/>
        </w:rPr>
        <w:t>In het eerste deel van de gereviewde uitwerking ging het om de traceability naar het begrip, om aan te geven dát een modelelement een weergave is van het betreffende begrip op IM niveau.</w:t>
      </w:r>
      <w:r>
        <w:rPr>
          <w:rFonts w:ascii="Calibri" w:hAnsi="Calibri"/>
          <w:sz w:val="22"/>
          <w:szCs w:val="22"/>
        </w:rPr>
        <w:br/>
      </w:r>
      <w:r>
        <w:rPr>
          <w:rFonts w:ascii="Calibri" w:hAnsi="Calibri"/>
          <w:sz w:val="22"/>
          <w:szCs w:val="22"/>
        </w:rPr>
        <w:br/>
      </w:r>
      <w:r>
        <w:rPr>
          <w:rFonts w:ascii="Calibri" w:hAnsi="Calibri"/>
          <w:sz w:val="22"/>
          <w:szCs w:val="22"/>
          <w:lang w:eastAsia="en-US"/>
        </w:rPr>
        <w:t xml:space="preserve">Hier zitten we </w:t>
      </w:r>
      <w:r>
        <w:rPr>
          <w:rFonts w:ascii="Calibri" w:hAnsi="Calibri"/>
          <w:sz w:val="22"/>
          <w:szCs w:val="22"/>
          <w:u w:val="single"/>
          <w:lang w:eastAsia="en-US"/>
        </w:rPr>
        <w:t>wel</w:t>
      </w:r>
      <w:r>
        <w:rPr>
          <w:rFonts w:ascii="Calibri" w:hAnsi="Calibri"/>
          <w:sz w:val="22"/>
          <w:szCs w:val="22"/>
          <w:lang w:eastAsia="en-US"/>
        </w:rPr>
        <w:t xml:space="preserve"> op 1 lijn. Hiervoor houden we bij, metadata begrip. Hier zitten nog wel wat tekstuele aanscherpingen. </w:t>
      </w:r>
      <w:r>
        <w:rPr>
          <w:rFonts w:ascii="Calibri" w:hAnsi="Calibri"/>
          <w:sz w:val="22"/>
          <w:szCs w:val="22"/>
          <w:lang w:eastAsia="en-US"/>
        </w:rPr>
        <w:br/>
      </w:r>
    </w:p>
    <w:p w14:paraId="004B1D9A" w14:textId="77777777" w:rsidR="00A07A7A" w:rsidRDefault="00A07A7A" w:rsidP="00A07A7A">
      <w:pPr>
        <w:pStyle w:val="Tekstopmerking"/>
      </w:pPr>
      <w:r>
        <w:rPr>
          <w:rFonts w:ascii="Calibri" w:hAnsi="Calibri"/>
          <w:sz w:val="22"/>
          <w:szCs w:val="22"/>
        </w:rPr>
        <w:br/>
      </w:r>
    </w:p>
    <w:p w14:paraId="5CBB4ED9" w14:textId="77777777" w:rsidR="00A07A7A" w:rsidRDefault="00A07A7A" w:rsidP="00A07A7A">
      <w:pPr>
        <w:pStyle w:val="Tekstopmerking"/>
      </w:pPr>
    </w:p>
    <w:p w14:paraId="1069B03E" w14:textId="419AFAE3" w:rsidR="00A07A7A" w:rsidRDefault="00A07A7A">
      <w:pPr>
        <w:pStyle w:val="Tekstopmerking"/>
      </w:pPr>
    </w:p>
  </w:comment>
  <w:comment w:id="1" w:author="Ellen Debats" w:date="2018-02-09T14:45:00Z" w:initials="ED">
    <w:p w14:paraId="5E582484" w14:textId="47176D6A" w:rsidR="00136FBE" w:rsidRDefault="00136FBE" w:rsidP="00136FBE">
      <w:pPr>
        <w:pStyle w:val="Tekstopmerking"/>
      </w:pPr>
      <w:r>
        <w:rPr>
          <w:rStyle w:val="Verwijzingopmerking"/>
        </w:rPr>
        <w:annotationRef/>
      </w:r>
      <w:r>
        <w:t xml:space="preserve">Ik neem aan dat voor het MIM document  de paragraaf UITWERKING van belang is. Zorg er eerst voor dat die goed is. Ik heb me nu met name gericht op dat gedeelte. Tekst op de eerste paar pagina’s aanpassen als dit ook naar buiten wordt </w:t>
      </w:r>
      <w:r w:rsidR="00924EFB">
        <w:t>gebracht. Zie opmerkingen Arjan k</w:t>
      </w:r>
    </w:p>
    <w:p w14:paraId="4868863B" w14:textId="6CF266FD" w:rsidR="00136FBE" w:rsidRDefault="00136FBE">
      <w:pPr>
        <w:pStyle w:val="Tekstopmerking"/>
      </w:pPr>
    </w:p>
  </w:comment>
  <w:comment w:id="2" w:author="Arjan Loeffen" w:date="2018-02-08T10:10:00Z" w:initials="AL">
    <w:p w14:paraId="6FD71AC1" w14:textId="1AD0088E" w:rsidR="00C60C7B" w:rsidRDefault="00C60C7B">
      <w:pPr>
        <w:pStyle w:val="Tekstopmerking"/>
      </w:pPr>
      <w:r>
        <w:rPr>
          <w:rStyle w:val="Verwijzingopmerking"/>
        </w:rPr>
        <w:annotationRef/>
      </w:r>
      <w:r>
        <w:t>MIM</w:t>
      </w:r>
    </w:p>
  </w:comment>
  <w:comment w:id="4" w:author="Arjan Loeffen" w:date="2018-02-08T10:12:00Z" w:initials="AL">
    <w:p w14:paraId="25BFC346" w14:textId="44DDDEC6" w:rsidR="00C60C7B" w:rsidRDefault="00C60C7B">
      <w:pPr>
        <w:pStyle w:val="Tekstopmerking"/>
      </w:pPr>
      <w:r>
        <w:rPr>
          <w:rStyle w:val="Verwijzingopmerking"/>
        </w:rPr>
        <w:annotationRef/>
      </w:r>
      <w:r>
        <w:t>Het is me niet duidelijk wat dit zijn. Wat maakt concepten specifiek “linked data” concepte? De SKOS representatie?</w:t>
      </w:r>
    </w:p>
  </w:comment>
  <w:comment w:id="6" w:author="Arjan Kloosterboer" w:date="2018-02-09T10:28:00Z" w:initials="AK">
    <w:p w14:paraId="1C9FA2E1" w14:textId="44A0D27F" w:rsidR="00470293" w:rsidRDefault="00470293">
      <w:pPr>
        <w:pStyle w:val="Tekstopmerking"/>
      </w:pPr>
      <w:r>
        <w:rPr>
          <w:rStyle w:val="Verwijzingopmerking"/>
        </w:rPr>
        <w:annotationRef/>
      </w:r>
      <w:r>
        <w:t xml:space="preserve">In het MIM worden twee soorten informatiemodellen onderscheiden: conceptueel en logisch. Ik neem aan dat het in deze notitie gaat over conceptuele modellen. Een dergelijk model wordt in het MIM anders gedefinieerd dan hier staat: een model van de werkelijkheid. In de volgende zin loopt het ook weer door elkaar. Graag helder uit elkaar houden anders krijgen we verwarring. </w:t>
      </w:r>
    </w:p>
  </w:comment>
  <w:comment w:id="7" w:author="Arjan Kloosterboer" w:date="2018-02-09T10:32:00Z" w:initials="AK">
    <w:p w14:paraId="68B839C3" w14:textId="27042F42" w:rsidR="00470293" w:rsidRDefault="00470293">
      <w:pPr>
        <w:pStyle w:val="Tekstopmerking"/>
      </w:pPr>
      <w:r>
        <w:rPr>
          <w:rStyle w:val="Verwijzingopmerking"/>
        </w:rPr>
        <w:annotationRef/>
      </w:r>
      <w:r>
        <w:t xml:space="preserve">Dat zou betekenen dat er alleen een informatiemodel van het domein is en dat de administratie zich daar naadloos naar voegt. </w:t>
      </w:r>
    </w:p>
  </w:comment>
  <w:comment w:id="8" w:author="Arjan Kloosterboer" w:date="2018-02-09T10:33:00Z" w:initials="AK">
    <w:p w14:paraId="6695B22B" w14:textId="7830FD8E" w:rsidR="00470293" w:rsidRDefault="00470293">
      <w:pPr>
        <w:pStyle w:val="Tekstopmerking"/>
      </w:pPr>
      <w:r>
        <w:rPr>
          <w:rStyle w:val="Verwijzingopmerking"/>
        </w:rPr>
        <w:annotationRef/>
      </w:r>
      <w:r>
        <w:t xml:space="preserve">Ik snap niet wat hiermee bedoeld wordt. Alleen een model van de administratie en toch verwijzingen naar de beschrijving van het domein? Hoe en waarin is die beschrijving dan vastgelegd, als er geen conceptueel model is? En hoezo, die beschrijvingen opnemen in de administratie? Je gaat toch geen beschrijving van een objecttype in een administratie opnemen?  </w:t>
      </w:r>
    </w:p>
  </w:comment>
  <w:comment w:id="9" w:author="Arjan Kloosterboer" w:date="2018-02-09T10:36:00Z" w:initials="AK">
    <w:p w14:paraId="6DD28524" w14:textId="18051FB3" w:rsidR="00BF2D06" w:rsidRDefault="00BF2D06">
      <w:pPr>
        <w:pStyle w:val="Tekstopmerking"/>
      </w:pPr>
      <w:r>
        <w:rPr>
          <w:rStyle w:val="Verwijzingopmerking"/>
        </w:rPr>
        <w:annotationRef/>
      </w:r>
      <w:r>
        <w:t xml:space="preserve">De voorgaande alinea graag herschrijven op hetgeen in het MIM is verwoord, bedoeld en afgesproken. </w:t>
      </w:r>
    </w:p>
  </w:comment>
  <w:comment w:id="10" w:author="Arjan Kloosterboer" w:date="2018-02-09T10:37:00Z" w:initials="AK">
    <w:p w14:paraId="179DC89B" w14:textId="610D1CFC" w:rsidR="00BF2D06" w:rsidRDefault="00BF2D06">
      <w:pPr>
        <w:pStyle w:val="Tekstopmerking"/>
      </w:pPr>
      <w:r>
        <w:rPr>
          <w:rStyle w:val="Verwijzingopmerking"/>
        </w:rPr>
        <w:annotationRef/>
      </w:r>
      <w:r>
        <w:t xml:space="preserve">Ook deze alinea begrijp ik niet. Een informatiemodel is altijd of een conceptueel of een logisch model. De opsteller dient te vermelden welke van de twee. </w:t>
      </w:r>
    </w:p>
  </w:comment>
  <w:comment w:id="11" w:author="Arjan Kloosterboer" w:date="2018-02-09T10:39:00Z" w:initials="AK">
    <w:p w14:paraId="4F1DEC3A" w14:textId="664641C4" w:rsidR="00BF2D06" w:rsidRDefault="00BF2D06">
      <w:pPr>
        <w:pStyle w:val="Tekstopmerking"/>
      </w:pPr>
      <w:r>
        <w:rPr>
          <w:rStyle w:val="Verwijzingopmerking"/>
        </w:rPr>
        <w:annotationRef/>
      </w:r>
      <w:r>
        <w:t>Toevoegen waaraan? Model, objecttype, attribuutsoort, …?</w:t>
      </w:r>
    </w:p>
  </w:comment>
  <w:comment w:id="12" w:author="Arjan Loeffen" w:date="2018-02-08T10:13:00Z" w:initials="AL">
    <w:p w14:paraId="0EB82554" w14:textId="5212C8F4" w:rsidR="00C60C7B" w:rsidRDefault="00C60C7B">
      <w:pPr>
        <w:pStyle w:val="Tekstopmerking"/>
      </w:pPr>
      <w:r>
        <w:rPr>
          <w:rStyle w:val="Verwijzingopmerking"/>
        </w:rPr>
        <w:annotationRef/>
      </w:r>
      <w:r>
        <w:t>oeps</w:t>
      </w:r>
    </w:p>
  </w:comment>
  <w:comment w:id="13" w:author="Arjan Loeffen" w:date="2018-02-08T10:13:00Z" w:initials="AL">
    <w:p w14:paraId="35B40D03" w14:textId="5C71571C" w:rsidR="00C60C7B" w:rsidRDefault="00C60C7B">
      <w:pPr>
        <w:pStyle w:val="Tekstopmerking"/>
      </w:pPr>
      <w:r>
        <w:rPr>
          <w:rStyle w:val="Verwijzingopmerking"/>
        </w:rPr>
        <w:annotationRef/>
      </w:r>
      <w:r>
        <w:t>Dit is richtingloos en daarom niet realistisch. Het wordt alleen gedaan door filosofen.</w:t>
      </w:r>
    </w:p>
  </w:comment>
  <w:comment w:id="14" w:author="Ellen Debats" w:date="2018-02-09T07:40:00Z" w:initials="ED">
    <w:p w14:paraId="4834414E" w14:textId="019D6715" w:rsidR="00FC6B56" w:rsidRDefault="00FC6B56">
      <w:pPr>
        <w:pStyle w:val="Tekstopmerking"/>
      </w:pPr>
      <w:r>
        <w:rPr>
          <w:rStyle w:val="Verwijzingopmerking"/>
        </w:rPr>
        <w:annotationRef/>
      </w:r>
      <w:r>
        <w:t xml:space="preserve">Deze opmerking </w:t>
      </w:r>
      <w:r w:rsidR="00EC0DC8">
        <w:t xml:space="preserve">van Arjan </w:t>
      </w:r>
      <w:r>
        <w:t xml:space="preserve">kan ik niet helemaal plaatsen. </w:t>
      </w:r>
      <w:r w:rsidR="00AD3152">
        <w:t>Ook in het kader van de volgende opmerking van Arjan.</w:t>
      </w:r>
    </w:p>
  </w:comment>
  <w:comment w:id="15" w:author="Ellen Debats" w:date="2018-02-09T07:41:00Z" w:initials="ED">
    <w:p w14:paraId="0D3E122C" w14:textId="660D81F1" w:rsidR="00FC6B56" w:rsidRDefault="00FC6B56">
      <w:pPr>
        <w:pStyle w:val="Tekstopmerking"/>
      </w:pPr>
      <w:r>
        <w:rPr>
          <w:rStyle w:val="Verwijzingopmerking"/>
        </w:rPr>
        <w:annotationRef/>
      </w:r>
      <w:r>
        <w:t xml:space="preserve">Vervangen door: </w:t>
      </w:r>
      <w:r w:rsidR="00AD3152">
        <w:t>Idealiter eerst e</w:t>
      </w:r>
      <w:r>
        <w:t xml:space="preserve">en begrippenkader met concepten voor een </w:t>
      </w:r>
      <w:r w:rsidR="00AD3152">
        <w:t>specifiek</w:t>
      </w:r>
      <w:r>
        <w:t xml:space="preserve"> domein opstellen</w:t>
      </w:r>
      <w:r w:rsidR="00AD3152">
        <w:t>.</w:t>
      </w:r>
    </w:p>
    <w:p w14:paraId="4BB83207" w14:textId="77777777" w:rsidR="00AD3152" w:rsidRDefault="00AD3152">
      <w:pPr>
        <w:pStyle w:val="Tekstopmerking"/>
      </w:pPr>
    </w:p>
  </w:comment>
  <w:comment w:id="16" w:author="Arjan Loeffen" w:date="2018-02-08T10:13:00Z" w:initials="AL">
    <w:p w14:paraId="0327A48B" w14:textId="35C8FCE7" w:rsidR="00C60C7B" w:rsidRDefault="00C60C7B">
      <w:pPr>
        <w:pStyle w:val="Tekstopmerking"/>
      </w:pPr>
      <w:r>
        <w:rPr>
          <w:rStyle w:val="Verwijzingopmerking"/>
        </w:rPr>
        <w:annotationRef/>
      </w:r>
      <w:r>
        <w:t xml:space="preserve">Dit is realistisch. We werken aan deze begrippenkaders veelal omdat we er een automatiseringsslag op willen maken. Dus de technisch georienteerde analisten starten, en komen van daaruit tot meer globale “begrippen”. Misschien is het wel zo dat in </w:t>
      </w:r>
      <w:r w:rsidRPr="00C60C7B">
        <w:rPr>
          <w:i/>
        </w:rPr>
        <w:t>praktische</w:t>
      </w:r>
      <w:r>
        <w:t xml:space="preserve"> zin alleen logische informatiemodellen echt belangrijk zijn.</w:t>
      </w:r>
    </w:p>
  </w:comment>
  <w:comment w:id="17" w:author="Ellen Debats" w:date="2018-02-09T07:44:00Z" w:initials="ED">
    <w:p w14:paraId="76434DA8" w14:textId="1C8E5912" w:rsidR="00AD3152" w:rsidRPr="002F5ECB" w:rsidRDefault="00AD3152">
      <w:pPr>
        <w:pStyle w:val="Tekstopmerking"/>
      </w:pPr>
      <w:r>
        <w:rPr>
          <w:rStyle w:val="Verwijzingopmerking"/>
        </w:rPr>
        <w:annotationRef/>
      </w:r>
      <w:r w:rsidRPr="002F5ECB">
        <w:t>Tja dit is een heel technische inslag. Als mensen communiceren dan willen we ook dat we het over hetzelfde hebben</w:t>
      </w:r>
      <w:r w:rsidR="00AE2D38" w:rsidRPr="002F5ECB">
        <w:t>. Heeft dus</w:t>
      </w:r>
      <w:r w:rsidRPr="002F5ECB">
        <w:t xml:space="preserve"> totaal niets te maken met dat we een en ander gaan automatiseren. Ik ben het dus niet mee eens wat </w:t>
      </w:r>
      <w:r w:rsidR="00F6618E" w:rsidRPr="002F5ECB">
        <w:t>Arjan zegt.</w:t>
      </w:r>
    </w:p>
    <w:p w14:paraId="66F31D3A" w14:textId="17B53495" w:rsidR="00F6618E" w:rsidRPr="00136FBE" w:rsidRDefault="00F6618E">
      <w:pPr>
        <w:pStyle w:val="Tekstopmerking"/>
        <w:rPr>
          <w:highlight w:val="yellow"/>
        </w:rPr>
      </w:pPr>
    </w:p>
    <w:p w14:paraId="128FB620" w14:textId="77777777" w:rsidR="00E80F36" w:rsidRDefault="00E80F36" w:rsidP="00E80F36">
      <w:pPr>
        <w:pStyle w:val="Tekstopmerking"/>
      </w:pPr>
      <w:r>
        <w:t>Normaliter begin je met een begrippenmodel en stel je daarna een conceptueel model op en pas dan een logisch model. Anders loop je het risico op een techneutenoplossing die niet aansluit bij de werkelijkheid …</w:t>
      </w:r>
    </w:p>
    <w:p w14:paraId="1DAEEAEF" w14:textId="1DB5BBE4" w:rsidR="00F6618E" w:rsidRDefault="00F6618E">
      <w:pPr>
        <w:pStyle w:val="Tekstopmerking"/>
      </w:pPr>
    </w:p>
    <w:p w14:paraId="1884DCCE" w14:textId="4D6C3798" w:rsidR="005A2E86" w:rsidRDefault="005A2E86">
      <w:pPr>
        <w:pStyle w:val="Tekstopmerking"/>
      </w:pPr>
    </w:p>
    <w:p w14:paraId="4B9D9504" w14:textId="548D9A36" w:rsidR="005A2E86" w:rsidRDefault="005A2E86">
      <w:pPr>
        <w:pStyle w:val="Tekstopmerking"/>
      </w:pPr>
    </w:p>
  </w:comment>
  <w:comment w:id="18" w:author="Arjan Loeffen" w:date="2018-02-08T10:16:00Z" w:initials="AL">
    <w:p w14:paraId="7A9AF405" w14:textId="1EF48078" w:rsidR="00C60C7B" w:rsidRDefault="00C60C7B">
      <w:pPr>
        <w:pStyle w:val="Tekstopmerking"/>
      </w:pPr>
      <w:r>
        <w:rPr>
          <w:rStyle w:val="Verwijzingopmerking"/>
        </w:rPr>
        <w:annotationRef/>
      </w:r>
      <w:r>
        <w:t>Je bedoelt MIM, neem ik aan.</w:t>
      </w:r>
    </w:p>
  </w:comment>
  <w:comment w:id="19" w:author="Ellen Debats" w:date="2018-02-09T07:46:00Z" w:initials="ED">
    <w:p w14:paraId="77DC306E" w14:textId="3A3C958B" w:rsidR="00AD3152" w:rsidRDefault="00AD3152">
      <w:pPr>
        <w:pStyle w:val="Tekstopmerking"/>
      </w:pPr>
      <w:r>
        <w:rPr>
          <w:rStyle w:val="Verwijzingopmerking"/>
        </w:rPr>
        <w:annotationRef/>
      </w:r>
      <w:r>
        <w:t>Logisch model die niet technisch georienteerd is? Dit snap ik niet. Dan hebben we het toch over een conceptueel model?</w:t>
      </w:r>
    </w:p>
  </w:comment>
  <w:comment w:id="20" w:author="Arjan Loeffen" w:date="2018-02-08T10:18:00Z" w:initials="AL">
    <w:p w14:paraId="24F14FE4" w14:textId="23999C56" w:rsidR="00C60C7B" w:rsidRDefault="00C60C7B">
      <w:pPr>
        <w:pStyle w:val="Tekstopmerking"/>
      </w:pPr>
      <w:r>
        <w:rPr>
          <w:rStyle w:val="Verwijzingopmerking"/>
        </w:rPr>
        <w:annotationRef/>
      </w:r>
      <w:r>
        <w:t xml:space="preserve">Dat lijkt me de enige correcte doelstelling: </w:t>
      </w:r>
      <w:r w:rsidRPr="00C60C7B">
        <w:rPr>
          <w:i/>
        </w:rPr>
        <w:t>verwijzen</w:t>
      </w:r>
      <w:r>
        <w:t xml:space="preserve"> naar het begrippenkader om het gemodelleerde construct te relateren aan de niet-technische werkelijkheid.</w:t>
      </w:r>
    </w:p>
  </w:comment>
  <w:comment w:id="21" w:author="Ellen Debats" w:date="2018-02-09T07:48:00Z" w:initials="ED">
    <w:p w14:paraId="4141CB45" w14:textId="19ABB357" w:rsidR="00AD3152" w:rsidRDefault="00AD3152">
      <w:pPr>
        <w:pStyle w:val="Tekstopmerking"/>
      </w:pPr>
      <w:r>
        <w:rPr>
          <w:rStyle w:val="Verwijzingopmerking"/>
        </w:rPr>
        <w:annotationRef/>
      </w:r>
      <w:r>
        <w:t>Ik krijg de indruk dat met deze opmerking de paragraaf over de indeling van begrippen, conceptueel informatiemodel, logisch …. helemaal te niet wordt gedaan</w:t>
      </w:r>
    </w:p>
  </w:comment>
  <w:comment w:id="22" w:author="Arjan Loeffen" w:date="2018-02-08T10:19:00Z" w:initials="AL">
    <w:p w14:paraId="570F5B25" w14:textId="45FAEAB8" w:rsidR="00C60C7B" w:rsidRDefault="00C60C7B">
      <w:pPr>
        <w:pStyle w:val="Tekstopmerking"/>
      </w:pPr>
      <w:r>
        <w:rPr>
          <w:rStyle w:val="Verwijzingopmerking"/>
        </w:rPr>
        <w:annotationRef/>
      </w:r>
      <w:r>
        <w:t>Dan misbruik je het informatiemodel, toch? Dat hoort daar niet in.</w:t>
      </w:r>
      <w:r w:rsidR="006D3683">
        <w:t xml:space="preserve"> </w:t>
      </w:r>
      <w:r w:rsidR="006D3683">
        <w:br/>
        <w:t xml:space="preserve">Als je </w:t>
      </w:r>
      <w:r w:rsidR="006D3683" w:rsidRPr="006D3683">
        <w:rPr>
          <w:b/>
        </w:rPr>
        <w:t>recht van overpad</w:t>
      </w:r>
      <w:r w:rsidR="006D3683">
        <w:t xml:space="preserve"> definieert in IM dat beperk je je tot wat relevant is om te weten vanuit dit specifieke model. Als je héél </w:t>
      </w:r>
      <w:r w:rsidR="006D3683" w:rsidRPr="006D3683">
        <w:rPr>
          <w:b/>
        </w:rPr>
        <w:t>recht van overpad</w:t>
      </w:r>
      <w:r w:rsidR="006D3683">
        <w:t xml:space="preserve"> gaat uitspecificeren als juridisch begrip (wat je typsch in een model van begrippen zou verwachten) misbruik je het IM (de EA tool misschien zelfs), omdat het IM daar niets mee doet. Dus niet doen!!</w:t>
      </w:r>
    </w:p>
  </w:comment>
  <w:comment w:id="23" w:author="Arjan Kloosterboer" w:date="2018-02-09T10:42:00Z" w:initials="AK">
    <w:p w14:paraId="738B1114" w14:textId="6F65AE3D" w:rsidR="00F57F25" w:rsidRDefault="00F57F25">
      <w:pPr>
        <w:pStyle w:val="Tekstopmerking"/>
      </w:pPr>
      <w:r>
        <w:rPr>
          <w:rStyle w:val="Verwijzingopmerking"/>
        </w:rPr>
        <w:annotationRef/>
      </w:r>
      <w:r>
        <w:t>En als objecttype? En als eigenschap daarvan: attribuutsoort, relatiesoort?</w:t>
      </w:r>
    </w:p>
  </w:comment>
  <w:comment w:id="24" w:author="Arjan Loeffen" w:date="2018-02-08T10:23:00Z" w:initials="AL">
    <w:p w14:paraId="460B5DE6" w14:textId="06462849" w:rsidR="006D3683" w:rsidRDefault="006D3683">
      <w:pPr>
        <w:pStyle w:val="Tekstopmerking"/>
      </w:pPr>
      <w:r>
        <w:rPr>
          <w:rStyle w:val="Verwijzingopmerking"/>
        </w:rPr>
        <w:annotationRef/>
      </w:r>
      <w:r>
        <w:t>Denk ook aan waarden in enumeraties/codelist/referentielijsten.</w:t>
      </w:r>
    </w:p>
  </w:comment>
  <w:comment w:id="27" w:author="Ellen Debats" w:date="2018-02-09T10:09:00Z" w:initials="ED">
    <w:p w14:paraId="6D14832F" w14:textId="7E57C209" w:rsidR="00FD4598" w:rsidRDefault="00FD4598">
      <w:pPr>
        <w:pStyle w:val="Tekstopmerking"/>
      </w:pPr>
      <w:r>
        <w:rPr>
          <w:rStyle w:val="Verwijzingopmerking"/>
        </w:rPr>
        <w:annotationRef/>
      </w:r>
      <w:r>
        <w:t>Volgens mij kan tooling niet herkennen of opname van metadata is vanwege behoefte 1 of behoefte 2. Maar ik denk ook niet dat je dat wilt zeggen. Als het concept (begrip) gegenereerd is dan kan de link vervolgens gebruikt worden t.b.v. behoefte 1</w:t>
      </w:r>
    </w:p>
  </w:comment>
  <w:comment w:id="28" w:author="Arjan Loeffen" w:date="2018-02-08T10:24:00Z" w:initials="AL">
    <w:p w14:paraId="2385FC20" w14:textId="5E60B087" w:rsidR="006D3683" w:rsidRDefault="006D3683">
      <w:pPr>
        <w:pStyle w:val="Tekstopmerking"/>
      </w:pPr>
      <w:r>
        <w:rPr>
          <w:rStyle w:val="Verwijzingopmerking"/>
        </w:rPr>
        <w:annotationRef/>
      </w:r>
      <w:r>
        <w:t>Ja dus</w:t>
      </w:r>
    </w:p>
  </w:comment>
  <w:comment w:id="29" w:author="Arjan Loeffen" w:date="2018-02-08T10:24:00Z" w:initials="AL">
    <w:p w14:paraId="4C843CB4" w14:textId="4F08E6AB" w:rsidR="006D3683" w:rsidRDefault="006D3683">
      <w:pPr>
        <w:pStyle w:val="Tekstopmerking"/>
      </w:pPr>
      <w:r>
        <w:rPr>
          <w:rStyle w:val="Verwijzingopmerking"/>
        </w:rPr>
        <w:annotationRef/>
      </w:r>
      <w:r>
        <w:t>Nee dus</w:t>
      </w:r>
    </w:p>
  </w:comment>
  <w:comment w:id="30" w:author="Ellen Debats" w:date="2018-02-09T07:52:00Z" w:initials="ED">
    <w:p w14:paraId="05F2EAC3" w14:textId="0EA8C357" w:rsidR="00777078" w:rsidRDefault="00777078">
      <w:pPr>
        <w:pStyle w:val="Tekstopmerking"/>
      </w:pPr>
      <w:r>
        <w:rPr>
          <w:rStyle w:val="Verwijzingopmerking"/>
        </w:rPr>
        <w:annotationRef/>
      </w:r>
      <w:r>
        <w:t>Volgens mij is dat nu juist de bedoeling vanuit Geonovum</w:t>
      </w:r>
    </w:p>
  </w:comment>
  <w:comment w:id="31" w:author="Arjan Loeffen" w:date="2018-02-08T10:25:00Z" w:initials="AL">
    <w:p w14:paraId="205C37AB" w14:textId="77777777" w:rsidR="006D3683" w:rsidRDefault="006D3683">
      <w:pPr>
        <w:pStyle w:val="Tekstopmerking"/>
      </w:pPr>
      <w:r>
        <w:rPr>
          <w:rStyle w:val="Verwijzingopmerking"/>
        </w:rPr>
        <w:annotationRef/>
      </w:r>
      <w:r>
        <w:t>Ik vraag me af af dat correct is. In MIM staat: “</w:t>
      </w:r>
      <w:r w:rsidRPr="006D3683">
        <w:t>De registratie of het informatiemodel waaruit de definitie is overgenomen dan wel een aanduiding die aangeeft uit welke bronnen de definitie is samengesteld.</w:t>
      </w:r>
      <w:r>
        <w:t>”</w:t>
      </w:r>
    </w:p>
    <w:p w14:paraId="3E6116DE" w14:textId="5EF603B8" w:rsidR="006D3683" w:rsidRDefault="006D3683">
      <w:pPr>
        <w:pStyle w:val="Tekstopmerking"/>
      </w:pPr>
      <w:r>
        <w:t>Alleen dat eerste deel lijkt me correct (</w:t>
      </w:r>
      <w:r w:rsidRPr="006D3683">
        <w:t>registratie of het informatiemodel</w:t>
      </w:r>
      <w:r>
        <w:t xml:space="preserve">), dus ik zou “herkomst definitie” hier niet voor misbruiken. </w:t>
      </w:r>
    </w:p>
  </w:comment>
  <w:comment w:id="32" w:author="Arjan Loeffen" w:date="2018-02-08T10:27:00Z" w:initials="AL">
    <w:p w14:paraId="1EF98D81" w14:textId="24D63DE9" w:rsidR="006D3683" w:rsidRDefault="006D3683">
      <w:pPr>
        <w:pStyle w:val="Tekstopmerking"/>
      </w:pPr>
      <w:r>
        <w:rPr>
          <w:rStyle w:val="Verwijzingopmerking"/>
        </w:rPr>
        <w:annotationRef/>
      </w:r>
      <w:r>
        <w:t>Ja (zoals je later beschrijft als TV “begrip”)</w:t>
      </w:r>
    </w:p>
  </w:comment>
  <w:comment w:id="33" w:author="Arjan Loeffen" w:date="2018-02-08T10:28:00Z" w:initials="AL">
    <w:p w14:paraId="4A11DF19" w14:textId="5E079817" w:rsidR="006D3683" w:rsidRDefault="006D3683">
      <w:pPr>
        <w:pStyle w:val="Tekstopmerking"/>
      </w:pPr>
      <w:r>
        <w:rPr>
          <w:rStyle w:val="Verwijzingopmerking"/>
        </w:rPr>
        <w:annotationRef/>
      </w:r>
      <w:r>
        <w:t>Heb daar geen beeld bij.</w:t>
      </w:r>
    </w:p>
  </w:comment>
  <w:comment w:id="35" w:author="Arjan Kloosterboer" w:date="2018-02-09T10:48:00Z" w:initials="AK">
    <w:p w14:paraId="0CB8BBE9" w14:textId="4DDA682B" w:rsidR="00DA32AB" w:rsidRDefault="00DA32AB">
      <w:pPr>
        <w:pStyle w:val="Tekstopmerking"/>
      </w:pPr>
      <w:r>
        <w:rPr>
          <w:rStyle w:val="Verwijzingopmerking"/>
        </w:rPr>
        <w:annotationRef/>
      </w:r>
      <w:r>
        <w:t xml:space="preserve">Deze begrijp ik niet maar lijkt me iets te impliciet. Ik heb een voorkeur voor een expliciete specificatie. </w:t>
      </w:r>
    </w:p>
  </w:comment>
  <w:comment w:id="34" w:author="Arjan Loeffen" w:date="2018-02-08T10:29:00Z" w:initials="AL">
    <w:p w14:paraId="4F7DE794" w14:textId="77777777" w:rsidR="006D3683" w:rsidRDefault="006D3683">
      <w:pPr>
        <w:pStyle w:val="Tekstopmerking"/>
      </w:pPr>
      <w:r>
        <w:rPr>
          <w:rStyle w:val="Verwijzingopmerking"/>
        </w:rPr>
        <w:annotationRef/>
      </w:r>
      <w:r>
        <w:t>Nee, niet strak.</w:t>
      </w:r>
    </w:p>
  </w:comment>
  <w:comment w:id="36" w:author="Arjan Loeffen" w:date="2018-02-08T10:29:00Z" w:initials="AL">
    <w:p w14:paraId="1C429913" w14:textId="77777777" w:rsidR="00CB4CAF" w:rsidRDefault="006D3683">
      <w:pPr>
        <w:pStyle w:val="Tekstopmerking"/>
      </w:pPr>
      <w:r>
        <w:rPr>
          <w:rStyle w:val="Verwijzingopmerking"/>
        </w:rPr>
        <w:annotationRef/>
      </w:r>
      <w:r>
        <w:t xml:space="preserve">Blijft lastig. 0 betekent doorgaans: </w:t>
      </w:r>
      <w:r w:rsidR="00CB4CAF">
        <w:t xml:space="preserve">de koppeling </w:t>
      </w:r>
      <w:r>
        <w:t xml:space="preserve">is niet noodzakelijk. Maar vaak is die link </w:t>
      </w:r>
      <w:r w:rsidRPr="00CB4CAF">
        <w:rPr>
          <w:i/>
        </w:rPr>
        <w:t>wel noodzakelijk</w:t>
      </w:r>
      <w:r w:rsidR="00CB4CAF">
        <w:t>, want je kunt niet iets modell</w:t>
      </w:r>
      <w:r>
        <w:t>eren wat niet als begrip (in de UoD) een rol speelt. 0 behoort geen migratie/ontwikkel dingetje te zijn, maar een feit</w:t>
      </w:r>
      <w:r w:rsidR="00CB4CAF">
        <w:t xml:space="preserve">. Bijvoorbeeld: Voor ieder &lt;&lt;objecttype&gt;&gt; moet minimaal één begrip bestaan dat dit concept beschrijft. Als het begrip nog niet is vastgelegd is dat een faserings-dingetje. Je kunt dat wellicht in een profiel uitdrukken. </w:t>
      </w:r>
      <w:r w:rsidR="00CB4CAF">
        <w:br/>
      </w:r>
    </w:p>
    <w:p w14:paraId="4BEB5D19" w14:textId="32E45EAD" w:rsidR="006D3683" w:rsidRDefault="00CB4CAF">
      <w:pPr>
        <w:pStyle w:val="Tekstopmerking"/>
      </w:pPr>
      <w:r>
        <w:t xml:space="preserve">Let wel, dit geldt m.i. voor het hele MIM, en zou daar eens kritisch op nagekeken kunnen worden. Voorbeeld: </w:t>
      </w:r>
      <w:r w:rsidRPr="00CB4CAF">
        <w:rPr>
          <w:b/>
        </w:rPr>
        <w:t>Populatie 0..1</w:t>
      </w:r>
      <w:r>
        <w:t xml:space="preserve">. Ofwel, hoeft niet te zijn ingevuld. Maar is die er dan niet, populatie? Jawel, maar we geven er geen informatie over. Of MIM zegt dat het niet hoeft. Maar is dat geen profiel-zaak? Het is niet inherent aan objectttypen dat populaties niet bestaan. Het is wel inherent aan objecttypen dat er geen nadere toelichting op gegeven hoeft te worden. Dus daar is </w:t>
      </w:r>
      <w:r w:rsidRPr="00CB4CAF">
        <w:rPr>
          <w:b/>
        </w:rPr>
        <w:t>Toelichting 0..1</w:t>
      </w:r>
      <w:r>
        <w:t xml:space="preserve"> terecht.</w:t>
      </w:r>
    </w:p>
  </w:comment>
  <w:comment w:id="37" w:author="Bergen, Lennart van" w:date="2018-02-08T16:31:00Z" w:initials="BLv">
    <w:p w14:paraId="28061973" w14:textId="767E745C" w:rsidR="00627EFC" w:rsidRDefault="00627EFC">
      <w:pPr>
        <w:pStyle w:val="Tekstopmerking"/>
      </w:pPr>
      <w:r>
        <w:rPr>
          <w:rStyle w:val="Verwijzingopmerking"/>
        </w:rPr>
        <w:annotationRef/>
      </w:r>
      <w:r>
        <w:t xml:space="preserve">Je kan in theorie wel iets modelleren wat niet een begrip is. Bv. kadastraal object. </w:t>
      </w:r>
    </w:p>
    <w:p w14:paraId="16FCACD0" w14:textId="77777777" w:rsidR="00627EFC" w:rsidRDefault="00627EFC">
      <w:pPr>
        <w:pStyle w:val="Tekstopmerking"/>
      </w:pPr>
    </w:p>
    <w:p w14:paraId="6C42F497" w14:textId="18A9DCD5" w:rsidR="00627EFC" w:rsidRDefault="00627EFC">
      <w:pPr>
        <w:pStyle w:val="Tekstopmerking"/>
      </w:pPr>
      <w:r>
        <w:t xml:space="preserve">Ben het met je eens dat het vrijwel altijd wel nodig is. </w:t>
      </w:r>
    </w:p>
    <w:p w14:paraId="4789A275" w14:textId="77777777" w:rsidR="00627EFC" w:rsidRDefault="00627EFC">
      <w:pPr>
        <w:pStyle w:val="Tekstopmerking"/>
      </w:pPr>
    </w:p>
    <w:p w14:paraId="062A3C7F" w14:textId="0368B808" w:rsidR="00627EFC" w:rsidRDefault="00627EFC">
      <w:pPr>
        <w:pStyle w:val="Tekstopmerking"/>
      </w:pPr>
      <w:r>
        <w:t xml:space="preserve">Dat het in principe 1..1 of 1..* moet zijn in een IM, kan je in een eigen extensie opnemen en afspreken. Bv. alle objecttypes en alle attribuutsoorten behoren een implementatie/invulling te zijn, op IM niveau, van een begrip. </w:t>
      </w:r>
    </w:p>
    <w:p w14:paraId="6368C0ED" w14:textId="77777777" w:rsidR="00627EFC" w:rsidRDefault="00627EFC">
      <w:pPr>
        <w:pStyle w:val="Tekstopmerking"/>
      </w:pPr>
    </w:p>
    <w:p w14:paraId="44BE42E0" w14:textId="5568C511" w:rsidR="00627EFC" w:rsidRDefault="00627EFC">
      <w:pPr>
        <w:pStyle w:val="Tekstopmerking"/>
      </w:pPr>
      <w:r>
        <w:t xml:space="preserve">Een dergelijke intentie staat wel opgenomen in H3. </w:t>
      </w:r>
    </w:p>
    <w:p w14:paraId="2F5D00D5" w14:textId="77777777" w:rsidR="00627EFC" w:rsidRDefault="00627EFC">
      <w:pPr>
        <w:pStyle w:val="Tekstopmerking"/>
      </w:pPr>
    </w:p>
    <w:p w14:paraId="1DF5B530" w14:textId="596ACA60" w:rsidR="00627EFC" w:rsidRDefault="00627EFC">
      <w:pPr>
        <w:pStyle w:val="Tekstopmerking"/>
      </w:pPr>
      <w:r>
        <w:t xml:space="preserve">Helaas kan het niet 1..* worden op MIM niveau. </w:t>
      </w:r>
    </w:p>
    <w:p w14:paraId="5C52393D" w14:textId="77777777" w:rsidR="00627EFC" w:rsidRDefault="00627EFC">
      <w:pPr>
        <w:pStyle w:val="Tekstopmerking"/>
      </w:pPr>
    </w:p>
    <w:p w14:paraId="70E2B052" w14:textId="439325C3" w:rsidR="00627EFC" w:rsidRDefault="00627EFC">
      <w:pPr>
        <w:pStyle w:val="Tekstopmerking"/>
      </w:pPr>
      <w:r>
        <w:t xml:space="preserve">Ok? </w:t>
      </w:r>
    </w:p>
  </w:comment>
  <w:comment w:id="40" w:author="Arjan Loeffen" w:date="2018-02-08T10:38:00Z" w:initials="AL">
    <w:p w14:paraId="7E10EAF6" w14:textId="129A610B" w:rsidR="00CB4CAF" w:rsidRDefault="00CB4CAF">
      <w:pPr>
        <w:pStyle w:val="Tekstopmerking"/>
      </w:pPr>
      <w:r>
        <w:rPr>
          <w:rStyle w:val="Verwijzingopmerking"/>
        </w:rPr>
        <w:annotationRef/>
      </w:r>
      <w:r>
        <w:t>In een standaard niet over tooling praten, vind ik.</w:t>
      </w:r>
    </w:p>
  </w:comment>
  <w:comment w:id="41" w:author="Bergen, Lennart van" w:date="2018-02-08T16:33:00Z" w:initials="BLv">
    <w:p w14:paraId="7F1C79EF" w14:textId="2411E71E" w:rsidR="00627EFC" w:rsidRDefault="00627EFC">
      <w:pPr>
        <w:pStyle w:val="Tekstopmerking"/>
      </w:pPr>
      <w:r>
        <w:rPr>
          <w:rStyle w:val="Verwijzingopmerking"/>
        </w:rPr>
        <w:annotationRef/>
      </w:r>
      <w:r>
        <w:t xml:space="preserve">Er staat aangeven hoe het in UML wordt gemodelleerd. Dat is een UML--property. We hebben, als EA niet confrom UML werkt, ook aangegeven hoe je het doet. Dat doen we bewust. </w:t>
      </w:r>
    </w:p>
    <w:p w14:paraId="33502115" w14:textId="77777777" w:rsidR="00627EFC" w:rsidRDefault="00627EFC">
      <w:pPr>
        <w:pStyle w:val="Tekstopmerking"/>
      </w:pPr>
    </w:p>
    <w:p w14:paraId="5DDC1E1F" w14:textId="607C7C40" w:rsidR="00627EFC" w:rsidRDefault="00627EFC">
      <w:pPr>
        <w:pStyle w:val="Tekstopmerking"/>
      </w:pPr>
      <w:r>
        <w:t>Deze opm moet ik negeren.</w:t>
      </w:r>
    </w:p>
  </w:comment>
  <w:comment w:id="44" w:author="Arjan Loeffen" w:date="2018-02-08T10:39:00Z" w:initials="AL">
    <w:p w14:paraId="47898D08" w14:textId="5798924C" w:rsidR="00CB4CAF" w:rsidRDefault="00CB4CAF">
      <w:pPr>
        <w:pStyle w:val="Tekstopmerking"/>
      </w:pPr>
      <w:r>
        <w:rPr>
          <w:rStyle w:val="Verwijzingopmerking"/>
        </w:rPr>
        <w:annotationRef/>
      </w:r>
      <w:r>
        <w:t>Waarom die toevoeging “semantisch”?</w:t>
      </w:r>
    </w:p>
  </w:comment>
  <w:comment w:id="45" w:author="Bergen, Lennart van" w:date="2018-02-08T16:34:00Z" w:initials="BLv">
    <w:p w14:paraId="22B7A028" w14:textId="6C4D9238" w:rsidR="00627EFC" w:rsidRDefault="00627EFC">
      <w:pPr>
        <w:pStyle w:val="Tekstopmerking"/>
      </w:pPr>
      <w:r>
        <w:rPr>
          <w:rStyle w:val="Verwijzingopmerking"/>
        </w:rPr>
        <w:annotationRef/>
      </w:r>
      <w:r>
        <w:t xml:space="preserve">Omdat dat beter de lading dekt dan model van begrippen… is niet heel sterk, maar weglaten van het woord maakt het erger … niet beter. </w:t>
      </w:r>
    </w:p>
  </w:comment>
  <w:comment w:id="46" w:author="Ellen Debats" w:date="2018-02-09T08:01:00Z" w:initials="ED">
    <w:p w14:paraId="0AE193AD" w14:textId="411F8FF0" w:rsidR="00777078" w:rsidRDefault="00777078">
      <w:pPr>
        <w:pStyle w:val="Tekstopmerking"/>
      </w:pPr>
      <w:r>
        <w:rPr>
          <w:rStyle w:val="Verwijzingopmerking"/>
        </w:rPr>
        <w:annotationRef/>
      </w:r>
      <w:r>
        <w:t>Volgens mij hebben we in het MIM document gedefinieerd wat een model van begrippen is (paragraaf 1.5) . Dus ik zou niet semantisch hier opnemen.</w:t>
      </w:r>
      <w:r w:rsidR="00B46F0D">
        <w:t xml:space="preserve"> Volg hierin s.v.p. het mim document</w:t>
      </w:r>
    </w:p>
  </w:comment>
  <w:comment w:id="61" w:author="Brattinga, Marco" w:date="2018-02-12T08:54:00Z" w:initials="BM">
    <w:p w14:paraId="2B978416" w14:textId="77777777" w:rsidR="009B55FC" w:rsidRDefault="009B55FC" w:rsidP="009B55FC">
      <w:pPr>
        <w:pStyle w:val="Tekstopmerking"/>
      </w:pPr>
      <w:r>
        <w:rPr>
          <w:rStyle w:val="Verwijzingopmerking"/>
        </w:rPr>
        <w:annotationRef/>
      </w:r>
      <w:r>
        <w:t xml:space="preserve">De juiste URI is </w:t>
      </w:r>
      <w:hyperlink r:id="rId1" w:history="1">
        <w:r w:rsidRPr="00261008">
          <w:rPr>
            <w:rStyle w:val="Hyperlink"/>
          </w:rPr>
          <w:t>http://brk.basisregistratie.overheid.nl/id/begrip/Perceel</w:t>
        </w:r>
      </w:hyperlink>
      <w:r>
        <w:t xml:space="preserve"> (dus http en niet https)</w:t>
      </w:r>
    </w:p>
  </w:comment>
  <w:comment w:id="71" w:author="Arjan Loeffen" w:date="2018-02-08T10:39:00Z" w:initials="AL">
    <w:p w14:paraId="4481E492" w14:textId="5AE3B523" w:rsidR="00CB4CAF" w:rsidRDefault="00CB4CAF">
      <w:pPr>
        <w:pStyle w:val="Tekstopmerking"/>
      </w:pPr>
      <w:r>
        <w:rPr>
          <w:rStyle w:val="Verwijzingopmerking"/>
        </w:rPr>
        <w:annotationRef/>
      </w:r>
      <w:r>
        <w:t xml:space="preserve">Wat is dat? Als er een standaard achter zit, graag expliciete verwijzing. Bijv. naar </w:t>
      </w:r>
      <w:hyperlink r:id="rId2" w:history="1">
        <w:r w:rsidRPr="0029680D">
          <w:rPr>
            <w:rStyle w:val="Hyperlink"/>
          </w:rPr>
          <w:t>https://www.geonovum.nl/communicatie/artikel-nationale-uri-strategie-voor-linked-data-nederlandse-overheid</w:t>
        </w:r>
      </w:hyperlink>
    </w:p>
    <w:p w14:paraId="13315BAF" w14:textId="6B3DFF8E" w:rsidR="00CB4CAF" w:rsidRDefault="00CB4CAF">
      <w:pPr>
        <w:pStyle w:val="Tekstopmerking"/>
      </w:pPr>
    </w:p>
  </w:comment>
  <w:comment w:id="72" w:author="Bergen, Lennart van" w:date="2018-02-08T16:35:00Z" w:initials="BLv">
    <w:p w14:paraId="76EF67E0" w14:textId="5C6EA457" w:rsidR="00627EFC" w:rsidRDefault="00627EFC">
      <w:pPr>
        <w:pStyle w:val="Tekstopmerking"/>
      </w:pPr>
      <w:r>
        <w:rPr>
          <w:rStyle w:val="Verwijzingopmerking"/>
        </w:rPr>
        <w:annotationRef/>
      </w:r>
      <w:r>
        <w:t xml:space="preserve">Goede, stem ik af met Marco. </w:t>
      </w:r>
    </w:p>
  </w:comment>
  <w:comment w:id="115" w:author="Ellen Debats" w:date="2018-02-09T08:08:00Z" w:initials="ED">
    <w:p w14:paraId="524DD814" w14:textId="1D7131A2" w:rsidR="00B9539B" w:rsidRDefault="00B9539B">
      <w:pPr>
        <w:pStyle w:val="Tekstopmerking"/>
      </w:pPr>
      <w:r>
        <w:rPr>
          <w:rStyle w:val="Verwijzingopmerking"/>
        </w:rPr>
        <w:annotationRef/>
      </w:r>
      <w:r>
        <w:t>Het is maar wat je onder onderwerp van gesprek verstaat. Een geboortedatum zie ik niet al</w:t>
      </w:r>
      <w:r w:rsidR="00FD4598">
        <w:t>s</w:t>
      </w:r>
      <w:r>
        <w:t xml:space="preserve"> onderwerp van gesprek maar de natuurlijk persoon waarover we gegevens willen vastleggen bi</w:t>
      </w:r>
      <w:r w:rsidR="004A7E73">
        <w:t xml:space="preserve">nnen </w:t>
      </w:r>
      <w:r w:rsidR="006C0FEB">
        <w:t xml:space="preserve">bijvoorbeeld </w:t>
      </w:r>
      <w:r w:rsidR="004A7E73">
        <w:t>het domein burgerzaken wel</w:t>
      </w:r>
      <w:r w:rsidR="00FD4598">
        <w:t>.</w:t>
      </w:r>
      <w:r w:rsidR="006C0FEB">
        <w:t xml:space="preserve"> Maar geboortedatum zou wel als begrip opgenomen kunnen worden als daar behoefte aan is maar dan hoeft het dus nog geen onderwerp van gesprek te zijn.</w:t>
      </w:r>
    </w:p>
  </w:comment>
  <w:comment w:id="120" w:author="Ellen Debats" w:date="2018-02-09T08:08:00Z" w:initials="ED">
    <w:p w14:paraId="28A15565" w14:textId="77777777" w:rsidR="00131985" w:rsidRDefault="00131985" w:rsidP="00131985">
      <w:pPr>
        <w:pStyle w:val="Tekstopmerking"/>
      </w:pPr>
      <w:r>
        <w:rPr>
          <w:rStyle w:val="Verwijzingopmerking"/>
        </w:rPr>
        <w:annotationRef/>
      </w:r>
      <w:r>
        <w:t>Het is maar wat je onder onderwerp van gesprek verstaat. Een geboortedatum zie ik niet als onderwerp van gesprek maar de natuurlijk persoon waarover we gegevens willen vastleggen binnen bijvoorbeeld het domein burgerzaken wel. Maar geboortedatum zou wel als begrip opgenomen kunnen worden als daar behoefte aan is maar dan hoeft het dus nog geen onderwerp van gesprek te zijn.</w:t>
      </w:r>
    </w:p>
  </w:comment>
  <w:comment w:id="133" w:author="Arjan Loeffen" w:date="2018-02-08T10:42:00Z" w:initials="AL">
    <w:p w14:paraId="5F61FF02" w14:textId="3F8DF89B" w:rsidR="00237909" w:rsidRDefault="00237909">
      <w:pPr>
        <w:pStyle w:val="Tekstopmerking"/>
      </w:pPr>
      <w:r>
        <w:rPr>
          <w:rStyle w:val="Verwijzingopmerking"/>
        </w:rPr>
        <w:annotationRef/>
      </w:r>
      <w:r>
        <w:t>Waarom? Is dat een eis aan de tooling? En hoe verhoud zich dat tot je EA suggesties van vorige pagina?</w:t>
      </w:r>
    </w:p>
  </w:comment>
  <w:comment w:id="130" w:author="Bergen, Lennart van" w:date="2018-02-08T16:40:00Z" w:initials="BLv">
    <w:p w14:paraId="31B631E4" w14:textId="1CF04A0F" w:rsidR="00627EFC" w:rsidRDefault="00627EFC">
      <w:pPr>
        <w:pStyle w:val="Tekstopmerking"/>
      </w:pPr>
      <w:r>
        <w:rPr>
          <w:rStyle w:val="Verwijzingopmerking"/>
        </w:rPr>
        <w:annotationRef/>
      </w:r>
      <w:r>
        <w:t xml:space="preserve">Goed gezien, dit moet zijn: meerdere tagged values. </w:t>
      </w:r>
      <w:r w:rsidR="00450A7E">
        <w:t>H</w:t>
      </w:r>
      <w:r>
        <w:t xml:space="preserve">ersteld. </w:t>
      </w:r>
    </w:p>
  </w:comment>
  <w:comment w:id="131" w:author="Ellen Debats" w:date="2018-02-09T08:14:00Z" w:initials="ED">
    <w:p w14:paraId="28BACFB0" w14:textId="4CDEF88D" w:rsidR="002961FE" w:rsidRDefault="002961FE">
      <w:pPr>
        <w:pStyle w:val="Tekstopmerking"/>
      </w:pPr>
      <w:r>
        <w:rPr>
          <w:rStyle w:val="Verwijzingopmerking"/>
        </w:rPr>
        <w:annotationRef/>
      </w:r>
      <w:r w:rsidR="00355A5C" w:rsidRPr="00EA79BF">
        <w:rPr>
          <w:noProof/>
        </w:rPr>
        <w:t>I</w:t>
      </w:r>
      <w:r w:rsidR="002061EC" w:rsidRPr="00EA79BF">
        <w:t xml:space="preserve">k begrijp niet </w:t>
      </w:r>
      <w:r w:rsidR="005B02A5" w:rsidRPr="00EA79BF">
        <w:t xml:space="preserve">precies </w:t>
      </w:r>
      <w:r w:rsidR="002061EC" w:rsidRPr="00EA79BF">
        <w:t>wat je hier zegt. Een IM ma</w:t>
      </w:r>
      <w:r w:rsidR="00355A5C" w:rsidRPr="00EA79BF">
        <w:rPr>
          <w:noProof/>
        </w:rPr>
        <w:t>ak je naar mijn mening voor een bepaald domein. Voor</w:t>
      </w:r>
      <w:r w:rsidR="002061EC" w:rsidRPr="00EA79BF">
        <w:t xml:space="preserve"> dat domein zijn </w:t>
      </w:r>
      <w:r w:rsidR="00355A5C" w:rsidRPr="00EA79BF">
        <w:rPr>
          <w:b/>
          <w:noProof/>
        </w:rPr>
        <w:t>alle</w:t>
      </w:r>
      <w:r w:rsidR="00355A5C" w:rsidRPr="00EA79BF">
        <w:rPr>
          <w:noProof/>
        </w:rPr>
        <w:t xml:space="preserve"> </w:t>
      </w:r>
      <w:r w:rsidR="002061EC" w:rsidRPr="00EA79BF">
        <w:t xml:space="preserve">begrippen gedefinieerd </w:t>
      </w:r>
      <w:r w:rsidR="005B02A5" w:rsidRPr="00EA79BF">
        <w:t xml:space="preserve">die relevant zijn binnen dat domein </w:t>
      </w:r>
      <w:r w:rsidR="002061EC" w:rsidRPr="00EA79BF">
        <w:t xml:space="preserve">zoals het begrip PERSOON. </w:t>
      </w:r>
      <w:r w:rsidR="005B02A5" w:rsidRPr="00EA79BF">
        <w:t xml:space="preserve">Daar refereer je dus naar! Als in dat domein geen natuurlijk persoon en rechtspersoon als begrip zijn opgenomen dan ga je daar dus </w:t>
      </w:r>
      <w:r w:rsidR="00355A5C" w:rsidRPr="00EA79BF">
        <w:rPr>
          <w:noProof/>
        </w:rPr>
        <w:t xml:space="preserve">toch niet naar refereren? </w:t>
      </w:r>
      <w:r w:rsidR="005B02A5" w:rsidRPr="00EA79BF">
        <w:t xml:space="preserve">Mocht je dat wel willen dan </w:t>
      </w:r>
      <w:r w:rsidRPr="00EA79BF">
        <w:t xml:space="preserve">heb je </w:t>
      </w:r>
      <w:r w:rsidR="00F46584" w:rsidRPr="00EA79BF">
        <w:t xml:space="preserve">blijkbaar </w:t>
      </w:r>
      <w:r w:rsidRPr="00EA79BF">
        <w:t xml:space="preserve">iets fout gedaan bij het definieren van de begrippen in </w:t>
      </w:r>
      <w:r w:rsidR="005B02A5" w:rsidRPr="00EA79BF">
        <w:t>dat domein</w:t>
      </w:r>
      <w:r w:rsidRPr="00EA79BF">
        <w:t>.</w:t>
      </w:r>
      <w:r w:rsidR="005B02A5" w:rsidRPr="00EA79BF">
        <w:t xml:space="preserve"> Dan zijn natuurlijk persoon en rechtspersoon ook als begrip opgenomen in </w:t>
      </w:r>
      <w:r w:rsidR="00F46584" w:rsidRPr="00EA79BF">
        <w:t xml:space="preserve">het domein maar </w:t>
      </w:r>
      <w:r w:rsidR="00355A5C" w:rsidRPr="00EA79BF">
        <w:rPr>
          <w:noProof/>
        </w:rPr>
        <w:t xml:space="preserve">dan </w:t>
      </w:r>
      <w:r w:rsidR="00F46584" w:rsidRPr="00EA79BF">
        <w:t>als specialisatie van</w:t>
      </w:r>
      <w:r w:rsidR="00355A5C" w:rsidRPr="00EA79BF">
        <w:rPr>
          <w:noProof/>
        </w:rPr>
        <w:t xml:space="preserve"> het begrip</w:t>
      </w:r>
      <w:r w:rsidR="00F46584" w:rsidRPr="00EA79BF">
        <w:t xml:space="preserve"> Persoon. </w:t>
      </w:r>
      <w:r w:rsidR="00355A5C" w:rsidRPr="00EA79BF">
        <w:rPr>
          <w:noProof/>
        </w:rPr>
        <w:t>Maar dan zou ik zelf in het IM blijven refereren naar het begrip PERSOON. M.a.w.</w:t>
      </w:r>
      <w:r w:rsidR="00F46584" w:rsidRPr="00EA79BF">
        <w:t xml:space="preserve"> in </w:t>
      </w:r>
      <w:r w:rsidR="00355A5C" w:rsidRPr="00EA79BF">
        <w:rPr>
          <w:noProof/>
        </w:rPr>
        <w:t xml:space="preserve">het </w:t>
      </w:r>
      <w:r w:rsidR="00F46584" w:rsidRPr="00EA79BF">
        <w:t xml:space="preserve">conceptueel informatiemodel </w:t>
      </w:r>
      <w:r w:rsidR="00355A5C" w:rsidRPr="00EA79BF">
        <w:rPr>
          <w:noProof/>
        </w:rPr>
        <w:t>alleen verwijzen naar begrippen die binnen het betreffende domein relevant zijn. Dit kunnen overigens ook begrippen zijn die elders gedefinieerd zijn maar wel van belang zijn binnen het betreffende domein waarvoor je een IM maakt</w:t>
      </w:r>
    </w:p>
  </w:comment>
  <w:comment w:id="132" w:author="Bergen, Lennart van" w:date="2018-02-12T12:53:00Z" w:initials="BLv">
    <w:p w14:paraId="43AC2D87" w14:textId="77777777" w:rsidR="0074064B" w:rsidRDefault="00B90236">
      <w:pPr>
        <w:pStyle w:val="Tekstopmerking"/>
      </w:pPr>
      <w:r>
        <w:rPr>
          <w:rStyle w:val="Verwijzingopmerking"/>
        </w:rPr>
        <w:annotationRef/>
      </w:r>
      <w:r>
        <w:t>Goed punt</w:t>
      </w:r>
      <w:r w:rsidR="0074064B">
        <w:t xml:space="preserve">. Het is dan een begrip uit je eigen model van begrippen. </w:t>
      </w:r>
    </w:p>
    <w:p w14:paraId="33CF4F0A" w14:textId="77777777" w:rsidR="0074064B" w:rsidRDefault="0074064B">
      <w:pPr>
        <w:pStyle w:val="Tekstopmerking"/>
      </w:pPr>
    </w:p>
    <w:p w14:paraId="74A80E92" w14:textId="37893E7C" w:rsidR="0074064B" w:rsidRDefault="0074064B">
      <w:pPr>
        <w:pStyle w:val="Tekstopmerking"/>
      </w:pPr>
      <w:r>
        <w:t>Je kan in je eigen model echter wel begrippen opnemen uit een ander model, door ernaar te verwijzen.</w:t>
      </w:r>
    </w:p>
    <w:p w14:paraId="4142ADC1" w14:textId="77777777" w:rsidR="0074064B" w:rsidRDefault="0074064B">
      <w:pPr>
        <w:pStyle w:val="Tekstopmerking"/>
      </w:pPr>
    </w:p>
    <w:p w14:paraId="5A0825FB" w14:textId="1BAE29CA" w:rsidR="00B90236" w:rsidRDefault="0074064B">
      <w:pPr>
        <w:pStyle w:val="Tekstopmerking"/>
      </w:pPr>
      <w:r>
        <w:t>De URI naar zo’n begrip is dan … kan echter in een model van begrippen wel een verwijzing zijn naar een begrip uit een ander model van begrippen</w:t>
      </w:r>
      <w:r w:rsidR="00B90236">
        <w:t xml:space="preserve">. </w:t>
      </w:r>
      <w:r>
        <w:t xml:space="preserve">Anders gezegd, j </w:t>
      </w:r>
    </w:p>
  </w:comment>
  <w:comment w:id="135" w:author="Ellen Debats" w:date="2018-02-09T08:18:00Z" w:initials="ED">
    <w:p w14:paraId="00325AB2" w14:textId="2CCC4888" w:rsidR="002961FE" w:rsidRDefault="002961FE">
      <w:pPr>
        <w:pStyle w:val="Tekstopmerking"/>
      </w:pPr>
      <w:r>
        <w:rPr>
          <w:rStyle w:val="Verwijzingopmerking"/>
        </w:rPr>
        <w:annotationRef/>
      </w:r>
      <w:r w:rsidR="009273DD" w:rsidRPr="00EA79BF">
        <w:t>Wat wil je hiermee zeggen</w:t>
      </w:r>
      <w:r w:rsidR="004A7E73" w:rsidRPr="00EA79BF">
        <w:t>?</w:t>
      </w:r>
      <w:r w:rsidRPr="00EA79BF">
        <w:t xml:space="preserve"> Als een </w:t>
      </w:r>
      <w:r w:rsidR="00EB1D64" w:rsidRPr="00EA79BF">
        <w:t xml:space="preserve">niet </w:t>
      </w:r>
      <w:r w:rsidRPr="00EA79BF">
        <w:t xml:space="preserve">natuurlijk persoon (objecttype) een </w:t>
      </w:r>
      <w:r w:rsidR="00EB1D64" w:rsidRPr="00EA79BF">
        <w:t xml:space="preserve">rechtsvorm </w:t>
      </w:r>
      <w:r w:rsidRPr="00EA79BF">
        <w:t>(attribuutsoort) heeft</w:t>
      </w:r>
      <w:r w:rsidR="009273DD" w:rsidRPr="00EA79BF">
        <w:t xml:space="preserve"> dan kan in het </w:t>
      </w:r>
      <w:r w:rsidRPr="00EA79BF">
        <w:t xml:space="preserve">begrippenmodel </w:t>
      </w:r>
      <w:r w:rsidR="00355A5C" w:rsidRPr="00EA79BF">
        <w:rPr>
          <w:noProof/>
        </w:rPr>
        <w:t xml:space="preserve">wat mij betreft </w:t>
      </w:r>
      <w:r w:rsidRPr="00EA79BF">
        <w:t xml:space="preserve">zowel </w:t>
      </w:r>
      <w:r w:rsidR="009273DD" w:rsidRPr="00EA79BF">
        <w:t>het begrip</w:t>
      </w:r>
      <w:r w:rsidR="00EB1D64" w:rsidRPr="00EA79BF">
        <w:t xml:space="preserve"> </w:t>
      </w:r>
      <w:r w:rsidRPr="00EA79BF">
        <w:t xml:space="preserve">natuurlijk persoon als </w:t>
      </w:r>
      <w:r w:rsidR="009273DD" w:rsidRPr="00EA79BF">
        <w:t xml:space="preserve">het begrip </w:t>
      </w:r>
      <w:r w:rsidR="00EB1D64" w:rsidRPr="00EA79BF">
        <w:t>rechtsvorm zijn</w:t>
      </w:r>
      <w:r w:rsidRPr="00EA79BF">
        <w:t xml:space="preserve"> opgenomen. </w:t>
      </w:r>
      <w:r w:rsidR="00EB1D64" w:rsidRPr="00EA79BF">
        <w:t xml:space="preserve">Evenals de </w:t>
      </w:r>
      <w:r w:rsidR="009273DD" w:rsidRPr="00EA79BF">
        <w:t xml:space="preserve">begrippen </w:t>
      </w:r>
      <w:r w:rsidR="00EB1D64" w:rsidRPr="00EA79BF">
        <w:t>eenmanszaak, maatschap, vereniging etc</w:t>
      </w:r>
      <w:r w:rsidR="002061EC" w:rsidRPr="00EA79BF">
        <w:t>.</w:t>
      </w:r>
      <w:r w:rsidR="00EB1D64" w:rsidRPr="00EA79BF">
        <w:t xml:space="preserve"> als specialisatie van het begrip rechtsvorm</w:t>
      </w:r>
      <w:r w:rsidR="004A7E73" w:rsidRPr="00EA79BF">
        <w:t xml:space="preserve">. </w:t>
      </w:r>
      <w:r w:rsidR="00355A5C" w:rsidRPr="00EA79BF">
        <w:rPr>
          <w:noProof/>
        </w:rPr>
        <w:t>M.a.w. bij attribuutsoort kan dan dus ook een verwijzing naar een begrip zijn opgenomen evenals een verwijzing bij de enumeratiewaarden</w:t>
      </w:r>
    </w:p>
  </w:comment>
  <w:comment w:id="136" w:author="Bergen, Lennart van" w:date="2018-02-12T14:04:00Z" w:initials="BLv">
    <w:p w14:paraId="06677E2B" w14:textId="60260E3E" w:rsidR="0074064B" w:rsidRDefault="0074064B">
      <w:pPr>
        <w:pStyle w:val="Tekstopmerking"/>
      </w:pPr>
      <w:r>
        <w:rPr>
          <w:rStyle w:val="Verwijzingopmerking"/>
        </w:rPr>
        <w:annotationRef/>
      </w:r>
      <w:r>
        <w:t xml:space="preserve">Ja, dat is zo. Ik probeer een ander punt te maken… </w:t>
      </w:r>
    </w:p>
  </w:comment>
  <w:comment w:id="180" w:author="Arjan Loeffen" w:date="2018-02-08T10:43:00Z" w:initials="AL">
    <w:p w14:paraId="710F8600" w14:textId="77777777" w:rsidR="00AC57F1" w:rsidRDefault="00AC57F1" w:rsidP="00AC57F1">
      <w:pPr>
        <w:pStyle w:val="Tekstopmerking"/>
      </w:pPr>
      <w:r>
        <w:rPr>
          <w:rStyle w:val="Verwijzingopmerking"/>
        </w:rPr>
        <w:annotationRef/>
      </w:r>
      <w:r>
        <w:t>Ik vind het van belang om die twee toch te scheiden. Zie recht van overpad voorbeeld.</w:t>
      </w:r>
    </w:p>
    <w:p w14:paraId="7B94970C" w14:textId="77777777" w:rsidR="00AC57F1" w:rsidRDefault="00AC57F1" w:rsidP="00AC57F1">
      <w:pPr>
        <w:pStyle w:val="Tekstopmerking"/>
      </w:pPr>
    </w:p>
    <w:p w14:paraId="0E739AAD" w14:textId="77777777" w:rsidR="00AC57F1" w:rsidRDefault="00AC57F1" w:rsidP="00AC57F1">
      <w:pPr>
        <w:pStyle w:val="Tekstopmerking"/>
      </w:pPr>
      <w:r>
        <w:t>Ik kan me voorstellen dat je wel bij een IM construct zegt: Dit is de model representatie van het begrip X in het vocabulaire Y. Dat is de “makkelijke weg” waarbij je niet wordt gedwongen te zeggen wat je precies bedoelt. Dat kan praktisch handig zijn. Ik kan me ook voorstellen dat je aangeeft waarin je je beperkt binnen dit IM ten opzichte van het vocabulaire. Dus bijv. “</w:t>
      </w:r>
      <w:r w:rsidRPr="00237909">
        <w:rPr>
          <w:i/>
        </w:rPr>
        <w:t>Persoon</w:t>
      </w:r>
      <w:r>
        <w:t xml:space="preserve">” (begrip) wordt PERSOON (construct), en je geeft aan: “PERSOON: Zie </w:t>
      </w:r>
      <w:r w:rsidRPr="00237909">
        <w:rPr>
          <w:i/>
        </w:rPr>
        <w:t>Persoon</w:t>
      </w:r>
      <w:r>
        <w:t>, met beperking: Alleen ingeschreven personen of personen met een verblijfsvergunning”.</w:t>
      </w:r>
    </w:p>
  </w:comment>
  <w:comment w:id="186" w:author="Bergen, Lennart van" w:date="2018-02-08T16:41:00Z" w:initials="BLv">
    <w:p w14:paraId="0401A74F" w14:textId="1B3767A1" w:rsidR="00AC57F1" w:rsidRDefault="00AC57F1" w:rsidP="00AC57F1">
      <w:pPr>
        <w:pStyle w:val="Tekstopmerking"/>
      </w:pPr>
      <w:r>
        <w:rPr>
          <w:rStyle w:val="Verwijzingopmerking"/>
        </w:rPr>
        <w:annotationRef/>
      </w:r>
      <w:r w:rsidR="009D742E">
        <w:t xml:space="preserve">Ja, goed punt. Heb dit nu anders beschreven. </w:t>
      </w:r>
      <w:r w:rsidR="003562C0">
        <w:t xml:space="preserve">Hopelijk eenieder mee eens? </w:t>
      </w:r>
      <w:r>
        <w:t xml:space="preserve"> </w:t>
      </w:r>
    </w:p>
  </w:comment>
  <w:comment w:id="187" w:author="Ellen Debats" w:date="2018-02-09T08:43:00Z" w:initials="ED">
    <w:p w14:paraId="4B92CDE7" w14:textId="2FA5C850" w:rsidR="009C03ED" w:rsidRDefault="009C03ED">
      <w:pPr>
        <w:pStyle w:val="Tekstopmerking"/>
      </w:pPr>
      <w:r>
        <w:rPr>
          <w:rStyle w:val="Verwijzingopmerking"/>
        </w:rPr>
        <w:annotationRef/>
      </w:r>
      <w:r w:rsidR="00355A5C" w:rsidRPr="00EA79BF">
        <w:rPr>
          <w:noProof/>
        </w:rPr>
        <w:t>Let op, j</w:t>
      </w:r>
      <w:r w:rsidR="00000914" w:rsidRPr="00EA79BF">
        <w:t xml:space="preserve">e moet </w:t>
      </w:r>
      <w:r w:rsidR="00355A5C" w:rsidRPr="00EA79BF">
        <w:rPr>
          <w:noProof/>
        </w:rPr>
        <w:t xml:space="preserve">wel </w:t>
      </w:r>
      <w:r w:rsidR="00000914" w:rsidRPr="00EA79BF">
        <w:t xml:space="preserve">heel goed kijken of we het dan niet hebben over een nieuw begrip (specialisatie van een ander begrip) of </w:t>
      </w:r>
      <w:r w:rsidR="00355A5C" w:rsidRPr="00EA79BF">
        <w:rPr>
          <w:noProof/>
        </w:rPr>
        <w:t>dat</w:t>
      </w:r>
      <w:r w:rsidR="006E5E26" w:rsidRPr="00EA79BF">
        <w:t xml:space="preserve"> het een </w:t>
      </w:r>
      <w:r w:rsidR="00000914" w:rsidRPr="00EA79BF">
        <w:t xml:space="preserve">inperking </w:t>
      </w:r>
      <w:r w:rsidR="00355A5C" w:rsidRPr="00EA79BF">
        <w:rPr>
          <w:noProof/>
        </w:rPr>
        <w:t>op</w:t>
      </w:r>
      <w:r w:rsidR="00000914" w:rsidRPr="00EA79BF">
        <w:t xml:space="preserve"> de populatie</w:t>
      </w:r>
      <w:r w:rsidR="00355A5C" w:rsidRPr="00EA79BF">
        <w:rPr>
          <w:noProof/>
        </w:rPr>
        <w:t xml:space="preserve"> van het objecttype betreft</w:t>
      </w:r>
      <w:r w:rsidR="00000914" w:rsidRPr="00EA79BF">
        <w:rPr>
          <w:b/>
        </w:rPr>
        <w:t xml:space="preserve">.  </w:t>
      </w:r>
      <w:r w:rsidR="00355A5C" w:rsidRPr="00EA79BF">
        <w:rPr>
          <w:b/>
          <w:noProof/>
        </w:rPr>
        <w:t>Ad nieuw begrip)</w:t>
      </w:r>
      <w:r w:rsidR="00E52795" w:rsidRPr="00EA79BF">
        <w:rPr>
          <w:b/>
        </w:rPr>
        <w:t xml:space="preserve"> </w:t>
      </w:r>
      <w:r w:rsidR="00E52795" w:rsidRPr="00EA79BF">
        <w:t>Voorbeeld.</w:t>
      </w:r>
      <w:r w:rsidR="00E52795" w:rsidRPr="00EA79BF">
        <w:rPr>
          <w:b/>
        </w:rPr>
        <w:t xml:space="preserve"> </w:t>
      </w:r>
      <w:r w:rsidR="00E52795" w:rsidRPr="00EA79BF">
        <w:t xml:space="preserve">In het begrippenkader is </w:t>
      </w:r>
      <w:r w:rsidR="00355A5C" w:rsidRPr="00EA79BF">
        <w:rPr>
          <w:noProof/>
        </w:rPr>
        <w:t xml:space="preserve">in eerste instantie alleen </w:t>
      </w:r>
      <w:r w:rsidR="00E52795" w:rsidRPr="00EA79BF">
        <w:t xml:space="preserve">het begrip natuurlijk persoon opgenomen. </w:t>
      </w:r>
      <w:r w:rsidR="00E52795" w:rsidRPr="00EA79BF">
        <w:rPr>
          <w:b/>
        </w:rPr>
        <w:t xml:space="preserve"> </w:t>
      </w:r>
      <w:r w:rsidR="00E52795" w:rsidRPr="00EA79BF">
        <w:t xml:space="preserve">Een natuurlijk persoon is een persoon zijnde een mens. </w:t>
      </w:r>
      <w:r w:rsidR="00355A5C" w:rsidRPr="00EA79BF">
        <w:rPr>
          <w:noProof/>
        </w:rPr>
        <w:t xml:space="preserve">Maar </w:t>
      </w:r>
      <w:r w:rsidR="00E52795" w:rsidRPr="00EA79BF">
        <w:t>ga je dan opeens zeggen</w:t>
      </w:r>
      <w:r w:rsidR="00E52795" w:rsidRPr="00EA79BF">
        <w:rPr>
          <w:b/>
        </w:rPr>
        <w:t xml:space="preserve"> </w:t>
      </w:r>
      <w:r w:rsidR="00355A5C" w:rsidRPr="00EA79BF">
        <w:rPr>
          <w:noProof/>
        </w:rPr>
        <w:t xml:space="preserve">in het SIM </w:t>
      </w:r>
      <w:r w:rsidR="00E52795" w:rsidRPr="00EA79BF">
        <w:t xml:space="preserve">dat het </w:t>
      </w:r>
      <w:r w:rsidR="00355A5C" w:rsidRPr="00EA79BF">
        <w:rPr>
          <w:noProof/>
        </w:rPr>
        <w:t xml:space="preserve">objecttype natuurlijk persoon </w:t>
      </w:r>
      <w:r w:rsidR="00E52795" w:rsidRPr="00EA79BF">
        <w:t xml:space="preserve">allleen </w:t>
      </w:r>
      <w:r w:rsidR="00355A5C" w:rsidRPr="00EA79BF">
        <w:rPr>
          <w:noProof/>
        </w:rPr>
        <w:t xml:space="preserve">een </w:t>
      </w:r>
      <w:r w:rsidR="00E52795" w:rsidRPr="00EA79BF">
        <w:t>natuurlijk persoon betreft</w:t>
      </w:r>
      <w:r w:rsidR="00355A5C" w:rsidRPr="00EA79BF">
        <w:rPr>
          <w:noProof/>
        </w:rPr>
        <w:t xml:space="preserve"> die ingeschreven is? Als dat voor </w:t>
      </w:r>
      <w:r w:rsidR="00355A5C" w:rsidRPr="00EA79BF">
        <w:rPr>
          <w:i/>
          <w:noProof/>
        </w:rPr>
        <w:t>alle</w:t>
      </w:r>
      <w:r w:rsidR="00355A5C" w:rsidRPr="00EA79BF">
        <w:rPr>
          <w:noProof/>
        </w:rPr>
        <w:t xml:space="preserve"> natuurlijke personen binnen dat domein geldt waarvoor je het IM  opstelt dan kan dat. Maar wat als je binnen de eigen organisatie breder kijkt dan het betreffende subdomein waarvoor je het conceptueel IM opstelt en je ook natuurlijke personen onderkent die niet ingeschreven zijn maar wel relevant zijn binnen de organisatie in andere domeinen, dan is het de vraag of je zo wilt handelen.  Volgens mij onderken je </w:t>
      </w:r>
      <w:r w:rsidR="00E52795" w:rsidRPr="00EA79BF">
        <w:t>d</w:t>
      </w:r>
      <w:r w:rsidR="00355A5C" w:rsidRPr="00EA79BF">
        <w:rPr>
          <w:noProof/>
        </w:rPr>
        <w:t>an</w:t>
      </w:r>
      <w:r w:rsidR="00E52795" w:rsidRPr="00EA79BF">
        <w:t xml:space="preserve"> </w:t>
      </w:r>
      <w:r w:rsidR="00355A5C" w:rsidRPr="00EA79BF">
        <w:rPr>
          <w:noProof/>
        </w:rPr>
        <w:t xml:space="preserve">ook onder meer </w:t>
      </w:r>
      <w:r w:rsidR="00E52795" w:rsidRPr="00EA79BF">
        <w:t>het begrip ingeschreven natuurlijk persoon zijnde</w:t>
      </w:r>
      <w:r w:rsidR="00E52795" w:rsidRPr="00EA79BF">
        <w:rPr>
          <w:b/>
        </w:rPr>
        <w:t xml:space="preserve"> </w:t>
      </w:r>
      <w:r w:rsidR="00E52795" w:rsidRPr="00EA79BF">
        <w:t>een natuurlijk</w:t>
      </w:r>
      <w:r w:rsidR="00355A5C" w:rsidRPr="00EA79BF">
        <w:rPr>
          <w:noProof/>
        </w:rPr>
        <w:t xml:space="preserve"> </w:t>
      </w:r>
      <w:r w:rsidR="00E52795" w:rsidRPr="00EA79BF">
        <w:t>persoon ingeschreven in de basisregistragie personen</w:t>
      </w:r>
      <w:r w:rsidR="00355A5C" w:rsidRPr="00EA79BF">
        <w:rPr>
          <w:noProof/>
        </w:rPr>
        <w:t xml:space="preserve"> naast ander natuurlijk persoon en de generalisatie begrip natuurlijk persoon</w:t>
      </w:r>
      <w:r w:rsidR="00E52795" w:rsidRPr="00EA79BF">
        <w:rPr>
          <w:b/>
        </w:rPr>
        <w:t xml:space="preserve">. </w:t>
      </w:r>
      <w:r w:rsidR="00355A5C" w:rsidRPr="00EA79BF">
        <w:rPr>
          <w:noProof/>
        </w:rPr>
        <w:t>Waarschijnlijk kun je dan dus ook het beste ingeschreven natuurlijk persoon als objecttype opnemen in het betreffende IM. Let dus heel erg</w:t>
      </w:r>
      <w:r w:rsidR="00E52795" w:rsidRPr="00EA79BF">
        <w:t xml:space="preserve"> goed op waar je mee bezig bent</w:t>
      </w:r>
      <w:r w:rsidR="00355A5C" w:rsidRPr="00EA79BF">
        <w:rPr>
          <w:noProof/>
        </w:rPr>
        <w:t xml:space="preserve"> s.v.p. en kijk over de grenzen heen van het domein</w:t>
      </w:r>
      <w:r w:rsidR="00E52795" w:rsidRPr="00EA79BF">
        <w:t>!</w:t>
      </w:r>
      <w:r w:rsidR="00E52795" w:rsidRPr="00EA79BF">
        <w:rPr>
          <w:b/>
        </w:rPr>
        <w:t xml:space="preserve"> Ad populatie</w:t>
      </w:r>
      <w:r w:rsidR="00355A5C" w:rsidRPr="00EA79BF">
        <w:rPr>
          <w:b/>
          <w:noProof/>
        </w:rPr>
        <w:t>) I</w:t>
      </w:r>
      <w:r w:rsidR="00000914" w:rsidRPr="00EA79BF">
        <w:t xml:space="preserve">n de BGT /IMgeo </w:t>
      </w:r>
      <w:r w:rsidR="00355A5C" w:rsidRPr="00EA79BF">
        <w:rPr>
          <w:noProof/>
        </w:rPr>
        <w:t xml:space="preserve">zijn </w:t>
      </w:r>
      <w:r w:rsidR="006E5E26" w:rsidRPr="00EA79BF">
        <w:t xml:space="preserve">bijvoorbeeld </w:t>
      </w:r>
      <w:r w:rsidR="00355A5C" w:rsidRPr="00EA79BF">
        <w:rPr>
          <w:noProof/>
        </w:rPr>
        <w:t xml:space="preserve">ook de </w:t>
      </w:r>
      <w:r w:rsidR="006E5E26" w:rsidRPr="00EA79BF">
        <w:t>geplande kunstwerkdelen opgenomen die inmiddels overgegaan zijn in een gerealiseerd kunst</w:t>
      </w:r>
      <w:r w:rsidR="00355A5C" w:rsidRPr="00EA79BF">
        <w:rPr>
          <w:noProof/>
        </w:rPr>
        <w:t xml:space="preserve">werkdeel. Deze geplande kunstwerkdelen </w:t>
      </w:r>
      <w:r w:rsidR="006E5E26" w:rsidRPr="00EA79BF">
        <w:t xml:space="preserve">maken geen onderdeel uit van de populatie van kunstwerkdelen in het RSGB. M.a.w. de definitie </w:t>
      </w:r>
      <w:r w:rsidR="00355A5C" w:rsidRPr="00EA79BF">
        <w:rPr>
          <w:noProof/>
        </w:rPr>
        <w:t xml:space="preserve">van een objecttype </w:t>
      </w:r>
      <w:r w:rsidR="006E5E26" w:rsidRPr="00EA79BF">
        <w:t xml:space="preserve">wat een kunstwerkdeel is, blijft gewoon van toepassing conform de definitie van het gerelateerde begrip! </w:t>
      </w:r>
      <w:r w:rsidR="00355A5C" w:rsidRPr="00EA79BF">
        <w:rPr>
          <w:noProof/>
        </w:rPr>
        <w:t>In de populatie leg je vast tot welk deel van de verzameling objecten je je binnen het domein beperkt</w:t>
      </w:r>
    </w:p>
  </w:comment>
  <w:comment w:id="178" w:author="Ellen Debats" w:date="2018-02-09T14:41:00Z" w:initials="ED">
    <w:p w14:paraId="47865EA3" w14:textId="4BEF889E" w:rsidR="0056659B" w:rsidRDefault="0056659B">
      <w:pPr>
        <w:pStyle w:val="Tekstopmerking"/>
      </w:pPr>
      <w:r>
        <w:rPr>
          <w:rStyle w:val="Verwijzingopmerking"/>
        </w:rPr>
        <w:annotationRef/>
      </w:r>
      <w:r>
        <w:t xml:space="preserve">Verwijzen vanuit de toelichting? Hoe heb je dat in gedachte? De toelichting is een tagged value of bedoel je dat je in de toelichting de URI opneemt? </w:t>
      </w:r>
      <w:r w:rsidR="005C07AD">
        <w:t>En doen we dan opeens anders. Verwijzingen zijn tocht vastgelegd op modelelementniveua?</w:t>
      </w:r>
    </w:p>
  </w:comment>
  <w:comment w:id="179" w:author="Bergen, Lennart van" w:date="2018-02-12T13:06:00Z" w:initials="BLv">
    <w:p w14:paraId="7F29CBF2" w14:textId="3D1F5B5D" w:rsidR="009B049C" w:rsidRDefault="009B049C">
      <w:pPr>
        <w:pStyle w:val="Tekstopmerking"/>
      </w:pPr>
      <w:r>
        <w:rPr>
          <w:rStyle w:val="Verwijzingopmerking"/>
        </w:rPr>
        <w:annotationRef/>
      </w:r>
      <w:r>
        <w:t xml:space="preserve">In het eerste deel van de uitwerking gaat het om de traceability naar het begrip. Hier speelt de verwijzing naar het begrip een rol. </w:t>
      </w:r>
    </w:p>
    <w:p w14:paraId="7290954C" w14:textId="77777777" w:rsidR="009B049C" w:rsidRDefault="009B049C">
      <w:pPr>
        <w:pStyle w:val="Tekstopmerking"/>
      </w:pPr>
    </w:p>
    <w:p w14:paraId="7700C930" w14:textId="77777777" w:rsidR="009B049C" w:rsidRDefault="009B049C">
      <w:pPr>
        <w:pStyle w:val="Tekstopmerking"/>
      </w:pPr>
      <w:r>
        <w:t xml:space="preserve">In het tweede deel gaat het over de documentatie van het modelelement. Daarin zou je wellicht kunnen willen verwijzen naar een (deel van de) beschrijving van een begrip. </w:t>
      </w:r>
    </w:p>
    <w:p w14:paraId="68238D05" w14:textId="77777777" w:rsidR="009B049C" w:rsidRDefault="009B049C">
      <w:pPr>
        <w:pStyle w:val="Tekstopmerking"/>
      </w:pPr>
    </w:p>
    <w:p w14:paraId="6C20B537" w14:textId="75E4479C" w:rsidR="009B049C" w:rsidRDefault="009B049C">
      <w:pPr>
        <w:pStyle w:val="Tekstopmerking"/>
      </w:pPr>
      <w:r>
        <w:t xml:space="preserve">Een verwijzing naar een begrip kan op verschillende manieren ingezet worden. </w:t>
      </w:r>
    </w:p>
  </w:comment>
  <w:comment w:id="188" w:author="Ellen Debats" w:date="2018-02-09T08:45:00Z" w:initials="ED">
    <w:p w14:paraId="3D0DF8C5" w14:textId="23218D80" w:rsidR="00A63EE8" w:rsidRDefault="00A63EE8" w:rsidP="00A63EE8">
      <w:pPr>
        <w:pStyle w:val="Tekstopmerking"/>
      </w:pPr>
      <w:r>
        <w:rPr>
          <w:rStyle w:val="Verwijzingopmerking"/>
        </w:rPr>
        <w:annotationRef/>
      </w:r>
      <w:r>
        <w:t xml:space="preserve">Je verwijst nooit naar de definitie maar naar het begrip. Ik kan daarom deze opmerking niet plaatsen. </w:t>
      </w:r>
    </w:p>
  </w:comment>
  <w:comment w:id="189" w:author="Bergen, Lennart van" w:date="2018-02-12T12:59:00Z" w:initials="BLv">
    <w:p w14:paraId="4896126A" w14:textId="77777777" w:rsidR="00B90236" w:rsidRDefault="00B90236">
      <w:pPr>
        <w:pStyle w:val="Tekstopmerking"/>
      </w:pPr>
      <w:r>
        <w:rPr>
          <w:rStyle w:val="Verwijzingopmerking"/>
        </w:rPr>
        <w:annotationRef/>
      </w:r>
      <w:r>
        <w:t xml:space="preserve">Een begrip heeft in het model van begrippen verschillende typen beschrijvingen. Zoals ook een definitie, ook een toelichting, ook … wellicht andere beschrijvende eigenschappen. </w:t>
      </w:r>
    </w:p>
    <w:p w14:paraId="71C9BC65" w14:textId="77777777" w:rsidR="00B90236" w:rsidRDefault="00B90236">
      <w:pPr>
        <w:pStyle w:val="Tekstopmerking"/>
      </w:pPr>
    </w:p>
    <w:p w14:paraId="4C46F457" w14:textId="2E79EBA7" w:rsidR="00B90236" w:rsidRDefault="00B90236">
      <w:pPr>
        <w:pStyle w:val="Tekstopmerking"/>
      </w:pPr>
      <w:r>
        <w:t xml:space="preserve">Gaan we dus in algemeenheid verwijzen naar alle verschillende typen beschrijvingen die horen bij het begrip, of naar een specifieke, bv. naar alleen de definitie van het begrip. </w:t>
      </w:r>
    </w:p>
  </w:comment>
  <w:comment w:id="196" w:author="Arjan Loeffen" w:date="2018-02-08T10:42:00Z" w:initials="AL">
    <w:p w14:paraId="4C8A4859" w14:textId="77777777" w:rsidR="0074064B" w:rsidRDefault="0074064B" w:rsidP="0074064B">
      <w:pPr>
        <w:pStyle w:val="Tekstopmerking"/>
      </w:pPr>
      <w:r>
        <w:rPr>
          <w:rStyle w:val="Verwijzingopmerking"/>
        </w:rPr>
        <w:annotationRef/>
      </w:r>
      <w:r>
        <w:t>Waarom? Is dat een eis aan de tooling? En hoe verhoud zich dat tot je EA suggesties van vorige pagina?</w:t>
      </w:r>
    </w:p>
  </w:comment>
  <w:comment w:id="193" w:author="Bergen, Lennart van" w:date="2018-02-08T16:40:00Z" w:initials="BLv">
    <w:p w14:paraId="70066282" w14:textId="77777777" w:rsidR="0074064B" w:rsidRDefault="0074064B" w:rsidP="0074064B">
      <w:pPr>
        <w:pStyle w:val="Tekstopmerking"/>
      </w:pPr>
      <w:r>
        <w:rPr>
          <w:rStyle w:val="Verwijzingopmerking"/>
        </w:rPr>
        <w:annotationRef/>
      </w:r>
      <w:r>
        <w:t xml:space="preserve">Goed gezien, dit moet zijn: meerdere tagged values. Hersteld. </w:t>
      </w:r>
    </w:p>
  </w:comment>
  <w:comment w:id="194" w:author="Ellen Debats" w:date="2018-02-09T08:14:00Z" w:initials="ED">
    <w:p w14:paraId="3FFE0FCF" w14:textId="77777777" w:rsidR="0074064B" w:rsidRDefault="0074064B" w:rsidP="0074064B">
      <w:pPr>
        <w:pStyle w:val="Tekstopmerking"/>
      </w:pPr>
      <w:r>
        <w:rPr>
          <w:rStyle w:val="Verwijzingopmerking"/>
        </w:rPr>
        <w:annotationRef/>
      </w:r>
      <w:r w:rsidRPr="00EA79BF">
        <w:rPr>
          <w:noProof/>
        </w:rPr>
        <w:t>I</w:t>
      </w:r>
      <w:r w:rsidRPr="00EA79BF">
        <w:t>k begrijp niet precies wat je hier zegt. Een IM ma</w:t>
      </w:r>
      <w:r w:rsidRPr="00EA79BF">
        <w:rPr>
          <w:noProof/>
        </w:rPr>
        <w:t>ak je naar mijn mening voor een bepaald domein. Voor</w:t>
      </w:r>
      <w:r w:rsidRPr="00EA79BF">
        <w:t xml:space="preserve"> dat domein zijn </w:t>
      </w:r>
      <w:r w:rsidRPr="00EA79BF">
        <w:rPr>
          <w:b/>
          <w:noProof/>
        </w:rPr>
        <w:t>alle</w:t>
      </w:r>
      <w:r w:rsidRPr="00EA79BF">
        <w:rPr>
          <w:noProof/>
        </w:rPr>
        <w:t xml:space="preserve"> </w:t>
      </w:r>
      <w:r w:rsidRPr="00EA79BF">
        <w:t xml:space="preserve">begrippen gedefinieerd die relevant zijn binnen dat domein zoals het begrip PERSOON. Daar refereer je dus naar! Als in dat domein geen natuurlijk persoon en rechtspersoon als begrip zijn opgenomen dan ga je daar dus </w:t>
      </w:r>
      <w:r w:rsidRPr="00EA79BF">
        <w:rPr>
          <w:noProof/>
        </w:rPr>
        <w:t xml:space="preserve">toch niet naar refereren? </w:t>
      </w:r>
      <w:r w:rsidRPr="00EA79BF">
        <w:t xml:space="preserve">Mocht je dat wel willen dan heb je blijkbaar iets fout gedaan bij het definieren van de begrippen in dat domein. Dan zijn natuurlijk persoon en rechtspersoon ook als begrip opgenomen in het domein maar </w:t>
      </w:r>
      <w:r w:rsidRPr="00EA79BF">
        <w:rPr>
          <w:noProof/>
        </w:rPr>
        <w:t xml:space="preserve">dan </w:t>
      </w:r>
      <w:r w:rsidRPr="00EA79BF">
        <w:t>als specialisatie van</w:t>
      </w:r>
      <w:r w:rsidRPr="00EA79BF">
        <w:rPr>
          <w:noProof/>
        </w:rPr>
        <w:t xml:space="preserve"> het begrip</w:t>
      </w:r>
      <w:r w:rsidRPr="00EA79BF">
        <w:t xml:space="preserve"> Persoon. </w:t>
      </w:r>
      <w:r w:rsidRPr="00EA79BF">
        <w:rPr>
          <w:noProof/>
        </w:rPr>
        <w:t>Maar dan zou ik zelf in het IM blijven refereren naar het begrip PERSOON. M.a.w.</w:t>
      </w:r>
      <w:r w:rsidRPr="00EA79BF">
        <w:t xml:space="preserve"> in </w:t>
      </w:r>
      <w:r w:rsidRPr="00EA79BF">
        <w:rPr>
          <w:noProof/>
        </w:rPr>
        <w:t xml:space="preserve">het </w:t>
      </w:r>
      <w:r w:rsidRPr="00EA79BF">
        <w:t xml:space="preserve">conceptueel informatiemodel </w:t>
      </w:r>
      <w:r w:rsidRPr="00EA79BF">
        <w:rPr>
          <w:noProof/>
        </w:rPr>
        <w:t>alleen verwijzen naar begrippen die binnen het betreffende domein relevant zijn. Dit kunnen overigens ook begrippen zijn die elders gedefinieerd zijn maar wel van belang zijn binnen het betreffende domein waarvoor je een IM maakt</w:t>
      </w:r>
    </w:p>
  </w:comment>
  <w:comment w:id="195" w:author="Bergen, Lennart van" w:date="2018-02-12T12:53:00Z" w:initials="BLv">
    <w:p w14:paraId="10B15856" w14:textId="77777777" w:rsidR="0074064B" w:rsidRDefault="0074064B" w:rsidP="0074064B">
      <w:pPr>
        <w:pStyle w:val="Tekstopmerking"/>
      </w:pPr>
      <w:r>
        <w:rPr>
          <w:rStyle w:val="Verwijzingopmerking"/>
        </w:rPr>
        <w:annotationRef/>
      </w:r>
      <w:r>
        <w:t xml:space="preserve">Goed punt. </w:t>
      </w:r>
    </w:p>
  </w:comment>
  <w:comment w:id="197" w:author="Ellen Debats" w:date="2018-02-09T08:18:00Z" w:initials="ED">
    <w:p w14:paraId="7E969070" w14:textId="77777777" w:rsidR="0074064B" w:rsidRDefault="0074064B" w:rsidP="0074064B">
      <w:pPr>
        <w:pStyle w:val="Tekstopmerking"/>
      </w:pPr>
      <w:r>
        <w:rPr>
          <w:rStyle w:val="Verwijzingopmerking"/>
        </w:rPr>
        <w:annotationRef/>
      </w:r>
      <w:r w:rsidRPr="00EA79BF">
        <w:t xml:space="preserve">Wat wil je hiermee zeggen? Als een niet natuurlijk persoon (objecttype) een rechtsvorm (attribuutsoort) heeft dan kan in het begrippenmodel </w:t>
      </w:r>
      <w:r w:rsidRPr="00EA79BF">
        <w:rPr>
          <w:noProof/>
        </w:rPr>
        <w:t xml:space="preserve">wat mij betreft </w:t>
      </w:r>
      <w:r w:rsidRPr="00EA79BF">
        <w:t xml:space="preserve">zowel het begrip natuurlijk persoon als het begrip rechtsvorm zijn opgenomen. Evenals de begrippen eenmanszaak, maatschap, vereniging etc. als specialisatie van het begrip rechtsvorm. </w:t>
      </w:r>
      <w:r w:rsidRPr="00EA79BF">
        <w:rPr>
          <w:noProof/>
        </w:rPr>
        <w:t>M.a.w. bij attribuutsoort kan dan dus ook een verwijzing naar een begrip zijn opgenomen evenals een verwijzing bij de enumeratiewaarden</w:t>
      </w:r>
    </w:p>
  </w:comment>
  <w:comment w:id="181" w:author="Ellen Debats" w:date="2018-02-09T08:45:00Z" w:initials="ED">
    <w:p w14:paraId="42F9B85E" w14:textId="6C36D7E8" w:rsidR="009C03ED" w:rsidRDefault="009C03ED">
      <w:pPr>
        <w:pStyle w:val="Tekstopmerking"/>
      </w:pPr>
      <w:r>
        <w:rPr>
          <w:rStyle w:val="Verwijzingopmerking"/>
        </w:rPr>
        <w:annotationRef/>
      </w:r>
      <w:r>
        <w:t>Je verwijst nooit naar de defin</w:t>
      </w:r>
      <w:r w:rsidR="002A22B3">
        <w:t>i</w:t>
      </w:r>
      <w:r>
        <w:t>tie maar naar h</w:t>
      </w:r>
      <w:r w:rsidR="002A22B3">
        <w:t>e</w:t>
      </w:r>
      <w:r>
        <w:t>t begrip. Ik kan daarom deze opmerking niet plaatsen</w:t>
      </w:r>
      <w:r w:rsidR="006C3A0D">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69B03E" w15:done="0"/>
  <w15:commentEx w15:paraId="4868863B" w15:done="0"/>
  <w15:commentEx w15:paraId="6FD71AC1" w15:done="0"/>
  <w15:commentEx w15:paraId="25BFC346" w15:done="0"/>
  <w15:commentEx w15:paraId="1C9FA2E1" w15:done="0"/>
  <w15:commentEx w15:paraId="68B839C3" w15:done="0"/>
  <w15:commentEx w15:paraId="6695B22B" w15:done="0"/>
  <w15:commentEx w15:paraId="6DD28524" w15:done="0"/>
  <w15:commentEx w15:paraId="179DC89B" w15:done="0"/>
  <w15:commentEx w15:paraId="4F1DEC3A" w15:done="0"/>
  <w15:commentEx w15:paraId="0EB82554" w15:done="0"/>
  <w15:commentEx w15:paraId="35B40D03" w15:done="0"/>
  <w15:commentEx w15:paraId="4834414E" w15:paraIdParent="35B40D03" w15:done="0"/>
  <w15:commentEx w15:paraId="4BB83207" w15:done="0"/>
  <w15:commentEx w15:paraId="0327A48B" w15:done="0"/>
  <w15:commentEx w15:paraId="4B9D9504" w15:paraIdParent="0327A48B" w15:done="0"/>
  <w15:commentEx w15:paraId="7A9AF405" w15:done="0"/>
  <w15:commentEx w15:paraId="77DC306E" w15:done="0"/>
  <w15:commentEx w15:paraId="24F14FE4" w15:done="0"/>
  <w15:commentEx w15:paraId="4141CB45" w15:paraIdParent="24F14FE4" w15:done="0"/>
  <w15:commentEx w15:paraId="570F5B25" w15:done="0"/>
  <w15:commentEx w15:paraId="738B1114" w15:done="0"/>
  <w15:commentEx w15:paraId="460B5DE6" w15:done="0"/>
  <w15:commentEx w15:paraId="6D14832F" w15:done="0"/>
  <w15:commentEx w15:paraId="2385FC20" w15:done="0"/>
  <w15:commentEx w15:paraId="4C843CB4" w15:done="0"/>
  <w15:commentEx w15:paraId="05F2EAC3" w15:paraIdParent="4C843CB4" w15:done="0"/>
  <w15:commentEx w15:paraId="3E6116DE" w15:done="0"/>
  <w15:commentEx w15:paraId="1EF98D81" w15:done="0"/>
  <w15:commentEx w15:paraId="4A11DF19" w15:done="0"/>
  <w15:commentEx w15:paraId="0CB8BBE9" w15:done="0"/>
  <w15:commentEx w15:paraId="4F7DE794" w15:done="0"/>
  <w15:commentEx w15:paraId="4BEB5D19" w15:done="0"/>
  <w15:commentEx w15:paraId="70E2B052" w15:paraIdParent="4BEB5D19" w15:done="0"/>
  <w15:commentEx w15:paraId="7E10EAF6" w15:done="0"/>
  <w15:commentEx w15:paraId="5DDC1E1F" w15:paraIdParent="7E10EAF6" w15:done="0"/>
  <w15:commentEx w15:paraId="47898D08" w15:done="0"/>
  <w15:commentEx w15:paraId="22B7A028" w15:paraIdParent="47898D08" w15:done="0"/>
  <w15:commentEx w15:paraId="0AE193AD" w15:paraIdParent="47898D08" w15:done="0"/>
  <w15:commentEx w15:paraId="2B978416" w15:done="0"/>
  <w15:commentEx w15:paraId="13315BAF" w15:done="0"/>
  <w15:commentEx w15:paraId="76EF67E0" w15:paraIdParent="13315BAF" w15:done="0"/>
  <w15:commentEx w15:paraId="524DD814" w15:done="0"/>
  <w15:commentEx w15:paraId="28A15565" w15:done="0"/>
  <w15:commentEx w15:paraId="5F61FF02" w15:done="0"/>
  <w15:commentEx w15:paraId="31B631E4" w15:paraIdParent="5F61FF02" w15:done="0"/>
  <w15:commentEx w15:paraId="28BACFB0" w15:done="0"/>
  <w15:commentEx w15:paraId="5A0825FB" w15:paraIdParent="28BACFB0" w15:done="0"/>
  <w15:commentEx w15:paraId="00325AB2" w15:done="0"/>
  <w15:commentEx w15:paraId="06677E2B" w15:paraIdParent="00325AB2" w15:done="0"/>
  <w15:commentEx w15:paraId="0E739AAD" w15:done="0"/>
  <w15:commentEx w15:paraId="0401A74F" w15:paraIdParent="0E739AAD" w15:done="0"/>
  <w15:commentEx w15:paraId="4B92CDE7" w15:paraIdParent="0E739AAD" w15:done="0"/>
  <w15:commentEx w15:paraId="47865EA3" w15:done="0"/>
  <w15:commentEx w15:paraId="6C20B537" w15:paraIdParent="47865EA3" w15:done="0"/>
  <w15:commentEx w15:paraId="3D0DF8C5" w15:done="0"/>
  <w15:commentEx w15:paraId="4C46F457" w15:paraIdParent="3D0DF8C5" w15:done="0"/>
  <w15:commentEx w15:paraId="4C8A4859" w15:done="0"/>
  <w15:commentEx w15:paraId="70066282" w15:paraIdParent="4C8A4859" w15:done="0"/>
  <w15:commentEx w15:paraId="3FFE0FCF" w15:done="0"/>
  <w15:commentEx w15:paraId="10B15856" w15:paraIdParent="3FFE0FCF" w15:done="0"/>
  <w15:commentEx w15:paraId="7E969070" w15:done="0"/>
  <w15:commentEx w15:paraId="42F9B8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863B" w16cid:durableId="1E2832A1"/>
  <w16cid:commentId w16cid:paraId="6FD71AC1" w16cid:durableId="1E27CCD4"/>
  <w16cid:commentId w16cid:paraId="25BFC346" w16cid:durableId="1E27CCD5"/>
  <w16cid:commentId w16cid:paraId="1C9FA2E1" w16cid:durableId="1E27F637"/>
  <w16cid:commentId w16cid:paraId="68B839C3" w16cid:durableId="1E27F721"/>
  <w16cid:commentId w16cid:paraId="6695B22B" w16cid:durableId="1E27F77F"/>
  <w16cid:commentId w16cid:paraId="6DD28524" w16cid:durableId="1E27F81F"/>
  <w16cid:commentId w16cid:paraId="179DC89B" w16cid:durableId="1E27F86B"/>
  <w16cid:commentId w16cid:paraId="4F1DEC3A" w16cid:durableId="1E27F8C6"/>
  <w16cid:commentId w16cid:paraId="0EB82554" w16cid:durableId="1E27CCD6"/>
  <w16cid:commentId w16cid:paraId="35B40D03" w16cid:durableId="1E27CCD7"/>
  <w16cid:commentId w16cid:paraId="4834414E" w16cid:durableId="1E27CEDB"/>
  <w16cid:commentId w16cid:paraId="4BB83207" w16cid:durableId="1E27CF22"/>
  <w16cid:commentId w16cid:paraId="0327A48B" w16cid:durableId="1E27CCD8"/>
  <w16cid:commentId w16cid:paraId="4B9D9504" w16cid:durableId="1E27CFDE"/>
  <w16cid:commentId w16cid:paraId="7A9AF405" w16cid:durableId="1E27CCD9"/>
  <w16cid:commentId w16cid:paraId="77DC306E" w16cid:durableId="1E27D064"/>
  <w16cid:commentId w16cid:paraId="24F14FE4" w16cid:durableId="1E27CCDA"/>
  <w16cid:commentId w16cid:paraId="4141CB45" w16cid:durableId="1E27D0C3"/>
  <w16cid:commentId w16cid:paraId="570F5B25" w16cid:durableId="1E27CCDB"/>
  <w16cid:commentId w16cid:paraId="738B1114" w16cid:durableId="1E27F992"/>
  <w16cid:commentId w16cid:paraId="460B5DE6" w16cid:durableId="1E27CCDC"/>
  <w16cid:commentId w16cid:paraId="6D14832F" w16cid:durableId="1E27F1EF"/>
  <w16cid:commentId w16cid:paraId="2385FC20" w16cid:durableId="1E27CCDD"/>
  <w16cid:commentId w16cid:paraId="4C843CB4" w16cid:durableId="1E27CCDE"/>
  <w16cid:commentId w16cid:paraId="05F2EAC3" w16cid:durableId="1E27D1D4"/>
  <w16cid:commentId w16cid:paraId="3E6116DE" w16cid:durableId="1E27CCDF"/>
  <w16cid:commentId w16cid:paraId="1EF98D81" w16cid:durableId="1E27CCE0"/>
  <w16cid:commentId w16cid:paraId="4A11DF19" w16cid:durableId="1E27CCE1"/>
  <w16cid:commentId w16cid:paraId="0CB8BBE9" w16cid:durableId="1E27FB05"/>
  <w16cid:commentId w16cid:paraId="4F7DE794" w16cid:durableId="1E27CCE2"/>
  <w16cid:commentId w16cid:paraId="4BEB5D19" w16cid:durableId="1E27CCE3"/>
  <w16cid:commentId w16cid:paraId="70E2B052" w16cid:durableId="1E27CCE4"/>
  <w16cid:commentId w16cid:paraId="7E10EAF6" w16cid:durableId="1E27CCE5"/>
  <w16cid:commentId w16cid:paraId="5DDC1E1F" w16cid:durableId="1E27CCE6"/>
  <w16cid:commentId w16cid:paraId="47898D08" w16cid:durableId="1E27CCE7"/>
  <w16cid:commentId w16cid:paraId="22B7A028" w16cid:durableId="1E27CCE8"/>
  <w16cid:commentId w16cid:paraId="0AE193AD" w16cid:durableId="1E27D3ED"/>
  <w16cid:commentId w16cid:paraId="13315BAF" w16cid:durableId="1E27CCE9"/>
  <w16cid:commentId w16cid:paraId="76EF67E0" w16cid:durableId="1E27CCEA"/>
  <w16cid:commentId w16cid:paraId="0FC6BD0A" w16cid:durableId="1E27CCEB"/>
  <w16cid:commentId w16cid:paraId="57B36CD5" w16cid:durableId="1E27CCEC"/>
  <w16cid:commentId w16cid:paraId="26DB96A6" w16cid:durableId="1E27D4CE"/>
  <w16cid:commentId w16cid:paraId="524DD814" w16cid:durableId="1E27D56F"/>
  <w16cid:commentId w16cid:paraId="31B631E4" w16cid:durableId="1E27CCED"/>
  <w16cid:commentId w16cid:paraId="28BACFB0" w16cid:durableId="1E27D6F7"/>
  <w16cid:commentId w16cid:paraId="00325AB2" w16cid:durableId="1E27D7E8"/>
  <w16cid:commentId w16cid:paraId="47865EA3" w16cid:durableId="1E28319C"/>
  <w16cid:commentId w16cid:paraId="42F9B85E" w16cid:durableId="1E27DE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C17F8" w14:textId="77777777" w:rsidR="00A92379" w:rsidRDefault="00A92379" w:rsidP="001564E5">
      <w:pPr>
        <w:spacing w:line="240" w:lineRule="auto"/>
      </w:pPr>
      <w:r>
        <w:separator/>
      </w:r>
    </w:p>
  </w:endnote>
  <w:endnote w:type="continuationSeparator" w:id="0">
    <w:p w14:paraId="2DD82D15" w14:textId="77777777" w:rsidR="00A92379" w:rsidRDefault="00A92379" w:rsidP="001564E5">
      <w:pPr>
        <w:spacing w:line="240" w:lineRule="auto"/>
      </w:pPr>
      <w:r>
        <w:continuationSeparator/>
      </w:r>
    </w:p>
  </w:endnote>
  <w:endnote w:type="continuationNotice" w:id="1">
    <w:p w14:paraId="76393940" w14:textId="77777777" w:rsidR="00A92379" w:rsidRDefault="00A923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A8A9" w14:textId="77777777" w:rsidR="00826A63" w:rsidRDefault="00826A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736A4" w14:textId="77777777" w:rsidR="00A92379" w:rsidRDefault="00A92379" w:rsidP="001564E5">
      <w:pPr>
        <w:spacing w:line="240" w:lineRule="auto"/>
      </w:pPr>
      <w:r>
        <w:separator/>
      </w:r>
    </w:p>
  </w:footnote>
  <w:footnote w:type="continuationSeparator" w:id="0">
    <w:p w14:paraId="3FA46DA9" w14:textId="77777777" w:rsidR="00A92379" w:rsidRDefault="00A92379" w:rsidP="001564E5">
      <w:pPr>
        <w:spacing w:line="240" w:lineRule="auto"/>
      </w:pPr>
      <w:r>
        <w:continuationSeparator/>
      </w:r>
    </w:p>
  </w:footnote>
  <w:footnote w:type="continuationNotice" w:id="1">
    <w:p w14:paraId="53D2AAD8" w14:textId="77777777" w:rsidR="00A92379" w:rsidRDefault="00A92379">
      <w:pPr>
        <w:spacing w:line="240" w:lineRule="auto"/>
      </w:pPr>
    </w:p>
  </w:footnote>
  <w:footnote w:id="2">
    <w:p w14:paraId="6EB30586" w14:textId="023B0DC9" w:rsidR="009B55FC" w:rsidRDefault="009B55FC" w:rsidP="009B55FC">
      <w:pPr>
        <w:pStyle w:val="Voetnoottekst"/>
        <w:rPr>
          <w:ins w:id="52" w:author="Bergen, Lennart van" w:date="2018-02-12T15:23:00Z"/>
        </w:rPr>
      </w:pPr>
      <w:ins w:id="53" w:author="Bergen, Lennart van" w:date="2018-02-12T15:23:00Z">
        <w:r>
          <w:rPr>
            <w:rStyle w:val="Voetnootmarkering"/>
          </w:rPr>
          <w:footnoteRef/>
        </w:r>
      </w:ins>
      <w:ins w:id="54" w:author="Bergen, Lennart van" w:date="2018-02-12T15:24:00Z">
        <w:r>
          <w:t xml:space="preserve"> </w:t>
        </w:r>
      </w:ins>
      <w:ins w:id="55" w:author="Bergen, Lennart van" w:date="2018-02-12T15:25:00Z">
        <w:r w:rsidRPr="00F9515A">
          <w:rPr>
            <w:sz w:val="16"/>
            <w:rPrChange w:id="56" w:author="Bergen, Lennart van" w:date="2018-02-12T15:29:00Z">
              <w:rPr/>
            </w:rPrChange>
          </w:rPr>
          <w:t>Zoals opgenomen in de pas toe of leg uit lijst</w:t>
        </w:r>
      </w:ins>
      <w:ins w:id="57" w:author="Bergen, Lennart van" w:date="2018-02-12T15:29:00Z">
        <w:r w:rsidR="00313C34" w:rsidRPr="00F9515A">
          <w:rPr>
            <w:sz w:val="16"/>
            <w:rPrChange w:id="58" w:author="Bergen, Lennart van" w:date="2018-02-12T15:29:00Z">
              <w:rPr/>
            </w:rPrChange>
          </w:rPr>
          <w:t xml:space="preserve"> van forum standaardisatie Nederland. </w:t>
        </w:r>
      </w:ins>
      <w:ins w:id="59" w:author="Bergen, Lennart van" w:date="2018-02-12T15:25:00Z">
        <w:r w:rsidRPr="00F9515A">
          <w:rPr>
            <w:sz w:val="16"/>
            <w:rPrChange w:id="60" w:author="Bergen, Lennart van" w:date="2018-02-12T15:29:00Z">
              <w:rPr/>
            </w:rPrChange>
          </w:rPr>
          <w:t xml:space="preserve"> </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C51A1" w14:textId="77777777" w:rsidR="00826A63" w:rsidRDefault="00826A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7"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17"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9" w15:restartNumberingAfterBreak="0">
    <w:nsid w:val="73F671BC"/>
    <w:multiLevelType w:val="hybridMultilevel"/>
    <w:tmpl w:val="152C95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1"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7DED339F"/>
    <w:multiLevelType w:val="hybridMultilevel"/>
    <w:tmpl w:val="0450D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7"/>
  </w:num>
  <w:num w:numId="6">
    <w:abstractNumId w:val="22"/>
  </w:num>
  <w:num w:numId="7">
    <w:abstractNumId w:val="21"/>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4"/>
  </w:num>
  <w:num w:numId="12">
    <w:abstractNumId w:val="2"/>
  </w:num>
  <w:num w:numId="13">
    <w:abstractNumId w:val="15"/>
  </w:num>
  <w:num w:numId="14">
    <w:abstractNumId w:val="9"/>
  </w:num>
  <w:num w:numId="15">
    <w:abstractNumId w:val="23"/>
  </w:num>
  <w:num w:numId="16">
    <w:abstractNumId w:val="20"/>
  </w:num>
  <w:num w:numId="17">
    <w:abstractNumId w:val="1"/>
  </w:num>
  <w:num w:numId="18">
    <w:abstractNumId w:val="18"/>
  </w:num>
  <w:num w:numId="19">
    <w:abstractNumId w:val="19"/>
  </w:num>
  <w:num w:numId="20">
    <w:abstractNumId w:val="1"/>
  </w:num>
  <w:num w:numId="21">
    <w:abstractNumId w:val="8"/>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4"/>
  </w:num>
  <w:num w:numId="25">
    <w:abstractNumId w:val="3"/>
  </w:num>
  <w:num w:numId="26">
    <w:abstractNumId w:val="10"/>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gen, Lennart van">
    <w15:presenceInfo w15:providerId="None" w15:userId="Bergen, Lennart van"/>
  </w15:person>
  <w15:person w15:author="Ellen Debats">
    <w15:presenceInfo w15:providerId="Windows Live" w15:userId="611aaba39e361392"/>
  </w15:person>
  <w15:person w15:author="Arjan Loeffen">
    <w15:presenceInfo w15:providerId="Windows Live" w15:userId="3da4e8f3a29d4e7a"/>
  </w15:person>
  <w15:person w15:author="Arjan Kloosterboer">
    <w15:presenceInfo w15:providerId="None" w15:userId="Arjan Kloosterboer"/>
  </w15:person>
  <w15:person w15:author="Brattinga, Marco">
    <w15:presenceInfo w15:providerId="None" w15:userId="Brattinga, Mar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0914"/>
    <w:rsid w:val="00001EF1"/>
    <w:rsid w:val="00003DF8"/>
    <w:rsid w:val="00006090"/>
    <w:rsid w:val="00026FE2"/>
    <w:rsid w:val="0003040E"/>
    <w:rsid w:val="0003467B"/>
    <w:rsid w:val="00035697"/>
    <w:rsid w:val="00036935"/>
    <w:rsid w:val="000371CB"/>
    <w:rsid w:val="00042F24"/>
    <w:rsid w:val="0004373C"/>
    <w:rsid w:val="00077E47"/>
    <w:rsid w:val="000822FE"/>
    <w:rsid w:val="00087729"/>
    <w:rsid w:val="00097E2C"/>
    <w:rsid w:val="000A2F2E"/>
    <w:rsid w:val="000A797B"/>
    <w:rsid w:val="000B08F6"/>
    <w:rsid w:val="000C0D5D"/>
    <w:rsid w:val="000E019D"/>
    <w:rsid w:val="000F2C05"/>
    <w:rsid w:val="00111E78"/>
    <w:rsid w:val="001131A5"/>
    <w:rsid w:val="001176BB"/>
    <w:rsid w:val="00120696"/>
    <w:rsid w:val="001276FC"/>
    <w:rsid w:val="00131985"/>
    <w:rsid w:val="00135556"/>
    <w:rsid w:val="00136FBE"/>
    <w:rsid w:val="001422F5"/>
    <w:rsid w:val="001500B8"/>
    <w:rsid w:val="001520DA"/>
    <w:rsid w:val="001564E5"/>
    <w:rsid w:val="001848BA"/>
    <w:rsid w:val="00185E64"/>
    <w:rsid w:val="00186F26"/>
    <w:rsid w:val="001945F8"/>
    <w:rsid w:val="00195DF6"/>
    <w:rsid w:val="001A3303"/>
    <w:rsid w:val="001B12EE"/>
    <w:rsid w:val="001B1E82"/>
    <w:rsid w:val="001B3272"/>
    <w:rsid w:val="001B4BDD"/>
    <w:rsid w:val="001C0692"/>
    <w:rsid w:val="001C36F3"/>
    <w:rsid w:val="001D4BDE"/>
    <w:rsid w:val="001E70C3"/>
    <w:rsid w:val="001F1A8C"/>
    <w:rsid w:val="00204505"/>
    <w:rsid w:val="002053A7"/>
    <w:rsid w:val="002061EC"/>
    <w:rsid w:val="002139F8"/>
    <w:rsid w:val="00214A5C"/>
    <w:rsid w:val="00214AA3"/>
    <w:rsid w:val="00237909"/>
    <w:rsid w:val="00243112"/>
    <w:rsid w:val="0024462C"/>
    <w:rsid w:val="0024510C"/>
    <w:rsid w:val="002469B2"/>
    <w:rsid w:val="0025597F"/>
    <w:rsid w:val="00257A65"/>
    <w:rsid w:val="00262A4F"/>
    <w:rsid w:val="002671A6"/>
    <w:rsid w:val="002818E6"/>
    <w:rsid w:val="002961FE"/>
    <w:rsid w:val="002A22B3"/>
    <w:rsid w:val="002A49A1"/>
    <w:rsid w:val="002B0BD5"/>
    <w:rsid w:val="002C4307"/>
    <w:rsid w:val="002C5CF7"/>
    <w:rsid w:val="002E3DAB"/>
    <w:rsid w:val="002E79B1"/>
    <w:rsid w:val="002F4778"/>
    <w:rsid w:val="002F5DF6"/>
    <w:rsid w:val="002F5ECB"/>
    <w:rsid w:val="00303BE0"/>
    <w:rsid w:val="003044ED"/>
    <w:rsid w:val="00313C34"/>
    <w:rsid w:val="0033074B"/>
    <w:rsid w:val="003354D5"/>
    <w:rsid w:val="00347CAC"/>
    <w:rsid w:val="00355A5C"/>
    <w:rsid w:val="003562C0"/>
    <w:rsid w:val="003630BD"/>
    <w:rsid w:val="00363788"/>
    <w:rsid w:val="003766AE"/>
    <w:rsid w:val="00377A8D"/>
    <w:rsid w:val="00383EDA"/>
    <w:rsid w:val="00386D87"/>
    <w:rsid w:val="003941A4"/>
    <w:rsid w:val="003B06F7"/>
    <w:rsid w:val="003B4A7E"/>
    <w:rsid w:val="003E2B0C"/>
    <w:rsid w:val="003E6CEC"/>
    <w:rsid w:val="003E791E"/>
    <w:rsid w:val="003F5092"/>
    <w:rsid w:val="003F5D4B"/>
    <w:rsid w:val="003F7702"/>
    <w:rsid w:val="0040102E"/>
    <w:rsid w:val="0040107A"/>
    <w:rsid w:val="0040446A"/>
    <w:rsid w:val="00410DA2"/>
    <w:rsid w:val="00417540"/>
    <w:rsid w:val="00423AC7"/>
    <w:rsid w:val="00426181"/>
    <w:rsid w:val="00431657"/>
    <w:rsid w:val="004362FB"/>
    <w:rsid w:val="00447AED"/>
    <w:rsid w:val="00450A7E"/>
    <w:rsid w:val="004662B2"/>
    <w:rsid w:val="00467BD1"/>
    <w:rsid w:val="00470293"/>
    <w:rsid w:val="00481B9A"/>
    <w:rsid w:val="00484536"/>
    <w:rsid w:val="00492136"/>
    <w:rsid w:val="004A0CC1"/>
    <w:rsid w:val="004A4EA7"/>
    <w:rsid w:val="004A7E73"/>
    <w:rsid w:val="004B2408"/>
    <w:rsid w:val="004D4CC6"/>
    <w:rsid w:val="004E7984"/>
    <w:rsid w:val="004F2150"/>
    <w:rsid w:val="004F4B81"/>
    <w:rsid w:val="004F5B52"/>
    <w:rsid w:val="00503E9E"/>
    <w:rsid w:val="00520B19"/>
    <w:rsid w:val="005328A7"/>
    <w:rsid w:val="005361CD"/>
    <w:rsid w:val="00540E1E"/>
    <w:rsid w:val="00543C57"/>
    <w:rsid w:val="00545321"/>
    <w:rsid w:val="005645F6"/>
    <w:rsid w:val="005658A1"/>
    <w:rsid w:val="0056659B"/>
    <w:rsid w:val="00570894"/>
    <w:rsid w:val="00585878"/>
    <w:rsid w:val="0059228A"/>
    <w:rsid w:val="005978BA"/>
    <w:rsid w:val="005A2E86"/>
    <w:rsid w:val="005A7398"/>
    <w:rsid w:val="005A7A55"/>
    <w:rsid w:val="005B02A5"/>
    <w:rsid w:val="005B2A05"/>
    <w:rsid w:val="005C07AD"/>
    <w:rsid w:val="005D1230"/>
    <w:rsid w:val="005D3E4C"/>
    <w:rsid w:val="005D66C4"/>
    <w:rsid w:val="005F14A3"/>
    <w:rsid w:val="005F20A4"/>
    <w:rsid w:val="005F71BA"/>
    <w:rsid w:val="006060EB"/>
    <w:rsid w:val="006115F9"/>
    <w:rsid w:val="006137E2"/>
    <w:rsid w:val="00627EFC"/>
    <w:rsid w:val="00632286"/>
    <w:rsid w:val="0063503E"/>
    <w:rsid w:val="006438FE"/>
    <w:rsid w:val="00651021"/>
    <w:rsid w:val="00654B65"/>
    <w:rsid w:val="00655752"/>
    <w:rsid w:val="006567C5"/>
    <w:rsid w:val="00660537"/>
    <w:rsid w:val="006610B3"/>
    <w:rsid w:val="00675ABE"/>
    <w:rsid w:val="006839DB"/>
    <w:rsid w:val="00683E45"/>
    <w:rsid w:val="006876CF"/>
    <w:rsid w:val="00691A84"/>
    <w:rsid w:val="00694C49"/>
    <w:rsid w:val="006A179C"/>
    <w:rsid w:val="006A2D97"/>
    <w:rsid w:val="006A67BD"/>
    <w:rsid w:val="006B0C68"/>
    <w:rsid w:val="006C0FEB"/>
    <w:rsid w:val="006C3A0D"/>
    <w:rsid w:val="006C3C51"/>
    <w:rsid w:val="006D0A68"/>
    <w:rsid w:val="006D16F6"/>
    <w:rsid w:val="006D200B"/>
    <w:rsid w:val="006D3683"/>
    <w:rsid w:val="006E5E26"/>
    <w:rsid w:val="007226FE"/>
    <w:rsid w:val="007339DF"/>
    <w:rsid w:val="00734AD3"/>
    <w:rsid w:val="007404AD"/>
    <w:rsid w:val="0074064B"/>
    <w:rsid w:val="0074172C"/>
    <w:rsid w:val="00743A3D"/>
    <w:rsid w:val="00751F8E"/>
    <w:rsid w:val="0077311E"/>
    <w:rsid w:val="00777078"/>
    <w:rsid w:val="00795DEE"/>
    <w:rsid w:val="007A04BF"/>
    <w:rsid w:val="007A0B1C"/>
    <w:rsid w:val="007B2A02"/>
    <w:rsid w:val="007B4FFD"/>
    <w:rsid w:val="007C1B5D"/>
    <w:rsid w:val="007C6BD1"/>
    <w:rsid w:val="007E608A"/>
    <w:rsid w:val="007E7D2C"/>
    <w:rsid w:val="007F3209"/>
    <w:rsid w:val="008019DA"/>
    <w:rsid w:val="008105CC"/>
    <w:rsid w:val="0081141A"/>
    <w:rsid w:val="00815FC1"/>
    <w:rsid w:val="00822E29"/>
    <w:rsid w:val="00823F6F"/>
    <w:rsid w:val="008266B3"/>
    <w:rsid w:val="00826A63"/>
    <w:rsid w:val="00830546"/>
    <w:rsid w:val="00831937"/>
    <w:rsid w:val="008440A7"/>
    <w:rsid w:val="008562C0"/>
    <w:rsid w:val="0086430E"/>
    <w:rsid w:val="00866CE1"/>
    <w:rsid w:val="00870575"/>
    <w:rsid w:val="00874977"/>
    <w:rsid w:val="00882C15"/>
    <w:rsid w:val="008868D2"/>
    <w:rsid w:val="0089088A"/>
    <w:rsid w:val="00895221"/>
    <w:rsid w:val="008956C3"/>
    <w:rsid w:val="008A5098"/>
    <w:rsid w:val="008B087C"/>
    <w:rsid w:val="008B120A"/>
    <w:rsid w:val="008B29D6"/>
    <w:rsid w:val="008B6F37"/>
    <w:rsid w:val="008C53D4"/>
    <w:rsid w:val="008D4242"/>
    <w:rsid w:val="008E4C87"/>
    <w:rsid w:val="008F5B27"/>
    <w:rsid w:val="008F7258"/>
    <w:rsid w:val="0090040D"/>
    <w:rsid w:val="00906C61"/>
    <w:rsid w:val="0091589B"/>
    <w:rsid w:val="0091602C"/>
    <w:rsid w:val="00916C2D"/>
    <w:rsid w:val="009229BA"/>
    <w:rsid w:val="00924EFB"/>
    <w:rsid w:val="009273DD"/>
    <w:rsid w:val="00927A22"/>
    <w:rsid w:val="00927BE3"/>
    <w:rsid w:val="00936736"/>
    <w:rsid w:val="00942D9D"/>
    <w:rsid w:val="009435CA"/>
    <w:rsid w:val="009470F1"/>
    <w:rsid w:val="00947399"/>
    <w:rsid w:val="009515FD"/>
    <w:rsid w:val="009625B9"/>
    <w:rsid w:val="00963512"/>
    <w:rsid w:val="00963F07"/>
    <w:rsid w:val="009735DA"/>
    <w:rsid w:val="00981BDC"/>
    <w:rsid w:val="009857FF"/>
    <w:rsid w:val="00995B1F"/>
    <w:rsid w:val="00997747"/>
    <w:rsid w:val="009A09BC"/>
    <w:rsid w:val="009A10F6"/>
    <w:rsid w:val="009A3108"/>
    <w:rsid w:val="009A4D61"/>
    <w:rsid w:val="009B049C"/>
    <w:rsid w:val="009B08D5"/>
    <w:rsid w:val="009B2149"/>
    <w:rsid w:val="009B27F2"/>
    <w:rsid w:val="009B4F30"/>
    <w:rsid w:val="009B55FC"/>
    <w:rsid w:val="009B6524"/>
    <w:rsid w:val="009C03ED"/>
    <w:rsid w:val="009C473B"/>
    <w:rsid w:val="009D5FBE"/>
    <w:rsid w:val="009D742E"/>
    <w:rsid w:val="009F1A8D"/>
    <w:rsid w:val="009F38F5"/>
    <w:rsid w:val="009F7D99"/>
    <w:rsid w:val="00A07A7A"/>
    <w:rsid w:val="00A15D3C"/>
    <w:rsid w:val="00A273F6"/>
    <w:rsid w:val="00A276BF"/>
    <w:rsid w:val="00A42573"/>
    <w:rsid w:val="00A43187"/>
    <w:rsid w:val="00A54FAD"/>
    <w:rsid w:val="00A55FE7"/>
    <w:rsid w:val="00A63EE8"/>
    <w:rsid w:val="00A82349"/>
    <w:rsid w:val="00A83DFA"/>
    <w:rsid w:val="00A85198"/>
    <w:rsid w:val="00A85384"/>
    <w:rsid w:val="00A8669D"/>
    <w:rsid w:val="00A92379"/>
    <w:rsid w:val="00AA17E1"/>
    <w:rsid w:val="00AB0DBF"/>
    <w:rsid w:val="00AB30C4"/>
    <w:rsid w:val="00AB389F"/>
    <w:rsid w:val="00AC57F1"/>
    <w:rsid w:val="00AC5FF9"/>
    <w:rsid w:val="00AD3152"/>
    <w:rsid w:val="00AE2D38"/>
    <w:rsid w:val="00AE35CD"/>
    <w:rsid w:val="00AF4A80"/>
    <w:rsid w:val="00B1003D"/>
    <w:rsid w:val="00B11778"/>
    <w:rsid w:val="00B127FE"/>
    <w:rsid w:val="00B22BB5"/>
    <w:rsid w:val="00B25428"/>
    <w:rsid w:val="00B31807"/>
    <w:rsid w:val="00B46F0D"/>
    <w:rsid w:val="00B47A17"/>
    <w:rsid w:val="00B520EE"/>
    <w:rsid w:val="00B52588"/>
    <w:rsid w:val="00B613AC"/>
    <w:rsid w:val="00B75DDF"/>
    <w:rsid w:val="00B84D4D"/>
    <w:rsid w:val="00B90236"/>
    <w:rsid w:val="00B90D5D"/>
    <w:rsid w:val="00B91239"/>
    <w:rsid w:val="00B9539B"/>
    <w:rsid w:val="00BA764C"/>
    <w:rsid w:val="00BB730C"/>
    <w:rsid w:val="00BC2171"/>
    <w:rsid w:val="00BD1C41"/>
    <w:rsid w:val="00BE6B45"/>
    <w:rsid w:val="00BF0A56"/>
    <w:rsid w:val="00BF2D06"/>
    <w:rsid w:val="00BF5843"/>
    <w:rsid w:val="00C0699D"/>
    <w:rsid w:val="00C16ADD"/>
    <w:rsid w:val="00C21521"/>
    <w:rsid w:val="00C228C2"/>
    <w:rsid w:val="00C31B4A"/>
    <w:rsid w:val="00C31CC3"/>
    <w:rsid w:val="00C450BC"/>
    <w:rsid w:val="00C51FC4"/>
    <w:rsid w:val="00C560A9"/>
    <w:rsid w:val="00C60722"/>
    <w:rsid w:val="00C60C7B"/>
    <w:rsid w:val="00C81060"/>
    <w:rsid w:val="00C93A38"/>
    <w:rsid w:val="00CA0FEC"/>
    <w:rsid w:val="00CB0F1D"/>
    <w:rsid w:val="00CB1A1D"/>
    <w:rsid w:val="00CB4CAF"/>
    <w:rsid w:val="00CB4DFA"/>
    <w:rsid w:val="00CC4D96"/>
    <w:rsid w:val="00CC4F3B"/>
    <w:rsid w:val="00CF356E"/>
    <w:rsid w:val="00CF63E7"/>
    <w:rsid w:val="00D06476"/>
    <w:rsid w:val="00D15710"/>
    <w:rsid w:val="00D21B03"/>
    <w:rsid w:val="00D21F61"/>
    <w:rsid w:val="00D26198"/>
    <w:rsid w:val="00D3117C"/>
    <w:rsid w:val="00D3125B"/>
    <w:rsid w:val="00D4095F"/>
    <w:rsid w:val="00D41BA8"/>
    <w:rsid w:val="00D42E00"/>
    <w:rsid w:val="00D479EA"/>
    <w:rsid w:val="00D54D27"/>
    <w:rsid w:val="00D62ACE"/>
    <w:rsid w:val="00D640BC"/>
    <w:rsid w:val="00D66F90"/>
    <w:rsid w:val="00D747E0"/>
    <w:rsid w:val="00D82C00"/>
    <w:rsid w:val="00D84DA0"/>
    <w:rsid w:val="00D90C5A"/>
    <w:rsid w:val="00DA08E8"/>
    <w:rsid w:val="00DA32AB"/>
    <w:rsid w:val="00DA5BFB"/>
    <w:rsid w:val="00DA7A10"/>
    <w:rsid w:val="00DC062F"/>
    <w:rsid w:val="00DC5FF2"/>
    <w:rsid w:val="00DD034C"/>
    <w:rsid w:val="00DD17F2"/>
    <w:rsid w:val="00DD4517"/>
    <w:rsid w:val="00DD6553"/>
    <w:rsid w:val="00DE0F8A"/>
    <w:rsid w:val="00DE59B2"/>
    <w:rsid w:val="00DF6DE2"/>
    <w:rsid w:val="00E00D8C"/>
    <w:rsid w:val="00E03A36"/>
    <w:rsid w:val="00E07164"/>
    <w:rsid w:val="00E14071"/>
    <w:rsid w:val="00E2527C"/>
    <w:rsid w:val="00E25AF8"/>
    <w:rsid w:val="00E2649E"/>
    <w:rsid w:val="00E3081E"/>
    <w:rsid w:val="00E312C0"/>
    <w:rsid w:val="00E46499"/>
    <w:rsid w:val="00E52795"/>
    <w:rsid w:val="00E6381F"/>
    <w:rsid w:val="00E70268"/>
    <w:rsid w:val="00E77971"/>
    <w:rsid w:val="00E80F36"/>
    <w:rsid w:val="00E86618"/>
    <w:rsid w:val="00E90A96"/>
    <w:rsid w:val="00E90E22"/>
    <w:rsid w:val="00E93232"/>
    <w:rsid w:val="00E93DC9"/>
    <w:rsid w:val="00E94EA0"/>
    <w:rsid w:val="00EA36D1"/>
    <w:rsid w:val="00EA79BF"/>
    <w:rsid w:val="00EB1D64"/>
    <w:rsid w:val="00EB4F59"/>
    <w:rsid w:val="00EC0DC8"/>
    <w:rsid w:val="00EC22AC"/>
    <w:rsid w:val="00EE5215"/>
    <w:rsid w:val="00EF3B96"/>
    <w:rsid w:val="00EF3E2D"/>
    <w:rsid w:val="00EF3FB1"/>
    <w:rsid w:val="00EF6550"/>
    <w:rsid w:val="00F034D9"/>
    <w:rsid w:val="00F11022"/>
    <w:rsid w:val="00F13085"/>
    <w:rsid w:val="00F175B7"/>
    <w:rsid w:val="00F2638B"/>
    <w:rsid w:val="00F263F0"/>
    <w:rsid w:val="00F26826"/>
    <w:rsid w:val="00F26BB7"/>
    <w:rsid w:val="00F311C7"/>
    <w:rsid w:val="00F36AA0"/>
    <w:rsid w:val="00F37E0A"/>
    <w:rsid w:val="00F40738"/>
    <w:rsid w:val="00F4390F"/>
    <w:rsid w:val="00F43D27"/>
    <w:rsid w:val="00F46584"/>
    <w:rsid w:val="00F51901"/>
    <w:rsid w:val="00F5273D"/>
    <w:rsid w:val="00F57F25"/>
    <w:rsid w:val="00F6419A"/>
    <w:rsid w:val="00F6618E"/>
    <w:rsid w:val="00F66610"/>
    <w:rsid w:val="00F67AB5"/>
    <w:rsid w:val="00F70CED"/>
    <w:rsid w:val="00F729CE"/>
    <w:rsid w:val="00F76A99"/>
    <w:rsid w:val="00F82A7A"/>
    <w:rsid w:val="00F917D9"/>
    <w:rsid w:val="00F91DAC"/>
    <w:rsid w:val="00F9515A"/>
    <w:rsid w:val="00F9659C"/>
    <w:rsid w:val="00FA2827"/>
    <w:rsid w:val="00FA39AC"/>
    <w:rsid w:val="00FA5C27"/>
    <w:rsid w:val="00FB21E3"/>
    <w:rsid w:val="00FB4C7B"/>
    <w:rsid w:val="00FC3BE6"/>
    <w:rsid w:val="00FC6B56"/>
    <w:rsid w:val="00FC7F81"/>
    <w:rsid w:val="00FD1CD8"/>
    <w:rsid w:val="00FD4598"/>
    <w:rsid w:val="00FE0AFB"/>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geonovum.nl/communicatie/artikel-nationale-uri-strategie-voor-linked-data-nederlandse-overheid" TargetMode="External"/><Relationship Id="rId1" Type="http://schemas.openxmlformats.org/officeDocument/2006/relationships/hyperlink" Target="http://brk.basisregistratie.overheid.nl/id/begrip/Percee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E220BBC.dotm</Template>
  <TotalTime>210</TotalTime>
  <Pages>6</Pages>
  <Words>2827</Words>
  <Characters>15549</Characters>
  <Application>Microsoft Office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95</cp:revision>
  <cp:lastPrinted>2018-02-08T08:21:00Z</cp:lastPrinted>
  <dcterms:created xsi:type="dcterms:W3CDTF">2018-02-12T08:17:00Z</dcterms:created>
  <dcterms:modified xsi:type="dcterms:W3CDTF">2018-02-21T16:32:00Z</dcterms:modified>
</cp:coreProperties>
</file>