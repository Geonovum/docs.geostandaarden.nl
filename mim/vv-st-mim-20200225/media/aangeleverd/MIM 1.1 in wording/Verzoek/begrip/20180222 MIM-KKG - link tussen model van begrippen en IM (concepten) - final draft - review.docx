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6A2D97" w:rsidRDefault="00006090" w:rsidP="00B46F0D">
      <w:pPr>
        <w:spacing w:line="240" w:lineRule="atLeast"/>
        <w:outlineLvl w:val="0"/>
        <w:rPr>
          <w:rFonts w:asciiTheme="minorHAnsi" w:hAnsiTheme="minorHAnsi"/>
          <w:b/>
          <w:sz w:val="22"/>
          <w:szCs w:val="20"/>
        </w:rPr>
      </w:pPr>
      <w:r>
        <w:rPr>
          <w:rFonts w:asciiTheme="minorHAnsi" w:hAnsiTheme="minorHAnsi"/>
          <w:b/>
          <w:sz w:val="22"/>
          <w:szCs w:val="20"/>
        </w:rPr>
        <w:t xml:space="preserve">  </w:t>
      </w:r>
      <w:commentRangeStart w:id="0"/>
      <w:r>
        <w:rPr>
          <w:rFonts w:asciiTheme="minorHAnsi" w:hAnsiTheme="minorHAnsi"/>
          <w:b/>
          <w:sz w:val="22"/>
          <w:szCs w:val="20"/>
        </w:rPr>
        <w:t>M</w:t>
      </w:r>
      <w:r w:rsidR="00D3117C" w:rsidRPr="006A2D97">
        <w:rPr>
          <w:rFonts w:asciiTheme="minorHAnsi" w:hAnsiTheme="minorHAnsi"/>
          <w:b/>
          <w:sz w:val="22"/>
          <w:szCs w:val="20"/>
        </w:rPr>
        <w:t>EMO</w:t>
      </w:r>
      <w:commentRangeEnd w:id="0"/>
      <w:r w:rsidR="00A07A7A">
        <w:rPr>
          <w:rStyle w:val="Verwijzingopmerking"/>
        </w:rPr>
        <w:commentReference w:id="0"/>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279CADAC" w14:textId="77777777" w:rsidR="00D3117C" w:rsidRPr="006A2D97" w:rsidRDefault="00D3117C" w:rsidP="00B46F0D">
      <w:pPr>
        <w:spacing w:line="240" w:lineRule="atLeast"/>
        <w:outlineLvl w:val="0"/>
        <w:rPr>
          <w:rFonts w:asciiTheme="minorHAnsi" w:hAnsiTheme="minorHAnsi"/>
          <w:b/>
          <w:sz w:val="20"/>
          <w:szCs w:val="20"/>
        </w:rPr>
      </w:pPr>
      <w:commentRangeStart w:id="1"/>
      <w:r w:rsidRPr="006A2D97">
        <w:rPr>
          <w:rFonts w:asciiTheme="minorHAnsi" w:hAnsiTheme="minorHAnsi"/>
          <w:b/>
          <w:sz w:val="20"/>
          <w:szCs w:val="20"/>
        </w:rPr>
        <w:t>Achtergrond</w:t>
      </w:r>
      <w:commentRangeEnd w:id="1"/>
      <w:r w:rsidR="00136FBE">
        <w:rPr>
          <w:rStyle w:val="Verwijzingopmerking"/>
        </w:rPr>
        <w:commentReference w:id="1"/>
      </w:r>
    </w:p>
    <w:p w14:paraId="6CFE49CD" w14:textId="6BA82B46" w:rsidR="00D3117C" w:rsidRPr="006A2D97" w:rsidRDefault="00D3117C" w:rsidP="00D3117C">
      <w:pPr>
        <w:spacing w:line="240" w:lineRule="atLeast"/>
        <w:rPr>
          <w:rFonts w:asciiTheme="minorHAnsi" w:hAnsiTheme="minorHAnsi"/>
          <w:sz w:val="20"/>
          <w:szCs w:val="20"/>
        </w:rPr>
      </w:pPr>
      <w:proofErr w:type="spellStart"/>
      <w:r w:rsidRPr="006A2D97">
        <w:rPr>
          <w:rFonts w:asciiTheme="minorHAnsi" w:hAnsiTheme="minorHAnsi"/>
          <w:sz w:val="20"/>
          <w:szCs w:val="20"/>
        </w:rPr>
        <w:t>Geonovum</w:t>
      </w:r>
      <w:proofErr w:type="spellEnd"/>
      <w:r w:rsidRPr="006A2D97">
        <w:rPr>
          <w:rFonts w:asciiTheme="minorHAnsi" w:hAnsiTheme="minorHAnsi"/>
          <w:sz w:val="20"/>
          <w:szCs w:val="20"/>
        </w:rPr>
        <w:t xml:space="preserve">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xml:space="preserve">, zoals bedoeld in wat </w:t>
      </w:r>
      <w:commentRangeStart w:id="2"/>
      <w:r w:rsidR="00C31CC3">
        <w:rPr>
          <w:rFonts w:asciiTheme="minorHAnsi" w:hAnsiTheme="minorHAnsi"/>
          <w:sz w:val="20"/>
          <w:szCs w:val="20"/>
        </w:rPr>
        <w:t>KKG</w:t>
      </w:r>
      <w:commentRangeEnd w:id="2"/>
      <w:r w:rsidR="00C60C7B">
        <w:rPr>
          <w:rStyle w:val="Verwijzingopmerking"/>
        </w:rPr>
        <w:commentReference w:id="2"/>
      </w:r>
      <w:r w:rsidR="00C31CC3">
        <w:rPr>
          <w:rFonts w:asciiTheme="minorHAnsi" w:hAnsiTheme="minorHAnsi"/>
          <w:sz w:val="20"/>
          <w:szCs w:val="20"/>
        </w:rPr>
        <w:t xml:space="preserve">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B46F0D">
      <w:pPr>
        <w:outlineLvl w:val="0"/>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proofErr w:type="spellStart"/>
      <w:r w:rsidRPr="006A2D97">
        <w:rPr>
          <w:rFonts w:asciiTheme="minorHAnsi" w:hAnsiTheme="minorHAnsi"/>
          <w:sz w:val="20"/>
          <w:szCs w:val="20"/>
        </w:rPr>
        <w:t>Geonovum</w:t>
      </w:r>
      <w:proofErr w:type="spellEnd"/>
      <w:r w:rsidRPr="006A2D97">
        <w:rPr>
          <w:rFonts w:asciiTheme="minorHAnsi" w:hAnsiTheme="minorHAnsi"/>
          <w:sz w:val="20"/>
          <w:szCs w:val="20"/>
        </w:rPr>
        <w:t xml:space="preserve">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Hiermee wordt het mogelijk om op een eenduidige wijze KKG informatiemodellen om te zetten naar </w:t>
      </w:r>
      <w:commentRangeStart w:id="3"/>
      <w:proofErr w:type="spellStart"/>
      <w:r w:rsidRPr="006A2D97">
        <w:rPr>
          <w:rFonts w:asciiTheme="minorHAnsi" w:hAnsiTheme="minorHAnsi"/>
          <w:sz w:val="20"/>
          <w:szCs w:val="20"/>
        </w:rPr>
        <w:t>Linked</w:t>
      </w:r>
      <w:proofErr w:type="spellEnd"/>
      <w:r w:rsidRPr="006A2D97">
        <w:rPr>
          <w:rFonts w:asciiTheme="minorHAnsi" w:hAnsiTheme="minorHAnsi"/>
          <w:sz w:val="20"/>
          <w:szCs w:val="20"/>
        </w:rPr>
        <w:t xml:space="preserve"> Data concepten</w:t>
      </w:r>
      <w:commentRangeEnd w:id="3"/>
      <w:r w:rsidRPr="006A2D97">
        <w:rPr>
          <w:rFonts w:asciiTheme="minorHAnsi" w:hAnsiTheme="minorHAnsi"/>
          <w:sz w:val="20"/>
          <w:szCs w:val="20"/>
        </w:rPr>
        <w:t>,</w:t>
      </w:r>
      <w:r w:rsidR="00C60C7B">
        <w:rPr>
          <w:rStyle w:val="Verwijzingopmerking"/>
        </w:rPr>
        <w:commentReference w:id="3"/>
      </w:r>
      <w:r w:rsidRPr="006A2D97">
        <w:rPr>
          <w:rFonts w:asciiTheme="minorHAnsi" w:hAnsiTheme="minorHAnsi"/>
          <w:sz w:val="20"/>
          <w:szCs w:val="20"/>
        </w:rPr>
        <w:t xml:space="preserve">, met volledig behoudt van de betekenis zoals beoogd door de originele auteur. Dit maakt het mogelijk dat </w:t>
      </w:r>
      <w:proofErr w:type="spellStart"/>
      <w:r w:rsidRPr="006A2D97">
        <w:rPr>
          <w:rFonts w:asciiTheme="minorHAnsi" w:hAnsiTheme="minorHAnsi"/>
          <w:sz w:val="20"/>
          <w:szCs w:val="20"/>
        </w:rPr>
        <w:t>Geonovum</w:t>
      </w:r>
      <w:proofErr w:type="spellEnd"/>
      <w:r w:rsidRPr="006A2D97">
        <w:rPr>
          <w:rFonts w:asciiTheme="minorHAnsi" w:hAnsiTheme="minorHAnsi"/>
          <w:sz w:val="20"/>
          <w:szCs w:val="20"/>
        </w:rPr>
        <w:t xml:space="preserve">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B46F0D">
      <w:pPr>
        <w:outlineLvl w:val="0"/>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commentRangeStart w:id="4"/>
      <w:r w:rsidRPr="006A2D97">
        <w:rPr>
          <w:rFonts w:asciiTheme="minorHAnsi" w:hAnsiTheme="minorHAnsi"/>
          <w:sz w:val="20"/>
          <w:szCs w:val="20"/>
        </w:rPr>
        <w:t>Informatiemodellen worden gebruikt om een beschrijving te geven van de wijze waarop een administratie is georganiseerd</w:t>
      </w:r>
      <w:commentRangeEnd w:id="4"/>
      <w:r w:rsidR="00470293">
        <w:rPr>
          <w:rStyle w:val="Verwijzingopmerking"/>
        </w:rPr>
        <w:commentReference w:id="4"/>
      </w:r>
      <w:r w:rsidRPr="006A2D97">
        <w:rPr>
          <w:rFonts w:asciiTheme="minorHAnsi" w:hAnsiTheme="minorHAnsi"/>
          <w:sz w:val="20"/>
          <w:szCs w:val="20"/>
        </w:rPr>
        <w:t xml:space="preserve">.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w:t>
      </w:r>
      <w:commentRangeStart w:id="5"/>
      <w:r w:rsidRPr="006A2D97">
        <w:rPr>
          <w:rFonts w:asciiTheme="minorHAnsi" w:hAnsiTheme="minorHAnsi"/>
          <w:sz w:val="20"/>
          <w:szCs w:val="20"/>
        </w:rPr>
        <w:t xml:space="preserve">er kan ook verondersteld worden dat de beschrijving van het domein en de beschrijving van de administratie </w:t>
      </w:r>
      <w:proofErr w:type="spellStart"/>
      <w:r w:rsidRPr="006A2D97">
        <w:rPr>
          <w:rFonts w:asciiTheme="minorHAnsi" w:hAnsiTheme="minorHAnsi"/>
          <w:i/>
          <w:iCs/>
          <w:sz w:val="20"/>
          <w:szCs w:val="20"/>
        </w:rPr>
        <w:t>by</w:t>
      </w:r>
      <w:proofErr w:type="spellEnd"/>
      <w:r w:rsidRPr="006A2D97">
        <w:rPr>
          <w:rFonts w:asciiTheme="minorHAnsi" w:hAnsiTheme="minorHAnsi"/>
          <w:i/>
          <w:iCs/>
          <w:sz w:val="20"/>
          <w:szCs w:val="20"/>
        </w:rPr>
        <w:t xml:space="preserve"> design</w:t>
      </w:r>
      <w:r w:rsidRPr="006A2D97">
        <w:rPr>
          <w:rFonts w:asciiTheme="minorHAnsi" w:hAnsiTheme="minorHAnsi"/>
          <w:sz w:val="20"/>
          <w:szCs w:val="20"/>
        </w:rPr>
        <w:t xml:space="preserve"> overeen komen</w:t>
      </w:r>
      <w:commentRangeEnd w:id="5"/>
      <w:r w:rsidR="00470293">
        <w:rPr>
          <w:rStyle w:val="Verwijzingopmerking"/>
        </w:rPr>
        <w:commentReference w:id="5"/>
      </w:r>
      <w:r w:rsidRPr="006A2D97">
        <w:rPr>
          <w:rFonts w:asciiTheme="minorHAnsi" w:hAnsiTheme="minorHAnsi"/>
          <w:sz w:val="20"/>
          <w:szCs w:val="20"/>
        </w:rPr>
        <w:t xml:space="preserve">. Er kan gekozen worden om een informatiemodel te maken met alleen de beschrijving van de administratie, </w:t>
      </w:r>
      <w:commentRangeStart w:id="6"/>
      <w:r w:rsidRPr="006A2D97">
        <w:rPr>
          <w:rFonts w:asciiTheme="minorHAnsi" w:hAnsiTheme="minorHAnsi"/>
          <w:sz w:val="20"/>
          <w:szCs w:val="20"/>
        </w:rPr>
        <w:t>met verwijzingen naar de beschrijving van het domein, zonder deze beschrijvingen zelf op te nemen in de administratie</w:t>
      </w:r>
      <w:commentRangeEnd w:id="6"/>
      <w:r w:rsidR="00470293">
        <w:rPr>
          <w:rStyle w:val="Verwijzingopmerking"/>
        </w:rPr>
        <w:commentReference w:id="6"/>
      </w:r>
      <w:r w:rsidRPr="006A2D97">
        <w:rPr>
          <w:rFonts w:asciiTheme="minorHAnsi" w:hAnsiTheme="minorHAnsi"/>
          <w:sz w:val="20"/>
          <w:szCs w:val="20"/>
        </w:rPr>
        <w:t>. En ook kan een informatiemodel alleen bedoeld zijn als een beschrijving van het domein. Alle varianten zijn denkbaar</w:t>
      </w:r>
      <w:commentRangeStart w:id="7"/>
      <w:r w:rsidRPr="006A2D97">
        <w:rPr>
          <w:rFonts w:asciiTheme="minorHAnsi" w:hAnsiTheme="minorHAnsi"/>
          <w:sz w:val="20"/>
          <w:szCs w:val="20"/>
        </w:rPr>
        <w:t>.</w:t>
      </w:r>
      <w:commentRangeEnd w:id="7"/>
      <w:r w:rsidR="00BF2D06">
        <w:rPr>
          <w:rStyle w:val="Verwijzingopmerking"/>
        </w:rPr>
        <w:commentReference w:id="7"/>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Het huidige KKG metamodel mist op dit moment de mogelijkheid om dergelijke nuances aan te brengen. Aangezien de </w:t>
      </w:r>
      <w:proofErr w:type="spellStart"/>
      <w:r w:rsidRPr="006A2D97">
        <w:rPr>
          <w:rFonts w:asciiTheme="minorHAnsi" w:hAnsiTheme="minorHAnsi"/>
          <w:sz w:val="20"/>
          <w:szCs w:val="20"/>
        </w:rPr>
        <w:t>Linked</w:t>
      </w:r>
      <w:proofErr w:type="spellEnd"/>
      <w:r w:rsidRPr="006A2D97">
        <w:rPr>
          <w:rFonts w:asciiTheme="minorHAnsi" w:hAnsiTheme="minorHAnsi"/>
          <w:sz w:val="20"/>
          <w:szCs w:val="20"/>
        </w:rPr>
        <w:t xml:space="preserve"> Data vocabulaires altijd expliciet onderscheid maken tussen de beschrijving van het domein zelf (op basis van SKOS </w:t>
      </w:r>
      <w:proofErr w:type="spellStart"/>
      <w:r w:rsidRPr="006A2D97">
        <w:rPr>
          <w:rFonts w:asciiTheme="minorHAnsi" w:hAnsiTheme="minorHAnsi"/>
          <w:sz w:val="20"/>
          <w:szCs w:val="20"/>
        </w:rPr>
        <w:t>concepts</w:t>
      </w:r>
      <w:proofErr w:type="spellEnd"/>
      <w:r w:rsidRPr="006A2D97">
        <w:rPr>
          <w:rFonts w:asciiTheme="minorHAnsi" w:hAnsiTheme="minorHAnsi"/>
          <w:sz w:val="20"/>
          <w:szCs w:val="20"/>
        </w:rPr>
        <w:t xml:space="preserve">)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w:t>
      </w:r>
      <w:proofErr w:type="spellStart"/>
      <w:r w:rsidRPr="006A2D97">
        <w:rPr>
          <w:rFonts w:asciiTheme="minorHAnsi" w:hAnsiTheme="minorHAnsi"/>
          <w:sz w:val="20"/>
          <w:szCs w:val="20"/>
        </w:rPr>
        <w:t>Geonovum</w:t>
      </w:r>
      <w:proofErr w:type="spellEnd"/>
      <w:r w:rsidRPr="006A2D97">
        <w:rPr>
          <w:rFonts w:asciiTheme="minorHAnsi" w:hAnsiTheme="minorHAnsi"/>
          <w:sz w:val="20"/>
          <w:szCs w:val="20"/>
        </w:rPr>
        <w:t xml:space="preserve">), neemt daarom een “veilige” aanname, en vertaalt een KKG informatiemodel altijd puur naar RDF/RDFS/OWL en SHACL, waarbij geen SKOS </w:t>
      </w:r>
      <w:proofErr w:type="spellStart"/>
      <w:r w:rsidRPr="006A2D97">
        <w:rPr>
          <w:rFonts w:asciiTheme="minorHAnsi" w:hAnsiTheme="minorHAnsi"/>
          <w:sz w:val="20"/>
          <w:szCs w:val="20"/>
        </w:rPr>
        <w:t>concepts</w:t>
      </w:r>
      <w:proofErr w:type="spellEnd"/>
      <w:r w:rsidRPr="006A2D97">
        <w:rPr>
          <w:rFonts w:asciiTheme="minorHAnsi" w:hAnsiTheme="minorHAnsi"/>
          <w:sz w:val="20"/>
          <w:szCs w:val="20"/>
        </w:rPr>
        <w:t xml:space="preserve"> worden aangemaakt (maar eventueel wel gebruik gemaakt wordt van eigenschappen als </w:t>
      </w:r>
      <w:proofErr w:type="spellStart"/>
      <w:r w:rsidRPr="006A2D97">
        <w:rPr>
          <w:rFonts w:asciiTheme="minorHAnsi" w:hAnsiTheme="minorHAnsi"/>
          <w:sz w:val="20"/>
          <w:szCs w:val="20"/>
        </w:rPr>
        <w:t>skos:definition</w:t>
      </w:r>
      <w:proofErr w:type="spellEnd"/>
      <w:r w:rsidRPr="006A2D97">
        <w:rPr>
          <w:rFonts w:asciiTheme="minorHAnsi" w:hAnsiTheme="minorHAnsi"/>
          <w:sz w:val="20"/>
          <w:szCs w:val="20"/>
        </w:rPr>
        <w:t>)</w:t>
      </w:r>
      <w:commentRangeStart w:id="8"/>
      <w:r w:rsidRPr="006A2D97">
        <w:rPr>
          <w:rFonts w:asciiTheme="minorHAnsi" w:hAnsiTheme="minorHAnsi"/>
          <w:sz w:val="20"/>
          <w:szCs w:val="20"/>
        </w:rPr>
        <w:t>.</w:t>
      </w:r>
      <w:commentRangeEnd w:id="8"/>
      <w:r w:rsidR="00BF2D06">
        <w:rPr>
          <w:rStyle w:val="Verwijzingopmerking"/>
        </w:rPr>
        <w:commentReference w:id="8"/>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B46F0D">
      <w:pPr>
        <w:outlineLvl w:val="0"/>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w:t>
      </w:r>
      <w:commentRangeStart w:id="9"/>
      <w:r w:rsidRPr="006A2D97">
        <w:rPr>
          <w:rFonts w:asciiTheme="minorHAnsi" w:hAnsiTheme="minorHAnsi"/>
          <w:sz w:val="20"/>
          <w:szCs w:val="20"/>
        </w:rPr>
        <w:t>het toevoegen van een stereotype “Concept” en een tag “conceptverwijzing</w:t>
      </w:r>
      <w:commentRangeEnd w:id="9"/>
      <w:r w:rsidR="00BF2D06">
        <w:rPr>
          <w:rStyle w:val="Verwijzingopmerking"/>
        </w:rPr>
        <w:commentReference w:id="9"/>
      </w:r>
      <w:r w:rsidRPr="006A2D97">
        <w:rPr>
          <w:rFonts w:asciiTheme="minorHAnsi" w:hAnsiTheme="minorHAnsi"/>
          <w:sz w:val="20"/>
          <w:szCs w:val="20"/>
        </w:rPr>
        <w:t xml:space="preserve">”.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B46F0D">
      <w:pPr>
        <w:outlineLvl w:val="0"/>
        <w:rPr>
          <w:rFonts w:asciiTheme="minorHAnsi" w:hAnsiTheme="minorHAnsi"/>
          <w:b/>
          <w:sz w:val="20"/>
          <w:szCs w:val="20"/>
        </w:rPr>
      </w:pPr>
      <w:r w:rsidRPr="006A2D97">
        <w:rPr>
          <w:rFonts w:asciiTheme="minorHAnsi" w:hAnsiTheme="minorHAnsi"/>
          <w:b/>
          <w:sz w:val="20"/>
          <w:szCs w:val="20"/>
        </w:rPr>
        <w:lastRenderedPageBreak/>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59AC99E8"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commentRangeStart w:id="10"/>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commentRangeEnd w:id="10"/>
      <w:r w:rsidR="00C60C7B">
        <w:rPr>
          <w:rStyle w:val="Verwijzingopmerking"/>
        </w:rPr>
        <w:commentReference w:id="10"/>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11"/>
      <w:commentRangeStart w:id="12"/>
      <w:commentRangeStart w:id="13"/>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commentRangeEnd w:id="11"/>
      <w:r w:rsidR="00C60C7B">
        <w:rPr>
          <w:rStyle w:val="Verwijzingopmerking"/>
        </w:rPr>
        <w:commentReference w:id="11"/>
      </w:r>
      <w:commentRangeEnd w:id="12"/>
      <w:r w:rsidR="00FC6B56">
        <w:rPr>
          <w:rStyle w:val="Verwijzingopmerking"/>
        </w:rPr>
        <w:commentReference w:id="12"/>
      </w:r>
      <w:commentRangeEnd w:id="13"/>
      <w:r w:rsidR="00FC6B56">
        <w:rPr>
          <w:rStyle w:val="Verwijzingopmerking"/>
        </w:rPr>
        <w:commentReference w:id="13"/>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w:t>
      </w:r>
      <w:proofErr w:type="spellStart"/>
      <w:r w:rsidRPr="006A2D97">
        <w:rPr>
          <w:rFonts w:asciiTheme="minorHAnsi" w:hAnsiTheme="minorHAnsi"/>
          <w:sz w:val="20"/>
          <w:szCs w:val="20"/>
        </w:rPr>
        <w:t>Geonovum</w:t>
      </w:r>
      <w:proofErr w:type="spellEnd"/>
      <w:r w:rsidRPr="006A2D97">
        <w:rPr>
          <w:rFonts w:asciiTheme="minorHAnsi" w:hAnsiTheme="minorHAnsi"/>
          <w:sz w:val="20"/>
          <w:szCs w:val="20"/>
        </w:rPr>
        <w:t xml:space="preserve">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14"/>
      <w:commentRangeStart w:id="15"/>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commentRangeEnd w:id="14"/>
      <w:r w:rsidR="00C60C7B">
        <w:rPr>
          <w:rStyle w:val="Verwijzingopmerking"/>
        </w:rPr>
        <w:commentReference w:id="14"/>
      </w:r>
      <w:commentRangeEnd w:id="15"/>
      <w:r w:rsidR="00AD3152">
        <w:rPr>
          <w:rStyle w:val="Verwijzingopmerking"/>
        </w:rPr>
        <w:commentReference w:id="15"/>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w:t>
      </w:r>
      <w:proofErr w:type="spellStart"/>
      <w:r w:rsidR="00D3117C" w:rsidRPr="006A2D97">
        <w:rPr>
          <w:rFonts w:asciiTheme="minorHAnsi" w:hAnsiTheme="minorHAnsi"/>
          <w:sz w:val="20"/>
          <w:szCs w:val="20"/>
        </w:rPr>
        <w:t>use</w:t>
      </w:r>
      <w:proofErr w:type="spellEnd"/>
      <w:r w:rsidR="00D3117C" w:rsidRPr="006A2D97">
        <w:rPr>
          <w:rFonts w:asciiTheme="minorHAnsi" w:hAnsiTheme="minorHAnsi"/>
          <w:sz w:val="20"/>
          <w:szCs w:val="20"/>
        </w:rPr>
        <w:t xml:space="preserv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 xml:space="preserve">ype (attribuuttype </w:t>
      </w:r>
      <w:proofErr w:type="spellStart"/>
      <w:r w:rsidR="00D3117C" w:rsidRPr="006A2D97">
        <w:rPr>
          <w:rFonts w:asciiTheme="minorHAnsi" w:hAnsiTheme="minorHAnsi"/>
          <w:sz w:val="20"/>
          <w:szCs w:val="20"/>
        </w:rPr>
        <w:t>enz</w:t>
      </w:r>
      <w:proofErr w:type="spellEnd"/>
      <w:r w:rsidR="00D3117C" w:rsidRPr="006A2D97">
        <w:rPr>
          <w:rFonts w:asciiTheme="minorHAnsi" w:hAnsiTheme="minorHAnsi"/>
          <w:sz w:val="20"/>
          <w:szCs w:val="20"/>
        </w:rPr>
        <w:t>)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B46F0D">
      <w:pPr>
        <w:spacing w:line="240" w:lineRule="auto"/>
        <w:outlineLvl w:val="0"/>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w:t>
      </w:r>
      <w:proofErr w:type="spellStart"/>
      <w:r w:rsidRPr="006A179C">
        <w:rPr>
          <w:rFonts w:asciiTheme="minorHAnsi" w:hAnsiTheme="minorHAnsi"/>
          <w:sz w:val="20"/>
          <w:szCs w:val="20"/>
        </w:rPr>
        <w:t>skos:concepts</w:t>
      </w:r>
      <w:proofErr w:type="spellEnd"/>
      <w:r w:rsidRPr="006A179C">
        <w:rPr>
          <w:rFonts w:asciiTheme="minorHAnsi" w:hAnsiTheme="minorHAnsi"/>
          <w:sz w:val="20"/>
          <w:szCs w:val="20"/>
        </w:rPr>
        <w:t xml:space="preserve"> en </w:t>
      </w:r>
      <w:proofErr w:type="spellStart"/>
      <w:r w:rsidRPr="006A179C">
        <w:rPr>
          <w:rFonts w:asciiTheme="minorHAnsi" w:hAnsiTheme="minorHAnsi"/>
          <w:sz w:val="20"/>
          <w:szCs w:val="20"/>
        </w:rPr>
        <w:t>closeMatch</w:t>
      </w:r>
      <w:proofErr w:type="spellEnd"/>
      <w:r w:rsidRPr="006A179C">
        <w:rPr>
          <w:rFonts w:asciiTheme="minorHAnsi" w:hAnsiTheme="minorHAnsi"/>
          <w:sz w:val="20"/>
          <w:szCs w:val="20"/>
        </w:rPr>
        <w:t xml:space="preserve"> en </w:t>
      </w:r>
      <w:proofErr w:type="spellStart"/>
      <w:r w:rsidRPr="006A179C">
        <w:rPr>
          <w:rFonts w:asciiTheme="minorHAnsi" w:hAnsiTheme="minorHAnsi"/>
          <w:sz w:val="20"/>
          <w:szCs w:val="20"/>
        </w:rPr>
        <w:t>exactMatch</w:t>
      </w:r>
      <w:proofErr w:type="spellEnd"/>
      <w:r w:rsidRPr="006A179C">
        <w:rPr>
          <w:rFonts w:asciiTheme="minorHAnsi" w:hAnsiTheme="minorHAnsi"/>
          <w:sz w:val="20"/>
          <w:szCs w:val="20"/>
        </w:rPr>
        <w:t xml:space="preserve">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commentRangeStart w:id="16"/>
      <w:r>
        <w:rPr>
          <w:rFonts w:ascii="Calibri" w:hAnsi="Calibri"/>
          <w:sz w:val="20"/>
          <w:szCs w:val="20"/>
        </w:rPr>
        <w:t>H</w:t>
      </w:r>
      <w:r w:rsidRPr="006A179C">
        <w:rPr>
          <w:rFonts w:ascii="Calibri" w:hAnsi="Calibri"/>
          <w:sz w:val="20"/>
          <w:szCs w:val="20"/>
        </w:rPr>
        <w:t>et</w:t>
      </w:r>
      <w:commentRangeEnd w:id="16"/>
      <w:r w:rsidR="00C60C7B">
        <w:rPr>
          <w:rStyle w:val="Verwijzingopmerking"/>
        </w:rPr>
        <w:commentReference w:id="16"/>
      </w:r>
      <w:r w:rsidRPr="006A179C">
        <w:rPr>
          <w:rFonts w:ascii="Calibri" w:hAnsi="Calibri"/>
          <w:sz w:val="20"/>
          <w:szCs w:val="20"/>
        </w:rPr>
        <w:t xml:space="preserve">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w:t>
      </w:r>
      <w:commentRangeStart w:id="17"/>
      <w:r>
        <w:rPr>
          <w:rFonts w:ascii="Calibri" w:hAnsi="Calibri"/>
          <w:sz w:val="20"/>
          <w:szCs w:val="20"/>
        </w:rPr>
        <w:t xml:space="preserve">of een logisch model die conceptueel georiënteerd is, en niet technisch georiënteerd </w:t>
      </w:r>
      <w:commentRangeEnd w:id="17"/>
      <w:r w:rsidR="00AD3152">
        <w:rPr>
          <w:rStyle w:val="Verwijzingopmerking"/>
        </w:rPr>
        <w:commentReference w:id="17"/>
      </w:r>
      <w:r>
        <w:rPr>
          <w:rFonts w:ascii="Calibri" w:hAnsi="Calibri"/>
          <w:sz w:val="20"/>
          <w:szCs w:val="20"/>
        </w:rPr>
        <w:t xml:space="preserve">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w:t>
      </w:r>
      <w:commentRangeStart w:id="18"/>
      <w:commentRangeStart w:id="19"/>
      <w:r w:rsidRPr="006A179C">
        <w:rPr>
          <w:rFonts w:asciiTheme="minorHAnsi" w:hAnsiTheme="minorHAnsi"/>
          <w:sz w:val="20"/>
          <w:szCs w:val="20"/>
        </w:rPr>
        <w:t>bij 1 terug te kunnen traceren</w:t>
      </w:r>
      <w:commentRangeEnd w:id="18"/>
      <w:r w:rsidR="00C60C7B">
        <w:rPr>
          <w:rStyle w:val="Verwijzingopmerking"/>
        </w:rPr>
        <w:commentReference w:id="18"/>
      </w:r>
      <w:commentRangeEnd w:id="19"/>
      <w:r w:rsidR="00AD3152">
        <w:rPr>
          <w:rStyle w:val="Verwijzingopmerking"/>
        </w:rPr>
        <w:commentReference w:id="19"/>
      </w:r>
      <w:r w:rsidRPr="006A179C">
        <w:rPr>
          <w:rFonts w:asciiTheme="minorHAnsi" w:hAnsiTheme="minorHAnsi"/>
          <w:sz w:val="20"/>
          <w:szCs w:val="20"/>
        </w:rPr>
        <w:t xml:space="preserve">, of invult in een IM </w:t>
      </w:r>
      <w:commentRangeStart w:id="20"/>
      <w:r w:rsidRPr="006A179C">
        <w:rPr>
          <w:rFonts w:asciiTheme="minorHAnsi" w:hAnsiTheme="minorHAnsi"/>
          <w:sz w:val="20"/>
          <w:szCs w:val="20"/>
        </w:rPr>
        <w:t>om daarvan een begrippen kader te kunnen genereren</w:t>
      </w:r>
      <w:commentRangeEnd w:id="20"/>
      <w:r w:rsidR="00C60C7B">
        <w:rPr>
          <w:rStyle w:val="Verwijzingopmerking"/>
        </w:rPr>
        <w:commentReference w:id="20"/>
      </w:r>
      <w:r w:rsidRPr="006A179C">
        <w:rPr>
          <w:rFonts w:asciiTheme="minorHAnsi" w:hAnsiTheme="minorHAnsi"/>
          <w:sz w:val="20"/>
          <w:szCs w:val="20"/>
        </w:rPr>
        <w:t xml:space="preserve">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commentRangeStart w:id="21"/>
      <w:r w:rsidRPr="006A179C">
        <w:rPr>
          <w:rFonts w:asciiTheme="minorHAnsi" w:hAnsiTheme="minorHAnsi"/>
          <w:sz w:val="20"/>
          <w:szCs w:val="20"/>
        </w:rPr>
        <w:t>:</w:t>
      </w:r>
      <w:commentRangeEnd w:id="21"/>
      <w:r w:rsidR="00F57F25">
        <w:rPr>
          <w:rStyle w:val="Verwijzingopmerking"/>
        </w:rPr>
        <w:commentReference w:id="21"/>
      </w:r>
    </w:p>
    <w:p w14:paraId="6A87E7B7" w14:textId="3E6B1FEC" w:rsid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B439C54" w:rsidR="006A179C" w:rsidRPr="00F6618E" w:rsidRDefault="00AD3152" w:rsidP="00F6618E">
      <w:pPr>
        <w:pStyle w:val="Lijstalinea"/>
        <w:numPr>
          <w:ilvl w:val="0"/>
          <w:numId w:val="18"/>
        </w:numPr>
        <w:spacing w:line="240" w:lineRule="auto"/>
        <w:contextualSpacing w:val="0"/>
        <w:rPr>
          <w:rFonts w:asciiTheme="minorHAnsi" w:hAnsiTheme="minorHAnsi"/>
          <w:sz w:val="20"/>
          <w:szCs w:val="20"/>
        </w:rPr>
      </w:pPr>
      <w:r>
        <w:rPr>
          <w:rFonts w:asciiTheme="minorHAnsi" w:hAnsiTheme="minorHAnsi"/>
          <w:sz w:val="20"/>
          <w:szCs w:val="20"/>
        </w:rPr>
        <w:t>Een op een als een modelelement in het IM</w:t>
      </w:r>
      <w:r w:rsidR="00F6618E">
        <w:rPr>
          <w:rFonts w:asciiTheme="minorHAnsi" w:hAnsiTheme="minorHAnsi"/>
          <w:sz w:val="20"/>
          <w:szCs w:val="20"/>
        </w:rPr>
        <w:t xml:space="preserve"> dus ook als </w:t>
      </w:r>
      <w:r w:rsidR="006A179C" w:rsidRPr="00F6618E">
        <w:rPr>
          <w:rFonts w:asciiTheme="minorHAnsi" w:hAnsiTheme="minorHAnsi"/>
          <w:sz w:val="20"/>
          <w:szCs w:val="20"/>
        </w:rPr>
        <w:t xml:space="preserve"> waarde</w:t>
      </w:r>
      <w:r w:rsidRPr="00F6618E">
        <w:rPr>
          <w:rFonts w:asciiTheme="minorHAnsi" w:hAnsiTheme="minorHAnsi"/>
          <w:sz w:val="20"/>
          <w:szCs w:val="20"/>
        </w:rPr>
        <w:t>n</w:t>
      </w:r>
      <w:r w:rsidR="006A179C" w:rsidRPr="00F6618E">
        <w:rPr>
          <w:rFonts w:asciiTheme="minorHAnsi" w:hAnsiTheme="minorHAnsi"/>
          <w:sz w:val="20"/>
          <w:szCs w:val="20"/>
        </w:rPr>
        <w:t xml:space="preserv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waarde in een </w:t>
      </w:r>
      <w:proofErr w:type="spellStart"/>
      <w:r w:rsidRPr="006A179C">
        <w:rPr>
          <w:rFonts w:asciiTheme="minorHAnsi" w:hAnsiTheme="minorHAnsi"/>
          <w:sz w:val="20"/>
          <w:szCs w:val="20"/>
        </w:rPr>
        <w:t>waardelijst</w:t>
      </w:r>
      <w:proofErr w:type="spellEnd"/>
      <w:r w:rsidRPr="006A179C">
        <w:rPr>
          <w:rFonts w:asciiTheme="minorHAnsi" w:hAnsiTheme="minorHAnsi"/>
          <w:sz w:val="20"/>
          <w:szCs w:val="20"/>
        </w:rPr>
        <w:t xml:space="preserve"> kan een begrip zijn, of niet (0..1);</w:t>
      </w:r>
    </w:p>
    <w:p w14:paraId="768BCC85" w14:textId="1FCFC224"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In een UML klasse/attribuut/relatie/waarde </w:t>
      </w:r>
      <w:r w:rsidR="00777078">
        <w:rPr>
          <w:rFonts w:asciiTheme="minorHAnsi" w:hAnsiTheme="minorHAnsi"/>
          <w:sz w:val="20"/>
          <w:szCs w:val="20"/>
        </w:rPr>
        <w:t>verwijst</w:t>
      </w:r>
      <w:r w:rsidRPr="006A179C">
        <w:rPr>
          <w:rFonts w:asciiTheme="minorHAnsi" w:hAnsiTheme="minorHAnsi"/>
          <w:sz w:val="20"/>
          <w:szCs w:val="20"/>
        </w:rPr>
        <w:t xml:space="preserve">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B46F0D">
      <w:pPr>
        <w:spacing w:line="240" w:lineRule="auto"/>
        <w:outlineLvl w:val="0"/>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3E8BA2EB"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w:t>
      </w:r>
      <w:commentRangeStart w:id="22"/>
      <w:r>
        <w:rPr>
          <w:rFonts w:asciiTheme="minorHAnsi" w:hAnsiTheme="minorHAnsi"/>
          <w:sz w:val="20"/>
          <w:szCs w:val="20"/>
        </w:rPr>
        <w:t>Het modelelement is meestal een objecttype, attribuutsoort, of gegevensgroeptype, maar wellicht zijn er meer modelelementen die een concept kunnen zi</w:t>
      </w:r>
      <w:commentRangeEnd w:id="22"/>
      <w:r w:rsidR="006D3683">
        <w:rPr>
          <w:rStyle w:val="Verwijzingopmerking"/>
        </w:rPr>
        <w:commentReference w:id="22"/>
      </w:r>
      <w:r>
        <w:rPr>
          <w:rFonts w:asciiTheme="minorHAnsi" w:hAnsiTheme="minorHAnsi"/>
          <w:sz w:val="20"/>
          <w:szCs w:val="20"/>
        </w:rPr>
        <w:t xml:space="preserve">jn.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commentRangeStart w:id="23"/>
      <w:proofErr w:type="spellStart"/>
      <w:r>
        <w:rPr>
          <w:rFonts w:asciiTheme="minorHAnsi" w:hAnsiTheme="minorHAnsi"/>
          <w:sz w:val="20"/>
          <w:szCs w:val="20"/>
        </w:rPr>
        <w:t>Tooling</w:t>
      </w:r>
      <w:proofErr w:type="spellEnd"/>
      <w:r>
        <w:rPr>
          <w:rFonts w:asciiTheme="minorHAnsi" w:hAnsiTheme="minorHAnsi"/>
          <w:sz w:val="20"/>
          <w:szCs w:val="20"/>
        </w:rPr>
        <w:t xml:space="preserve"> kan dan aan deze metadata herkennen of er sprake is van een concept en:</w:t>
      </w:r>
      <w:commentRangeEnd w:id="23"/>
      <w:r w:rsidR="00FD4598">
        <w:rPr>
          <w:rStyle w:val="Verwijzingopmerking"/>
        </w:rPr>
        <w:commentReference w:id="23"/>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commentRangeStart w:id="24"/>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commentRangeEnd w:id="24"/>
      <w:r w:rsidR="006D3683">
        <w:rPr>
          <w:rStyle w:val="Verwijzingopmerking"/>
        </w:rPr>
        <w:commentReference w:id="24"/>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commentRangeStart w:id="25"/>
      <w:commentRangeStart w:id="26"/>
      <w:r>
        <w:rPr>
          <w:rFonts w:asciiTheme="minorHAnsi" w:hAnsiTheme="minorHAnsi"/>
          <w:sz w:val="20"/>
          <w:szCs w:val="20"/>
        </w:rPr>
        <w:t xml:space="preserve">Zoals bedoeld bij behoefte 2, het concept genereren (in aanvulling op het model element) </w:t>
      </w:r>
      <w:commentRangeEnd w:id="25"/>
      <w:r w:rsidR="006D3683">
        <w:rPr>
          <w:rStyle w:val="Verwijzingopmerking"/>
        </w:rPr>
        <w:commentReference w:id="25"/>
      </w:r>
      <w:commentRangeEnd w:id="26"/>
      <w:r w:rsidR="00777078">
        <w:rPr>
          <w:rStyle w:val="Verwijzingopmerking"/>
        </w:rPr>
        <w:commentReference w:id="26"/>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commentRangeStart w:id="27"/>
      <w:r w:rsidRPr="007F3209">
        <w:rPr>
          <w:rFonts w:asciiTheme="minorHAnsi" w:hAnsiTheme="minorHAnsi"/>
          <w:sz w:val="20"/>
          <w:szCs w:val="20"/>
        </w:rPr>
        <w:t>herkomst definitie</w:t>
      </w:r>
      <w:commentRangeEnd w:id="27"/>
      <w:r w:rsidR="006D3683">
        <w:rPr>
          <w:rStyle w:val="Verwijzingopmerking"/>
        </w:rPr>
        <w:commentReference w:id="27"/>
      </w:r>
      <w:r w:rsidRPr="007F3209">
        <w:rPr>
          <w:rFonts w:asciiTheme="minorHAnsi" w:hAnsiTheme="minorHAnsi"/>
          <w:sz w:val="20"/>
          <w:szCs w:val="20"/>
        </w:rPr>
        <w:t xml:space="preserv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commentRangeStart w:id="28"/>
      <w:r w:rsidRPr="007F3209">
        <w:rPr>
          <w:rFonts w:asciiTheme="minorHAnsi" w:hAnsiTheme="minorHAnsi"/>
          <w:sz w:val="20"/>
          <w:szCs w:val="20"/>
        </w:rPr>
        <w:t>via een nieuw metadata aspect: concept, met daarin een URI</w:t>
      </w:r>
      <w:commentRangeEnd w:id="28"/>
      <w:r w:rsidR="006D3683">
        <w:rPr>
          <w:rStyle w:val="Verwijzingopmerking"/>
        </w:rPr>
        <w:commentReference w:id="28"/>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commentRangeStart w:id="29"/>
      <w:r w:rsidRPr="007F3209">
        <w:rPr>
          <w:rFonts w:asciiTheme="minorHAnsi" w:hAnsiTheme="minorHAnsi"/>
          <w:sz w:val="20"/>
          <w:szCs w:val="20"/>
        </w:rPr>
        <w:t xml:space="preserve">afleiden op basis van standaard afspraken </w:t>
      </w:r>
      <w:commentRangeEnd w:id="29"/>
      <w:r w:rsidR="006D3683">
        <w:rPr>
          <w:rStyle w:val="Verwijzingopmerking"/>
        </w:rPr>
        <w:commentReference w:id="29"/>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commentRangeStart w:id="30"/>
      <w:r>
        <w:rPr>
          <w:rFonts w:asciiTheme="minorHAnsi" w:hAnsiTheme="minorHAnsi"/>
          <w:sz w:val="20"/>
          <w:szCs w:val="20"/>
        </w:rPr>
        <w:t xml:space="preserve">opnemen op de plek waar de definitie van het modelelement zit, immers, het model element is vaak 1 op 1 met het concept (als aan de orde) en de definitie staat: in de </w:t>
      </w:r>
      <w:proofErr w:type="spellStart"/>
      <w:r>
        <w:rPr>
          <w:rFonts w:asciiTheme="minorHAnsi" w:hAnsiTheme="minorHAnsi"/>
          <w:sz w:val="20"/>
          <w:szCs w:val="20"/>
        </w:rPr>
        <w:t>Notes</w:t>
      </w:r>
      <w:proofErr w:type="spellEnd"/>
      <w:r>
        <w:rPr>
          <w:rFonts w:asciiTheme="minorHAnsi" w:hAnsiTheme="minorHAnsi"/>
          <w:sz w:val="20"/>
          <w:szCs w:val="20"/>
        </w:rPr>
        <w:t>. Als alleen de URI er staat, dan is het 1 op 1, als er meer staat dan alleen de URI, dan is er wat extra’s aan de hand</w:t>
      </w:r>
      <w:commentRangeStart w:id="31"/>
      <w:r>
        <w:rPr>
          <w:rFonts w:asciiTheme="minorHAnsi" w:hAnsiTheme="minorHAnsi"/>
          <w:sz w:val="20"/>
          <w:szCs w:val="20"/>
        </w:rPr>
        <w:t xml:space="preserve">. </w:t>
      </w:r>
      <w:commentRangeEnd w:id="31"/>
      <w:commentRangeEnd w:id="30"/>
      <w:r w:rsidR="00DA32AB">
        <w:rPr>
          <w:rStyle w:val="Verwijzingopmerking"/>
        </w:rPr>
        <w:commentReference w:id="31"/>
      </w:r>
      <w:r w:rsidR="006D3683">
        <w:rPr>
          <w:rStyle w:val="Verwijzingopmerking"/>
        </w:rPr>
        <w:commentReference w:id="30"/>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3514B3E6" w:rsidR="00120696" w:rsidRPr="00EF6550" w:rsidRDefault="00BE6B45" w:rsidP="00B46F0D">
      <w:pPr>
        <w:spacing w:line="240" w:lineRule="auto"/>
        <w:outlineLvl w:val="0"/>
        <w:rPr>
          <w:rFonts w:asciiTheme="minorHAnsi" w:hAnsiTheme="minorHAnsi"/>
          <w:b/>
          <w:sz w:val="34"/>
          <w:szCs w:val="20"/>
        </w:rPr>
      </w:pPr>
      <w:r w:rsidRPr="00EF6550">
        <w:rPr>
          <w:rFonts w:asciiTheme="minorHAnsi" w:hAnsiTheme="minorHAnsi"/>
          <w:b/>
          <w:sz w:val="34"/>
          <w:szCs w:val="20"/>
        </w:rPr>
        <w:lastRenderedPageBreak/>
        <w:t>Uitwerking</w:t>
      </w:r>
      <w:ins w:id="32" w:author="Bergen, Lennart van" w:date="2018-02-22T10:57:00Z">
        <w:r w:rsidR="004D60B8">
          <w:rPr>
            <w:rFonts w:asciiTheme="minorHAnsi" w:hAnsiTheme="minorHAnsi"/>
            <w:b/>
            <w:sz w:val="34"/>
            <w:szCs w:val="20"/>
          </w:rPr>
          <w:t>:</w:t>
        </w:r>
      </w:ins>
      <w:r w:rsidRPr="00EF6550">
        <w:rPr>
          <w:rFonts w:asciiTheme="minorHAnsi" w:hAnsiTheme="minorHAnsi"/>
          <w:b/>
          <w:sz w:val="34"/>
          <w:szCs w:val="20"/>
        </w:rPr>
        <w:t xml:space="preserve"> </w:t>
      </w:r>
      <w:ins w:id="33" w:author="Bergen, Lennart van" w:date="2018-02-22T10:57:00Z">
        <w:r w:rsidR="007F10F0">
          <w:rPr>
            <w:rFonts w:asciiTheme="minorHAnsi" w:hAnsiTheme="minorHAnsi"/>
            <w:b/>
            <w:sz w:val="34"/>
            <w:szCs w:val="20"/>
          </w:rPr>
          <w:t xml:space="preserve">metadata element begrip </w:t>
        </w:r>
      </w:ins>
    </w:p>
    <w:p w14:paraId="401C6903" w14:textId="77777777" w:rsidR="00BE6B45" w:rsidRDefault="00BE6B45" w:rsidP="00D3117C">
      <w:pPr>
        <w:spacing w:line="240" w:lineRule="auto"/>
        <w:rPr>
          <w:rFonts w:asciiTheme="minorHAnsi" w:hAnsiTheme="minorHAnsi"/>
          <w:sz w:val="20"/>
          <w:szCs w:val="20"/>
        </w:rPr>
      </w:pPr>
    </w:p>
    <w:p w14:paraId="198E06B3" w14:textId="633954B8" w:rsidR="008440A7" w:rsidRPr="008440A7" w:rsidRDefault="008440A7" w:rsidP="00B46F0D">
      <w:pPr>
        <w:spacing w:line="240" w:lineRule="auto"/>
        <w:outlineLvl w:val="0"/>
        <w:rPr>
          <w:rFonts w:asciiTheme="minorHAnsi" w:hAnsiTheme="minorHAnsi"/>
          <w:sz w:val="20"/>
          <w:szCs w:val="20"/>
          <w:u w:val="single"/>
        </w:rPr>
      </w:pPr>
      <w:r w:rsidRPr="008440A7">
        <w:rPr>
          <w:rFonts w:asciiTheme="minorHAnsi" w:hAnsiTheme="minorHAnsi"/>
          <w:sz w:val="20"/>
          <w:szCs w:val="20"/>
          <w:u w:val="single"/>
        </w:rPr>
        <w:t xml:space="preserve">Definitie </w:t>
      </w:r>
      <w:del w:id="34" w:author="Bergen, Lennart van" w:date="2018-02-22T10:57:00Z">
        <w:r w:rsidRPr="008440A7" w:rsidDel="00330F05">
          <w:rPr>
            <w:rFonts w:asciiTheme="minorHAnsi" w:hAnsiTheme="minorHAnsi"/>
            <w:sz w:val="20"/>
            <w:szCs w:val="20"/>
            <w:u w:val="single"/>
          </w:rPr>
          <w:delText xml:space="preserve">metadata </w:delText>
        </w:r>
      </w:del>
    </w:p>
    <w:p w14:paraId="78A3B0D4" w14:textId="77777777" w:rsidR="008440A7" w:rsidRDefault="008440A7" w:rsidP="00D3117C">
      <w:pPr>
        <w:spacing w:line="240" w:lineRule="auto"/>
        <w:rPr>
          <w:rFonts w:asciiTheme="minorHAnsi" w:hAnsiTheme="minorHAnsi"/>
          <w:sz w:val="20"/>
          <w:szCs w:val="20"/>
        </w:rPr>
      </w:pPr>
      <w:bookmarkStart w:id="35" w:name="_GoBack"/>
      <w:bookmarkEnd w:id="35"/>
    </w:p>
    <w:p w14:paraId="49A993E8" w14:textId="75CB6B2D" w:rsidR="00CF63E7" w:rsidRPr="00CF63E7" w:rsidRDefault="00CF63E7" w:rsidP="00B46F0D">
      <w:pPr>
        <w:outlineLvl w:val="0"/>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0CB58901" w:rsidR="00BE6B45" w:rsidRPr="00BE6B45" w:rsidRDefault="00BE6B45" w:rsidP="00B46F0D">
      <w:pPr>
        <w:outlineLvl w:val="0"/>
      </w:pPr>
      <w:r w:rsidRPr="00BE6B45">
        <w:t>Metadata</w:t>
      </w:r>
      <w:ins w:id="36" w:author="Bergen, Lennart van" w:date="2018-02-21T17:38:00Z">
        <w:r w:rsidR="000711CE">
          <w:t xml:space="preserve"> element</w:t>
        </w:r>
      </w:ins>
      <w:r w:rsidRPr="00BE6B45">
        <w:t>: begrip</w:t>
      </w:r>
    </w:p>
    <w:p w14:paraId="389C61DB" w14:textId="77777777" w:rsidR="00BE6B45" w:rsidRPr="00BE6B45" w:rsidRDefault="00BE6B45" w:rsidP="00BE6B45">
      <w:commentRangeStart w:id="37"/>
      <w:commentRangeStart w:id="38"/>
      <w:r w:rsidRPr="00BE6B45">
        <w:t xml:space="preserve">Kardinaliteit: 0..*. </w:t>
      </w:r>
      <w:commentRangeEnd w:id="37"/>
      <w:r w:rsidR="006D3683">
        <w:rPr>
          <w:rStyle w:val="Verwijzingopmerking"/>
        </w:rPr>
        <w:commentReference w:id="37"/>
      </w:r>
      <w:commentRangeEnd w:id="38"/>
      <w:r w:rsidR="00627EFC">
        <w:rPr>
          <w:rStyle w:val="Verwijzingopmerking"/>
        </w:rPr>
        <w:commentReference w:id="38"/>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 xml:space="preserve">term of een URI. Voor meer informatie, zie hoofdstuk 3. </w:t>
      </w:r>
    </w:p>
    <w:p w14:paraId="439847AA" w14:textId="033682E7" w:rsidR="00423AC7" w:rsidRDefault="00C81060" w:rsidP="00BE6B45">
      <w:r>
        <w:t xml:space="preserve">UML 2.5: UML-Property. </w:t>
      </w:r>
    </w:p>
    <w:p w14:paraId="5A5B7F7B" w14:textId="77777777" w:rsidR="00C81060" w:rsidRDefault="00C81060" w:rsidP="00BE6B45"/>
    <w:p w14:paraId="3DD876D9" w14:textId="5504EB1E" w:rsidR="005F20A4" w:rsidRDefault="005F20A4" w:rsidP="005F20A4">
      <w:pPr>
        <w:rPr>
          <w:lang w:eastAsia="en-US"/>
        </w:rPr>
      </w:pPr>
      <w:commentRangeStart w:id="39"/>
      <w:commentRangeStart w:id="40"/>
      <w:r w:rsidRPr="00CF63E7">
        <w:t>Voetnoot bij kardinaliteit * en de representatie in Enterprise Architect</w:t>
      </w:r>
      <w:r w:rsidR="00B31807">
        <w:t>: w</w:t>
      </w:r>
      <w:r>
        <w:t xml:space="preserve">anneer er echt sprake is van kardinaliteit *, dan moet in Enterprise Architect </w:t>
      </w:r>
      <w:r>
        <w:rPr>
          <w:lang w:eastAsia="en-US"/>
        </w:rPr>
        <w:t xml:space="preserve">de </w:t>
      </w:r>
      <w:proofErr w:type="spellStart"/>
      <w:r>
        <w:rPr>
          <w:lang w:eastAsia="en-US"/>
        </w:rPr>
        <w:t>tagged</w:t>
      </w:r>
      <w:proofErr w:type="spellEnd"/>
      <w:r>
        <w:rPr>
          <w:lang w:eastAsia="en-US"/>
        </w:rPr>
        <w:t xml:space="preserve"> </w:t>
      </w:r>
      <w:proofErr w:type="spellStart"/>
      <w:r>
        <w:rPr>
          <w:lang w:eastAsia="en-US"/>
        </w:rPr>
        <w:t>value</w:t>
      </w:r>
      <w:proofErr w:type="spellEnd"/>
      <w:r>
        <w:rPr>
          <w:lang w:eastAsia="en-US"/>
        </w:rPr>
        <w:t xml:space="preserve"> handmatig worden toegevoegd.</w:t>
      </w:r>
      <w:commentRangeEnd w:id="39"/>
      <w:r w:rsidR="00CB4CAF">
        <w:rPr>
          <w:rStyle w:val="Verwijzingopmerking"/>
        </w:rPr>
        <w:commentReference w:id="39"/>
      </w:r>
      <w:commentRangeEnd w:id="40"/>
      <w:r w:rsidR="00627EFC">
        <w:rPr>
          <w:rStyle w:val="Verwijzingopmerking"/>
        </w:rPr>
        <w:commentReference w:id="40"/>
      </w:r>
    </w:p>
    <w:p w14:paraId="09E9C095" w14:textId="77777777" w:rsidR="005F20A4" w:rsidRDefault="005F20A4" w:rsidP="00BE6B45"/>
    <w:p w14:paraId="5531FD51" w14:textId="6B3B6A03" w:rsidR="00BE6B45" w:rsidRPr="00CF63E7" w:rsidRDefault="00BE6B45" w:rsidP="00B46F0D">
      <w:pPr>
        <w:outlineLvl w:val="0"/>
        <w:rPr>
          <w:b/>
        </w:rPr>
      </w:pPr>
      <w:r w:rsidRPr="00CF63E7">
        <w:rPr>
          <w:b/>
        </w:rPr>
        <w:t>Hoofdstuk 3</w:t>
      </w:r>
    </w:p>
    <w:p w14:paraId="6A0C6CD7" w14:textId="77777777" w:rsidR="00F11022" w:rsidRDefault="00F11022" w:rsidP="00F11022"/>
    <w:p w14:paraId="70141B52" w14:textId="7B05DF94" w:rsidR="006137E2" w:rsidRPr="004D4CC6" w:rsidRDefault="006137E2" w:rsidP="00B46F0D">
      <w:pPr>
        <w:outlineLvl w:val="0"/>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70085A8A" w:rsidR="006137E2" w:rsidRDefault="006137E2" w:rsidP="006137E2">
      <w:del w:id="41" w:author="Bergen, Lennart van" w:date="2018-02-21T17:38:00Z">
        <w:r w:rsidDel="000711CE">
          <w:delText>D</w:delText>
        </w:r>
      </w:del>
      <w:ins w:id="42" w:author="Bergen, Lennart van" w:date="2018-02-21T17:38:00Z">
        <w:r w:rsidR="000711CE">
          <w:t>H</w:t>
        </w:r>
      </w:ins>
      <w:r>
        <w:t>e</w:t>
      </w:r>
      <w:ins w:id="43" w:author="Bergen, Lennart van" w:date="2018-02-21T17:38:00Z">
        <w:r w:rsidR="000711CE">
          <w:t>t</w:t>
        </w:r>
      </w:ins>
      <w:r>
        <w:t xml:space="preserve"> </w:t>
      </w:r>
      <w:r w:rsidRPr="00B1003D">
        <w:t xml:space="preserve">metadata </w:t>
      </w:r>
      <w:ins w:id="44" w:author="Bergen, Lennart van" w:date="2018-02-21T17:38:00Z">
        <w:r w:rsidR="000711CE">
          <w:t xml:space="preserve">element </w:t>
        </w:r>
      </w:ins>
      <w:r w:rsidRPr="00B1003D">
        <w:t xml:space="preserve">“begrip” uit paragraaf 2.3 is bedoeld om de </w:t>
      </w:r>
      <w:proofErr w:type="spellStart"/>
      <w:r w:rsidRPr="00B1003D">
        <w:t>traceability</w:t>
      </w:r>
      <w:proofErr w:type="spellEnd"/>
      <w:r w:rsidRPr="00B1003D">
        <w:t xml:space="preserve"> tussen een modelelement in een IM en een begrip uit een model van begrippen</w:t>
      </w:r>
      <w:r w:rsidR="000711CE">
        <w:t xml:space="preserve"> </w:t>
      </w:r>
      <w:r w:rsidR="000711CE" w:rsidRPr="00B1003D">
        <w:rPr>
          <w:color w:val="000000"/>
        </w:rPr>
        <w:t>(zoals bedoeld in paragraaf 1.5)</w:t>
      </w:r>
      <w:r w:rsidRPr="00B1003D">
        <w:t xml:space="preserve"> te borgen. </w:t>
      </w:r>
      <w:r w:rsidR="00B1003D" w:rsidRPr="00B1003D">
        <w:t xml:space="preserve">Anders gezegd, </w:t>
      </w:r>
      <w:r w:rsidR="00B1003D" w:rsidRPr="002702B3">
        <w:t xml:space="preserve">om aan te geven dát een modelelement een weergave is van het betreffende begrip op IM niveau. </w:t>
      </w:r>
      <w:r w:rsidRPr="00B1003D">
        <w:t xml:space="preserve">Het begrip zelf is </w:t>
      </w:r>
      <w:r w:rsidRPr="00B1003D">
        <w:rPr>
          <w:color w:val="000000"/>
        </w:rPr>
        <w:t xml:space="preserve">opgenomen in een model van begrippen. </w:t>
      </w:r>
      <w:r w:rsidRPr="00B1003D">
        <w:t>Aldaar is meer informatie te vinden over het begrip zelf. De verwijzing geeft aan dat het model element op informatiemodel niveau een invulling</w:t>
      </w:r>
      <w:r>
        <w:t xml:space="preserve">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van een URI. </w:t>
      </w:r>
    </w:p>
    <w:p w14:paraId="0C9CF09F" w14:textId="0053414E"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persoon. </w:t>
      </w:r>
      <w:r w:rsidR="009B55FC">
        <w:t>Geef indien mogelijk ook deze naam een goede plek in de definitie en/of toelichting van het modelelement</w:t>
      </w:r>
      <w:r w:rsidR="009B55FC" w:rsidRPr="00BE6B45">
        <w:t>.</w:t>
      </w:r>
      <w:r w:rsidR="009B55FC">
        <w:t xml:space="preserve"> </w:t>
      </w:r>
      <w:r w:rsidR="009B55FC" w:rsidRPr="00BE6B45">
        <w:t xml:space="preserve"> </w:t>
      </w:r>
      <w:r w:rsidR="009B55FC">
        <w:t xml:space="preserve">  </w:t>
      </w:r>
    </w:p>
    <w:p w14:paraId="5781DA10" w14:textId="4FB648D4" w:rsidR="009B55FC" w:rsidRPr="005658A1" w:rsidRDefault="00F9659C" w:rsidP="002702B3">
      <w:pPr>
        <w:pStyle w:val="Lijstalinea"/>
        <w:ind w:hanging="360"/>
      </w:pPr>
      <w:r>
        <w:rPr>
          <w:rFonts w:ascii="Symbol" w:hAnsi="Symbol"/>
        </w:rPr>
        <w:t></w:t>
      </w:r>
      <w:r>
        <w:rPr>
          <w:rFonts w:ascii="Times New Roman" w:hAnsi="Times New Roman"/>
          <w:sz w:val="14"/>
          <w:szCs w:val="14"/>
        </w:rPr>
        <w:t>        </w:t>
      </w:r>
      <w:r w:rsidR="009B55FC">
        <w:t xml:space="preserve">Als je kiest voor een URI, kies dan voor de URI dat dit begrip identificeert. Deze zal verwijzen naar een </w:t>
      </w:r>
      <w:proofErr w:type="spellStart"/>
      <w:r w:rsidR="009B55FC">
        <w:t>skos:Concept</w:t>
      </w:r>
      <w:proofErr w:type="spellEnd"/>
      <w:r w:rsidR="009B55FC">
        <w:rPr>
          <w:rStyle w:val="Voetnootmarkering"/>
        </w:rPr>
        <w:footnoteReference w:id="2"/>
      </w:r>
      <w:r w:rsidR="009B55FC">
        <w:t>. Dit houdt in dat als iemand naar deze URI gaat (bijvoorbeeld met een browser, dit wordt “</w:t>
      </w:r>
      <w:r w:rsidR="009B55FC">
        <w:rPr>
          <w:i/>
        </w:rPr>
        <w:t xml:space="preserve">het </w:t>
      </w:r>
      <w:proofErr w:type="spellStart"/>
      <w:r w:rsidR="009B55FC">
        <w:rPr>
          <w:i/>
        </w:rPr>
        <w:t>resolven</w:t>
      </w:r>
      <w:proofErr w:type="spellEnd"/>
      <w:r w:rsidR="009B55FC">
        <w:rPr>
          <w:i/>
        </w:rPr>
        <w:t xml:space="preserve"> van een URI</w:t>
      </w:r>
      <w:r w:rsidR="009B55FC">
        <w:t xml:space="preserve">” genoemd), deze persoon informatie krijgt over het betreffende begrip. Bijvoorbeeld: </w:t>
      </w:r>
      <w:r w:rsidR="009B55FC">
        <w:fldChar w:fldCharType="begin"/>
      </w:r>
      <w:r w:rsidR="009B55FC">
        <w:instrText xml:space="preserve"> HYPERLINK "</w:instrText>
      </w:r>
      <w:commentRangeStart w:id="45"/>
      <w:r w:rsidR="009B55FC" w:rsidRPr="002702B3">
        <w:instrText>http://brk.basisregistraties.overheid.nl/id/begrip/Perceel</w:instrText>
      </w:r>
      <w:commentRangeEnd w:id="45"/>
      <w:r w:rsidR="009B55FC">
        <w:instrText xml:space="preserve">" </w:instrText>
      </w:r>
      <w:r w:rsidR="009B55FC">
        <w:fldChar w:fldCharType="separate"/>
      </w:r>
      <w:r w:rsidR="009B55FC" w:rsidRPr="009B55FC">
        <w:rPr>
          <w:rStyle w:val="Hyperlink"/>
        </w:rPr>
        <w:t>http://brk.basisregistraties.overheid.nl/id/begrip/Perceel</w:t>
      </w:r>
      <w:r w:rsidR="009B55FC">
        <w:fldChar w:fldCharType="end"/>
      </w:r>
      <w:r w:rsidR="009B55FC">
        <w:rPr>
          <w:rStyle w:val="Verwijzingopmerking"/>
        </w:rPr>
        <w:commentReference w:id="45"/>
      </w:r>
      <w:r w:rsidR="009B55FC">
        <w:t xml:space="preserve"> </w:t>
      </w:r>
    </w:p>
    <w:p w14:paraId="2145ECC5" w14:textId="77777777" w:rsidR="00BF0A56" w:rsidRDefault="00BF0A56" w:rsidP="002702B3"/>
    <w:p w14:paraId="46BA925A" w14:textId="101F208F" w:rsidR="00BF0A56" w:rsidRDefault="00BF0A56" w:rsidP="00BF0A56">
      <w:r>
        <w:t xml:space="preserve">Veelal betreft één modelelement één begrip. De verwijzing naar dit begrip wordt dan opgenomen in deze metadata. Een modelelement kan ook meerdere begrippen betreffen. Dit is zeldzaam, maar het kan. De metadata ‘begrip’ wordt dan meerdere keren opgenomen, voor elk begrip een eigen metadata element. </w:t>
      </w:r>
    </w:p>
    <w:p w14:paraId="006674B3" w14:textId="77777777" w:rsidR="00BF0A56" w:rsidRDefault="00BF0A56" w:rsidP="002702B3"/>
    <w:p w14:paraId="5AB88EFE" w14:textId="77777777" w:rsidR="00F9659C" w:rsidRDefault="00F9659C" w:rsidP="009B55FC">
      <w:pPr>
        <w:pStyle w:val="Lijstalinea"/>
        <w:ind w:hanging="360"/>
      </w:pPr>
    </w:p>
    <w:p w14:paraId="10D50F12" w14:textId="2F523B91" w:rsidR="005658A1" w:rsidRDefault="000711CE" w:rsidP="006137E2">
      <w:ins w:id="46" w:author="Bergen, Lennart van" w:date="2018-02-21T17:40:00Z">
        <w:r>
          <w:t xml:space="preserve">Het metadata element </w:t>
        </w:r>
        <w:r w:rsidRPr="000711CE">
          <w:rPr>
            <w:i/>
            <w:rPrChange w:id="47" w:author="Bergen, Lennart van" w:date="2018-02-21T17:40:00Z">
              <w:rPr/>
            </w:rPrChange>
          </w:rPr>
          <w:t>b</w:t>
        </w:r>
      </w:ins>
      <w:del w:id="48" w:author="Bergen, Lennart van" w:date="2018-02-21T17:38:00Z">
        <w:r w:rsidR="005658A1" w:rsidRPr="000711CE" w:rsidDel="000711CE">
          <w:rPr>
            <w:i/>
            <w:rPrChange w:id="49" w:author="Bergen, Lennart van" w:date="2018-02-21T17:40:00Z">
              <w:rPr/>
            </w:rPrChange>
          </w:rPr>
          <w:delText>De metadata</w:delText>
        </w:r>
      </w:del>
      <w:del w:id="50" w:author="Bergen, Lennart van" w:date="2018-02-21T17:40:00Z">
        <w:r w:rsidR="005658A1" w:rsidRPr="000711CE" w:rsidDel="000711CE">
          <w:rPr>
            <w:i/>
            <w:rPrChange w:id="51" w:author="Bergen, Lennart van" w:date="2018-02-21T17:40:00Z">
              <w:rPr/>
            </w:rPrChange>
          </w:rPr>
          <w:delText xml:space="preserve"> </w:delText>
        </w:r>
      </w:del>
      <w:del w:id="52" w:author="Bergen, Lennart van" w:date="2018-02-21T17:39:00Z">
        <w:r w:rsidR="005658A1" w:rsidRPr="000711CE" w:rsidDel="000711CE">
          <w:rPr>
            <w:i/>
            <w:rPrChange w:id="53" w:author="Bergen, Lennart van" w:date="2018-02-21T17:40:00Z">
              <w:rPr/>
            </w:rPrChange>
          </w:rPr>
          <w:delText>“b</w:delText>
        </w:r>
      </w:del>
      <w:r w:rsidR="005658A1" w:rsidRPr="000711CE">
        <w:rPr>
          <w:i/>
          <w:rPrChange w:id="54" w:author="Bergen, Lennart van" w:date="2018-02-21T17:39:00Z">
            <w:rPr/>
          </w:rPrChange>
        </w:rPr>
        <w:t>egrip</w:t>
      </w:r>
      <w:del w:id="55" w:author="Bergen, Lennart van" w:date="2018-02-21T17:39:00Z">
        <w:r w:rsidR="005658A1" w:rsidDel="000711CE">
          <w:delText>”</w:delText>
        </w:r>
      </w:del>
      <w:r w:rsidR="005658A1">
        <w:t xml:space="preserve"> mag achteraf toegevoegd worden. Het is </w:t>
      </w:r>
      <w:r w:rsidR="00C450BC">
        <w:t xml:space="preserve">immers </w:t>
      </w:r>
      <w:r w:rsidR="005658A1">
        <w:t xml:space="preserve">mogelijk dat </w:t>
      </w:r>
      <w:r w:rsidR="00655752">
        <w:t xml:space="preserve">bijvoorbeeld </w:t>
      </w:r>
      <w:r w:rsidR="00FE0AFB">
        <w:t xml:space="preserve">het informatiemodel eerder opgesteld wordt dan het model van begrippen, of dat </w:t>
      </w:r>
      <w:r w:rsidR="005645F6">
        <w:t xml:space="preserve">het </w:t>
      </w:r>
      <w:r w:rsidR="005658A1">
        <w:t xml:space="preserve">initieel niet bekend is wat </w:t>
      </w:r>
      <w:r w:rsidR="005645F6">
        <w:t xml:space="preserve">van een modelelement </w:t>
      </w:r>
      <w:r w:rsidR="005658A1">
        <w:t xml:space="preserve">het bijbehorende begrip is, of dat een </w:t>
      </w:r>
      <w:r w:rsidR="00A83DFA">
        <w:t xml:space="preserve">model van </w:t>
      </w:r>
      <w:r w:rsidR="005658A1">
        <w:t>begrip</w:t>
      </w:r>
      <w:r w:rsidR="00F13085">
        <w:t>pen</w:t>
      </w:r>
      <w:r w:rsidR="005658A1">
        <w:t xml:space="preserve"> </w:t>
      </w:r>
      <w:r w:rsidR="00963512">
        <w:t xml:space="preserve">uitgebreid wordt met </w:t>
      </w:r>
      <w:r w:rsidR="00A83DFA">
        <w:t>een extra begrip.</w:t>
      </w:r>
      <w:r w:rsidR="005658A1">
        <w:t xml:space="preserve"> Het criterium om een begrip op te nemen in een model van begrippen is geen onderdeel van dit metamodel. </w:t>
      </w:r>
      <w:r w:rsidR="00042F24">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r w:rsidR="00423AC7">
        <w:t>Als</w:t>
      </w:r>
      <w:ins w:id="56" w:author="Bergen, Lennart van" w:date="2018-02-21T17:40:00Z">
        <w:r>
          <w:t xml:space="preserve"> het</w:t>
        </w:r>
      </w:ins>
      <w:ins w:id="57" w:author="Bergen, Lennart van" w:date="2018-02-21T17:41:00Z">
        <w:r>
          <w:t xml:space="preserve"> metadata element </w:t>
        </w:r>
      </w:ins>
      <w:del w:id="58" w:author="Bergen, Lennart van" w:date="2018-02-21T17:41:00Z">
        <w:r w:rsidR="00423AC7" w:rsidRPr="000711CE" w:rsidDel="000711CE">
          <w:delText xml:space="preserve"> </w:delText>
        </w:r>
      </w:del>
      <w:del w:id="59" w:author="Bergen, Lennart van" w:date="2018-02-21T17:39:00Z">
        <w:r w:rsidR="00423AC7" w:rsidRPr="000711CE" w:rsidDel="000711CE">
          <w:delText>de metadata</w:delText>
        </w:r>
      </w:del>
      <w:ins w:id="60" w:author="Bergen, Lennart van" w:date="2018-02-21T17:39:00Z">
        <w:r w:rsidRPr="000711CE">
          <w:t>begrip</w:t>
        </w:r>
        <w:r>
          <w:t xml:space="preserve"> </w:t>
        </w:r>
      </w:ins>
      <w:del w:id="61" w:author="Bergen, Lennart van" w:date="2018-02-21T17:39:00Z">
        <w:r w:rsidR="00423AC7" w:rsidDel="000711CE">
          <w:delText xml:space="preserve"> </w:delText>
        </w:r>
      </w:del>
      <w:r w:rsidR="00423AC7">
        <w:t>wordt weggelaten</w:t>
      </w:r>
      <w:ins w:id="62" w:author="Bergen, Lennart van" w:date="2018-02-21T17:41:00Z">
        <w:r>
          <w:t>,</w:t>
        </w:r>
      </w:ins>
      <w:r w:rsidR="00D62ACE">
        <w:t xml:space="preserve"> of </w:t>
      </w:r>
      <w:ins w:id="63" w:author="Bergen, Lennart van" w:date="2018-02-21T17:41:00Z">
        <w:r>
          <w:t xml:space="preserve">de metadata die erin op genomen kan worden </w:t>
        </w:r>
      </w:ins>
      <w:r w:rsidR="00D62ACE">
        <w:t>wordt leeggelaten c.q. de verwijzing naar het begrip (nog) niet gemaakt kan worden</w:t>
      </w:r>
      <w:r w:rsidR="00423AC7">
        <w:t xml:space="preserve">, dan is de betekenis </w:t>
      </w:r>
      <w:r w:rsidR="00D62ACE">
        <w:t xml:space="preserve">hiervan </w:t>
      </w:r>
      <w:r w:rsidR="00423AC7">
        <w:t>dat</w:t>
      </w:r>
      <w:r w:rsidR="00D62ACE">
        <w:t xml:space="preserve"> </w:t>
      </w:r>
      <w:r w:rsidR="00423AC7">
        <w:t>het</w:t>
      </w:r>
      <w:r w:rsidR="00D62ACE">
        <w:t xml:space="preserve"> </w:t>
      </w:r>
      <w:r w:rsidR="00423AC7" w:rsidRPr="006137E2">
        <w:rPr>
          <w:b/>
          <w:bCs/>
        </w:rPr>
        <w:t>niet bekend is</w:t>
      </w:r>
      <w:r w:rsidR="00423AC7">
        <w:t xml:space="preserve"> of er sprake is van een begrip.</w:t>
      </w:r>
    </w:p>
    <w:p w14:paraId="6D76BB01" w14:textId="77777777" w:rsidR="006137E2" w:rsidRDefault="006137E2" w:rsidP="006137E2"/>
    <w:p w14:paraId="03D3F0FD" w14:textId="266B0048" w:rsidR="0074064B" w:rsidRDefault="005658A1" w:rsidP="006137E2">
      <w:r>
        <w:t xml:space="preserve">Het is zeker niet zo dat elk modelelement een </w:t>
      </w:r>
      <w:r w:rsidR="00691A84">
        <w:t>begrip</w:t>
      </w:r>
      <w:r>
        <w:t xml:space="preserve"> is. </w:t>
      </w:r>
      <w:ins w:id="64" w:author="Bergen, Lennart van" w:date="2018-02-21T17:42:00Z">
        <w:r w:rsidR="00CA6B56">
          <w:t>Het metadata element mag weggelaten worden en d</w:t>
        </w:r>
      </w:ins>
      <w:del w:id="65" w:author="Bergen, Lennart van" w:date="2018-02-21T17:42:00Z">
        <w:r w:rsidDel="00CA6B56">
          <w:delText>D</w:delText>
        </w:r>
      </w:del>
      <w:r>
        <w:t xml:space="preserve">e metadata mag </w:t>
      </w:r>
      <w:del w:id="66" w:author="Bergen, Lennart van" w:date="2018-02-21T17:43:00Z">
        <w:r w:rsidDel="00CA6B56">
          <w:delText xml:space="preserve">dus gewoon </w:delText>
        </w:r>
      </w:del>
      <w:r>
        <w:t xml:space="preserve">leeggelaten worden. Vaak </w:t>
      </w:r>
      <w:del w:id="67" w:author="Bergen, Lennart van" w:date="2018-02-21T17:43:00Z">
        <w:r w:rsidDel="00CA6B56">
          <w:delText xml:space="preserve">zijn </w:delText>
        </w:r>
      </w:del>
      <w:ins w:id="68" w:author="Bergen, Lennart van" w:date="2018-02-21T17:43:00Z">
        <w:r w:rsidR="00CA6B56">
          <w:t xml:space="preserve">kan bij </w:t>
        </w:r>
      </w:ins>
      <w:r>
        <w:t xml:space="preserve">objecttypes en attribuutsoorten wel </w:t>
      </w:r>
      <w:ins w:id="69" w:author="Bergen, Lennart van" w:date="2018-02-21T17:43:00Z">
        <w:r w:rsidR="00CA6B56">
          <w:t xml:space="preserve">een verwijzing opgenomen naar een begrip </w:t>
        </w:r>
      </w:ins>
      <w:del w:id="70" w:author="Bergen, Lennart van" w:date="2018-02-21T17:44:00Z">
        <w:r w:rsidDel="00CA6B56">
          <w:delText xml:space="preserve">onderwerp van gesprek </w:delText>
        </w:r>
      </w:del>
      <w:r>
        <w:t xml:space="preserve">en </w:t>
      </w:r>
      <w:del w:id="71" w:author="Bergen, Lennart van" w:date="2018-02-21T17:44:00Z">
        <w:r w:rsidDel="00CA6B56">
          <w:delText xml:space="preserve">zijn </w:delText>
        </w:r>
      </w:del>
      <w:ins w:id="72" w:author="Bergen, Lennart van" w:date="2018-02-21T17:44:00Z">
        <w:r w:rsidR="00CA6B56">
          <w:t xml:space="preserve">is dit niet zinvol bij </w:t>
        </w:r>
      </w:ins>
      <w:r>
        <w:t>datatypen</w:t>
      </w:r>
      <w:del w:id="73" w:author="Bergen, Lennart van" w:date="2018-02-21T17:44:00Z">
        <w:r w:rsidDel="00CA6B56">
          <w:delText xml:space="preserve"> dit niet</w:delText>
        </w:r>
      </w:del>
      <w:r>
        <w:t xml:space="preserve">, maar dit is geen harde regel. Bijvoorbeeld: een koopsom van een huis wordt uitgedrukt met een bedrag. In het domein is de koopsom wel een </w:t>
      </w:r>
      <w:r w:rsidR="00C16ADD">
        <w:t>begrip</w:t>
      </w:r>
      <w:r>
        <w:t>, maar het modelelement bedrag niet. Valuta is al zeker geen onderwerp van gesprek, en een euro al helemaal niet. Het kan best zijn dat een euro wel een definitie kent, die internationaal gepubliceerd is, maar in dit geval wordt er geen U</w:t>
      </w:r>
      <w:r w:rsidR="00DD6553">
        <w:t>R</w:t>
      </w:r>
      <w:r>
        <w:t xml:space="preserve">I opgenomen, omdat euro niet als zodanig terugkomt in het bij het IM behorende </w:t>
      </w:r>
      <w:r w:rsidR="00FD1CD8">
        <w:t>model van begrippen</w:t>
      </w:r>
      <w:r>
        <w:t xml:space="preserve">. </w:t>
      </w:r>
    </w:p>
    <w:p w14:paraId="789CAB4D" w14:textId="77777777" w:rsidR="004F36D6" w:rsidRDefault="004F36D6" w:rsidP="0003040E">
      <w:pPr>
        <w:rPr>
          <w:ins w:id="74" w:author="Bergen, Lennart van" w:date="2018-02-21T17:45:00Z"/>
        </w:rPr>
      </w:pPr>
    </w:p>
    <w:p w14:paraId="705D1B7B" w14:textId="513A8131" w:rsidR="0003040E" w:rsidRDefault="0003040E" w:rsidP="0003040E">
      <w:r>
        <w:t xml:space="preserve">Bij het opnemen van </w:t>
      </w:r>
      <w:del w:id="75" w:author="Bergen, Lennart van" w:date="2018-02-21T17:44:00Z">
        <w:r w:rsidDel="00576CF3">
          <w:delText>de metadata</w:delText>
        </w:r>
      </w:del>
      <w:ins w:id="76" w:author="Bergen, Lennart van" w:date="2018-02-21T17:44:00Z">
        <w:r w:rsidR="00576CF3">
          <w:t xml:space="preserve">het begrip </w:t>
        </w:r>
      </w:ins>
      <w:del w:id="77" w:author="Bergen, Lennart van" w:date="2018-02-21T17:44:00Z">
        <w:r w:rsidDel="00576CF3">
          <w:delText xml:space="preserve"> </w:delText>
        </w:r>
      </w:del>
      <w:r>
        <w:t xml:space="preserve">is het van belang om zeer zorgvuldig te zijn. Bijvoorbeeld: het kan zijn dat in het model </w:t>
      </w:r>
      <w:ins w:id="78" w:author="Bergen, Lennart van" w:date="2018-02-21T17:45:00Z">
        <w:r w:rsidR="00B35074">
          <w:t xml:space="preserve">van begrippen </w:t>
        </w:r>
      </w:ins>
      <w:del w:id="79" w:author="Bergen, Lennart van" w:date="2018-02-21T17:45:00Z">
        <w:r w:rsidDel="004F36D6">
          <w:delText xml:space="preserve">van </w:delText>
        </w:r>
      </w:del>
      <w:ins w:id="80" w:author="Bergen, Lennart van" w:date="2018-02-21T17:45:00Z">
        <w:r w:rsidR="004F36D6">
          <w:t xml:space="preserve">een </w:t>
        </w:r>
      </w:ins>
      <w:r>
        <w:t>Natuurlijk persoon en</w:t>
      </w:r>
      <w:ins w:id="81" w:author="Bergen, Lennart van" w:date="2018-02-21T17:45:00Z">
        <w:r w:rsidR="004F36D6">
          <w:t xml:space="preserve"> een</w:t>
        </w:r>
      </w:ins>
      <w:r>
        <w:t xml:space="preserve"> Niet natuurlijk persoon zijn opgenomen, terwijl </w:t>
      </w:r>
      <w:del w:id="82" w:author="Bergen, Lennart van" w:date="2018-02-21T17:45:00Z">
        <w:r w:rsidDel="003F0E4F">
          <w:delText xml:space="preserve"> dat </w:delText>
        </w:r>
      </w:del>
      <w:r>
        <w:t xml:space="preserve">in het informatiemodel </w:t>
      </w:r>
      <w:ins w:id="83" w:author="Bergen, Lennart van" w:date="2018-02-21T17:45:00Z">
        <w:r w:rsidR="003F0E4F">
          <w:t xml:space="preserve">alleen </w:t>
        </w:r>
      </w:ins>
      <w:r>
        <w:t xml:space="preserve">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p>
    <w:p w14:paraId="6027E218" w14:textId="77777777" w:rsidR="006137E2" w:rsidRDefault="006137E2" w:rsidP="006137E2"/>
    <w:p w14:paraId="50313BB5" w14:textId="45BF6455" w:rsidR="00BE6B45" w:rsidRDefault="00510D13">
      <w:ins w:id="84" w:author="Bergen, Lennart van" w:date="2018-02-21T18:24:00Z">
        <w:r>
          <w:t>Aanbeveling: d</w:t>
        </w:r>
      </w:ins>
      <w:del w:id="85" w:author="Bergen, Lennart van" w:date="2018-02-21T18:12:00Z">
        <w:r w:rsidR="009A4D61" w:rsidDel="0049779B">
          <w:delText>Aanbeveling: d</w:delText>
        </w:r>
      </w:del>
      <w:r w:rsidR="00042F24">
        <w:t xml:space="preserve">e verwijzing </w:t>
      </w:r>
      <w:r w:rsidR="009A4D61">
        <w:t xml:space="preserve">vanuit het eigen informatiemodel naar een </w:t>
      </w:r>
      <w:r w:rsidR="00042F24">
        <w:t xml:space="preserve">begrip </w:t>
      </w:r>
      <w:r w:rsidR="009A4D61">
        <w:t xml:space="preserve">is </w:t>
      </w:r>
      <w:ins w:id="86" w:author="Bergen, Lennart van" w:date="2018-02-21T18:12:00Z">
        <w:r w:rsidR="002C5087">
          <w:t xml:space="preserve">altijd </w:t>
        </w:r>
      </w:ins>
      <w:r w:rsidR="009A4D61">
        <w:t xml:space="preserve">een </w:t>
      </w:r>
      <w:r w:rsidR="00042F24">
        <w:t xml:space="preserve">verwijzing naar een begrip </w:t>
      </w:r>
      <w:ins w:id="87" w:author="Bergen, Lennart van" w:date="2018-02-21T18:01:00Z">
        <w:r w:rsidR="00481C04">
          <w:t>d</w:t>
        </w:r>
      </w:ins>
      <w:ins w:id="88" w:author="Bergen, Lennart van" w:date="2018-02-22T10:52:00Z">
        <w:r w:rsidR="00D62388">
          <w:t>at</w:t>
        </w:r>
      </w:ins>
      <w:ins w:id="89" w:author="Bergen, Lennart van" w:date="2018-02-21T18:01:00Z">
        <w:r w:rsidR="00481C04">
          <w:t xml:space="preserve"> </w:t>
        </w:r>
        <w:r w:rsidR="00BD07E9">
          <w:t xml:space="preserve">toebehoort tot </w:t>
        </w:r>
      </w:ins>
      <w:del w:id="90" w:author="Bergen, Lennart van" w:date="2018-02-21T18:01:00Z">
        <w:r w:rsidR="00042F24" w:rsidDel="00481C04">
          <w:delText xml:space="preserve">uit </w:delText>
        </w:r>
      </w:del>
      <w:r w:rsidR="00042F24">
        <w:t>het eigen</w:t>
      </w:r>
      <w:ins w:id="91" w:author="Bergen, Lennart van" w:date="2018-02-21T17:46:00Z">
        <w:r w:rsidR="00DB496A">
          <w:t xml:space="preserve"> </w:t>
        </w:r>
      </w:ins>
      <w:del w:id="92" w:author="Bergen, Lennart van" w:date="2018-02-21T17:46:00Z">
        <w:r w:rsidR="00042F24" w:rsidDel="00DB496A">
          <w:delText xml:space="preserve"> begrippenkader</w:delText>
        </w:r>
      </w:del>
      <w:ins w:id="93" w:author="Bergen, Lennart van" w:date="2018-02-21T17:46:00Z">
        <w:r w:rsidR="00DB496A">
          <w:t>model van begrippen</w:t>
        </w:r>
      </w:ins>
      <w:r w:rsidR="00042F24">
        <w:t xml:space="preserve">. </w:t>
      </w:r>
      <w:ins w:id="94" w:author="Bergen, Lennart van" w:date="2018-02-21T18:03:00Z">
        <w:r w:rsidR="002C07B0">
          <w:t>Voor begrippen die domein specifiek zijn is dit altijd zo</w:t>
        </w:r>
      </w:ins>
      <w:ins w:id="95" w:author="Bergen, Lennart van" w:date="2018-02-21T18:04:00Z">
        <w:r w:rsidR="00D62255">
          <w:t xml:space="preserve"> en zal de aan URI van het begrip ook te herkennen zijn dat dit zo is. </w:t>
        </w:r>
      </w:ins>
      <w:ins w:id="96" w:author="Bergen, Lennart van" w:date="2018-02-21T18:21:00Z">
        <w:r w:rsidR="00C14450">
          <w:t xml:space="preserve">Er </w:t>
        </w:r>
      </w:ins>
      <w:ins w:id="97" w:author="Bergen, Lennart van" w:date="2018-02-21T18:05:00Z">
        <w:r w:rsidR="00F31310">
          <w:t xml:space="preserve">zijn </w:t>
        </w:r>
      </w:ins>
      <w:ins w:id="98" w:author="Bergen, Lennart van" w:date="2018-02-21T18:21:00Z">
        <w:r w:rsidR="00633761">
          <w:t xml:space="preserve">echter </w:t>
        </w:r>
      </w:ins>
      <w:ins w:id="99" w:author="Bergen, Lennart van" w:date="2018-02-21T18:05:00Z">
        <w:r w:rsidR="00F31310">
          <w:t xml:space="preserve">situaties denkbaar waarin een begrip </w:t>
        </w:r>
      </w:ins>
      <w:ins w:id="100" w:author="Bergen, Lennart van" w:date="2018-02-21T18:13:00Z">
        <w:r w:rsidR="009846A1">
          <w:t xml:space="preserve">een URI heeft die </w:t>
        </w:r>
      </w:ins>
      <w:ins w:id="101" w:author="Bergen, Lennart van" w:date="2018-02-21T18:05:00Z">
        <w:r w:rsidR="00F31310">
          <w:t xml:space="preserve">extern is aan het eigen model van begrippen. </w:t>
        </w:r>
      </w:ins>
      <w:ins w:id="102" w:author="Bergen, Lennart van" w:date="2018-02-21T18:21:00Z">
        <w:r w:rsidR="00AD2839">
          <w:t xml:space="preserve">Het begrip is dan klaarblijkelijk wel relevant voor het eigen domein, en behoort daarom dan ook tot het eigen model van begrippen, ondanks dat de URI extern is. </w:t>
        </w:r>
      </w:ins>
      <w:ins w:id="103" w:author="Bergen, Lennart van" w:date="2018-02-21T18:22:00Z">
        <w:r w:rsidR="00E1490C">
          <w:t xml:space="preserve">Een externe URI komt bijvoorbeeld voor als </w:t>
        </w:r>
      </w:ins>
      <w:ins w:id="104" w:author="Bergen, Lennart van" w:date="2018-02-21T18:05:00Z">
        <w:r w:rsidR="00F31310">
          <w:t xml:space="preserve">het eigen </w:t>
        </w:r>
        <w:r w:rsidR="00E1490C">
          <w:t xml:space="preserve">informatiemodel </w:t>
        </w:r>
      </w:ins>
      <w:ins w:id="105" w:author="Bergen, Lennart van" w:date="2018-02-21T18:22:00Z">
        <w:r w:rsidR="00E1490C">
          <w:t xml:space="preserve">modelelementen </w:t>
        </w:r>
      </w:ins>
      <w:ins w:id="106" w:author="Bergen, Lennart van" w:date="2018-02-21T18:05:00Z">
        <w:r w:rsidR="00F31310">
          <w:t xml:space="preserve">uit een ander </w:t>
        </w:r>
      </w:ins>
      <w:ins w:id="107" w:author="Bergen, Lennart van" w:date="2018-02-21T18:22:00Z">
        <w:r w:rsidR="006C2F7D">
          <w:t xml:space="preserve">informatiemodel </w:t>
        </w:r>
      </w:ins>
      <w:ins w:id="108" w:author="Bergen, Lennart van" w:date="2018-02-21T18:05:00Z">
        <w:r w:rsidR="00F31310">
          <w:t xml:space="preserve">heeft overgenomen, zoals bedoeld bij het stereotype «view» of «extern». </w:t>
        </w:r>
      </w:ins>
      <w:ins w:id="109" w:author="Bergen, Lennart van" w:date="2018-02-21T18:17:00Z">
        <w:r w:rsidR="0094334D">
          <w:t>Of bijvoorbeel</w:t>
        </w:r>
      </w:ins>
      <w:ins w:id="110" w:author="Bergen, Lennart van" w:date="2018-02-21T18:05:00Z">
        <w:r w:rsidR="00F31310">
          <w:t>d omdat het begrip weliswaar in gebruik is binnen het eigen domein, maar ontleen</w:t>
        </w:r>
      </w:ins>
      <w:ins w:id="111" w:author="Bergen, Lennart van" w:date="2018-02-21T18:07:00Z">
        <w:r w:rsidR="00163BD1">
          <w:t xml:space="preserve">t </w:t>
        </w:r>
      </w:ins>
      <w:ins w:id="112" w:author="Bergen, Lennart van" w:date="2018-02-21T18:05:00Z">
        <w:r w:rsidR="00F31310">
          <w:t xml:space="preserve">is aan een ander domein c.q. </w:t>
        </w:r>
      </w:ins>
      <w:ins w:id="113" w:author="Bergen, Lennart van" w:date="2018-02-21T18:18:00Z">
        <w:r w:rsidR="00BD27B0">
          <w:t xml:space="preserve">aan </w:t>
        </w:r>
      </w:ins>
      <w:ins w:id="114" w:author="Bergen, Lennart van" w:date="2018-02-21T18:05:00Z">
        <w:r w:rsidR="00F31310">
          <w:t>ander model van begrippen</w:t>
        </w:r>
      </w:ins>
      <w:ins w:id="115" w:author="Bergen, Lennart van" w:date="2018-02-21T18:23:00Z">
        <w:r w:rsidR="00311521">
          <w:t xml:space="preserve"> en </w:t>
        </w:r>
      </w:ins>
      <w:ins w:id="116" w:author="Bergen, Lennart van" w:date="2018-02-22T10:54:00Z">
        <w:r w:rsidR="00D62388">
          <w:t xml:space="preserve">aangegeven wordt dat </w:t>
        </w:r>
      </w:ins>
      <w:ins w:id="117" w:author="Bergen, Lennart van" w:date="2018-02-21T18:23:00Z">
        <w:r w:rsidR="00311521">
          <w:t>het begrip één op één is daarmee</w:t>
        </w:r>
      </w:ins>
      <w:ins w:id="118" w:author="Bergen, Lennart van" w:date="2018-02-21T18:05:00Z">
        <w:r w:rsidR="00F31310">
          <w:t xml:space="preserve">. </w:t>
        </w:r>
      </w:ins>
      <w:ins w:id="119" w:author="Bergen, Lennart van" w:date="2018-02-21T18:14:00Z">
        <w:r w:rsidR="000F1890">
          <w:t xml:space="preserve">Dit is mogelijk en toegestaan. In de praktijk wordt </w:t>
        </w:r>
      </w:ins>
      <w:ins w:id="120" w:author="Bergen, Lennart van" w:date="2018-02-21T18:13:00Z">
        <w:r w:rsidR="009846A1">
          <w:t xml:space="preserve">een </w:t>
        </w:r>
      </w:ins>
      <w:ins w:id="121" w:author="Bergen, Lennart van" w:date="2018-02-21T18:01:00Z">
        <w:r w:rsidR="00DA6FA4">
          <w:t xml:space="preserve">begrip </w:t>
        </w:r>
      </w:ins>
      <w:ins w:id="122" w:author="Bergen, Lennart van" w:date="2018-02-21T18:13:00Z">
        <w:r w:rsidR="00090103">
          <w:t xml:space="preserve">uit een ander model van begrippen echter </w:t>
        </w:r>
      </w:ins>
      <w:ins w:id="123" w:author="Bergen, Lennart van" w:date="2018-02-21T18:15:00Z">
        <w:r w:rsidR="00683113">
          <w:t xml:space="preserve">veelal </w:t>
        </w:r>
      </w:ins>
      <w:ins w:id="124" w:author="Bergen, Lennart van" w:date="2018-02-21T18:02:00Z">
        <w:r w:rsidR="00AD635F">
          <w:t xml:space="preserve">met een eigen </w:t>
        </w:r>
      </w:ins>
      <w:ins w:id="125" w:author="Bergen, Lennart van" w:date="2018-02-21T18:15:00Z">
        <w:r w:rsidR="00683113">
          <w:t xml:space="preserve">URI en een eigen </w:t>
        </w:r>
      </w:ins>
      <w:ins w:id="126" w:author="Bergen, Lennart van" w:date="2018-02-21T18:02:00Z">
        <w:r w:rsidR="00AD635F">
          <w:t xml:space="preserve">beschrijving </w:t>
        </w:r>
      </w:ins>
      <w:ins w:id="127" w:author="Bergen, Lennart van" w:date="2018-02-21T18:15:00Z">
        <w:r w:rsidR="00D356C3">
          <w:t xml:space="preserve">opgenomen in het </w:t>
        </w:r>
      </w:ins>
      <w:ins w:id="128" w:author="Bergen, Lennart van" w:date="2018-02-21T18:18:00Z">
        <w:r w:rsidR="0021556B">
          <w:t xml:space="preserve">eigen </w:t>
        </w:r>
      </w:ins>
      <w:ins w:id="129" w:author="Bergen, Lennart van" w:date="2018-02-21T18:15:00Z">
        <w:r w:rsidR="00D356C3">
          <w:t>model van begrippen</w:t>
        </w:r>
      </w:ins>
      <w:ins w:id="130" w:author="Bergen, Lennart van" w:date="2018-02-21T18:01:00Z">
        <w:r w:rsidR="00DA6FA4">
          <w:t xml:space="preserve">. </w:t>
        </w:r>
      </w:ins>
      <w:ins w:id="131" w:author="Bergen, Lennart van" w:date="2018-02-21T18:15:00Z">
        <w:r w:rsidR="00D356C3">
          <w:t xml:space="preserve">Dit komt doordat </w:t>
        </w:r>
        <w:r w:rsidR="0088618E">
          <w:t xml:space="preserve">in </w:t>
        </w:r>
      </w:ins>
      <w:del w:id="132" w:author="Bergen, Lennart van" w:date="2018-02-21T18:15:00Z">
        <w:r w:rsidR="0024462C" w:rsidDel="00D356C3">
          <w:delText>H</w:delText>
        </w:r>
      </w:del>
      <w:ins w:id="133" w:author="Bergen, Lennart van" w:date="2018-02-21T18:15:00Z">
        <w:r w:rsidR="00D356C3">
          <w:t>h</w:t>
        </w:r>
      </w:ins>
      <w:r w:rsidR="0024462C">
        <w:t xml:space="preserve">et eigen domein </w:t>
      </w:r>
      <w:del w:id="134" w:author="Bergen, Lennart van" w:date="2018-02-21T18:15:00Z">
        <w:r w:rsidR="0024462C" w:rsidDel="00D356C3">
          <w:delText xml:space="preserve">kijkt </w:delText>
        </w:r>
      </w:del>
      <w:del w:id="135" w:author="Bergen, Lennart van" w:date="2018-02-21T18:16:00Z">
        <w:r w:rsidR="009470F1" w:rsidDel="00322BF1">
          <w:delText xml:space="preserve">immers </w:delText>
        </w:r>
      </w:del>
      <w:del w:id="136" w:author="Bergen, Lennart van" w:date="2018-02-22T10:55:00Z">
        <w:r w:rsidR="0024462C" w:rsidDel="00D62388">
          <w:delText>vrijwel altijd</w:delText>
        </w:r>
      </w:del>
      <w:ins w:id="137" w:author="Bergen, Lennart van" w:date="2018-02-22T10:55:00Z">
        <w:r w:rsidR="00D62388">
          <w:t>meestal</w:t>
        </w:r>
      </w:ins>
      <w:r w:rsidR="0024462C">
        <w:t xml:space="preserve"> op een eigen manier aan tegen </w:t>
      </w:r>
      <w:del w:id="138" w:author="Bergen, Lennart van" w:date="2018-02-21T18:16:00Z">
        <w:r w:rsidR="0024462C" w:rsidDel="00322BF1">
          <w:delText xml:space="preserve">een </w:delText>
        </w:r>
      </w:del>
      <w:ins w:id="139" w:author="Bergen, Lennart van" w:date="2018-02-21T18:16:00Z">
        <w:r w:rsidR="00322BF1">
          <w:t xml:space="preserve">het </w:t>
        </w:r>
      </w:ins>
      <w:r w:rsidR="0024462C">
        <w:t>begrip</w:t>
      </w:r>
      <w:ins w:id="140" w:author="Bergen, Lennart van" w:date="2018-02-21T18:16:00Z">
        <w:r w:rsidR="00322BF1">
          <w:t xml:space="preserve"> wordt aangekeken</w:t>
        </w:r>
      </w:ins>
      <w:r w:rsidR="005978BA">
        <w:t>,</w:t>
      </w:r>
      <w:ins w:id="141" w:author="Bergen, Lennart van" w:date="2018-02-21T18:16:00Z">
        <w:r w:rsidR="00322BF1">
          <w:t xml:space="preserve"> </w:t>
        </w:r>
      </w:ins>
      <w:del w:id="142" w:author="Bergen, Lennart van" w:date="2018-02-21T18:16:00Z">
        <w:r w:rsidR="005978BA" w:rsidDel="00322BF1">
          <w:delText xml:space="preserve"> </w:delText>
        </w:r>
      </w:del>
      <w:r w:rsidR="005978BA">
        <w:t xml:space="preserve">of </w:t>
      </w:r>
      <w:ins w:id="143" w:author="Bergen, Lennart van" w:date="2018-02-21T18:16:00Z">
        <w:r w:rsidR="00322BF1">
          <w:t xml:space="preserve">omdat </w:t>
        </w:r>
      </w:ins>
      <w:ins w:id="144" w:author="Bergen, Lennart van" w:date="2018-02-22T10:56:00Z">
        <w:r w:rsidR="00D62388">
          <w:t>het niet de bedoeling is dat</w:t>
        </w:r>
      </w:ins>
      <w:ins w:id="145" w:author="Bergen, Lennart van" w:date="2018-02-21T18:16:00Z">
        <w:r w:rsidR="00322BF1">
          <w:t xml:space="preserve"> het eigen model van begrippen </w:t>
        </w:r>
      </w:ins>
      <w:del w:id="146" w:author="Bergen, Lennart van" w:date="2018-02-21T18:16:00Z">
        <w:r w:rsidR="005978BA" w:rsidDel="007E4ABF">
          <w:delText xml:space="preserve">wilt </w:delText>
        </w:r>
      </w:del>
      <w:del w:id="147" w:author="Bergen, Lennart van" w:date="2018-02-22T10:56:00Z">
        <w:r w:rsidR="005978BA" w:rsidDel="00D62388">
          <w:delText xml:space="preserve">niet </w:delText>
        </w:r>
      </w:del>
      <w:r w:rsidR="00F37E0A">
        <w:t>automatisch</w:t>
      </w:r>
      <w:r w:rsidR="005978BA">
        <w:t xml:space="preserve"> </w:t>
      </w:r>
      <w:ins w:id="148" w:author="Bergen, Lennart van" w:date="2018-02-21T18:16:00Z">
        <w:r w:rsidR="007E4ABF">
          <w:t xml:space="preserve">wilt </w:t>
        </w:r>
      </w:ins>
      <w:r w:rsidR="005978BA">
        <w:t>meebewe</w:t>
      </w:r>
      <w:ins w:id="149" w:author="Bergen, Lennart van" w:date="2018-02-22T10:56:00Z">
        <w:r w:rsidR="00D62388">
          <w:t>e</w:t>
        </w:r>
      </w:ins>
      <w:r w:rsidR="005978BA">
        <w:t>g</w:t>
      </w:r>
      <w:ins w:id="150" w:author="Bergen, Lennart van" w:date="2018-02-22T10:56:00Z">
        <w:r w:rsidR="00D62388">
          <w:t>t</w:t>
        </w:r>
      </w:ins>
      <w:del w:id="151" w:author="Bergen, Lennart van" w:date="2018-02-22T10:56:00Z">
        <w:r w:rsidR="005978BA" w:rsidDel="00D62388">
          <w:delText>en</w:delText>
        </w:r>
      </w:del>
      <w:r w:rsidR="005978BA">
        <w:t xml:space="preserve"> met gewijzigde definities</w:t>
      </w:r>
      <w:ins w:id="152" w:author="Bergen, Lennart van" w:date="2018-02-21T18:16:00Z">
        <w:r w:rsidR="00526083">
          <w:t xml:space="preserve"> uit het andere domein</w:t>
        </w:r>
      </w:ins>
      <w:r w:rsidR="0024462C">
        <w:t xml:space="preserve">. </w:t>
      </w:r>
      <w:ins w:id="153" w:author="Bergen, Lennart van" w:date="2018-02-21T18:19:00Z">
        <w:r w:rsidR="00BF5C79">
          <w:t xml:space="preserve">Merk op dat het MIM niet gaat over hoe een model van begrippen worden gemodelleerd. </w:t>
        </w:r>
      </w:ins>
      <w:del w:id="154" w:author="Bergen, Lennart van" w:date="2018-02-21T18:05:00Z">
        <w:r w:rsidR="009A4D61" w:rsidDel="00F31310">
          <w:delText xml:space="preserve">Er zijn situaties denkbaar </w:delText>
        </w:r>
        <w:r w:rsidR="009A4D61" w:rsidDel="00F31310">
          <w:lastRenderedPageBreak/>
          <w:delText xml:space="preserve">waarin </w:delText>
        </w:r>
      </w:del>
      <w:del w:id="155" w:author="Bergen, Lennart van" w:date="2018-02-21T17:49:00Z">
        <w:r w:rsidR="009A4D61" w:rsidDel="00E32526">
          <w:delText xml:space="preserve">er vanuit het informatiemodel </w:delText>
        </w:r>
      </w:del>
      <w:del w:id="156" w:author="Bergen, Lennart van" w:date="2018-02-21T17:48:00Z">
        <w:r w:rsidR="009A4D61" w:rsidDel="00E32526">
          <w:delText xml:space="preserve">rechtstreeks </w:delText>
        </w:r>
      </w:del>
      <w:del w:id="157" w:author="Bergen, Lennart van" w:date="2018-02-21T17:49:00Z">
        <w:r w:rsidR="009A4D61" w:rsidDel="00E32526">
          <w:delText xml:space="preserve">naar </w:delText>
        </w:r>
      </w:del>
      <w:del w:id="158" w:author="Bergen, Lennart van" w:date="2018-02-21T18:05:00Z">
        <w:r w:rsidR="009A4D61" w:rsidDel="00F31310">
          <w:delText xml:space="preserve">een begrip </w:delText>
        </w:r>
      </w:del>
      <w:del w:id="159" w:author="Bergen, Lennart van" w:date="2018-02-21T17:56:00Z">
        <w:r w:rsidR="009A4D61" w:rsidDel="001A5568">
          <w:delText xml:space="preserve">uit een ander </w:delText>
        </w:r>
      </w:del>
      <w:del w:id="160" w:author="Bergen, Lennart van" w:date="2018-02-21T17:46:00Z">
        <w:r w:rsidR="009A4D61" w:rsidDel="00DB496A">
          <w:delText xml:space="preserve">begrippenkader </w:delText>
        </w:r>
      </w:del>
      <w:del w:id="161" w:author="Bergen, Lennart van" w:date="2018-02-21T17:56:00Z">
        <w:r w:rsidR="009A4D61" w:rsidDel="001A5568">
          <w:delText>wordt verwezen</w:delText>
        </w:r>
        <w:r w:rsidR="00995B1F" w:rsidDel="001A5568">
          <w:delText xml:space="preserve">, </w:delText>
        </w:r>
      </w:del>
      <w:del w:id="162" w:author="Bergen, Lennart van" w:date="2018-02-21T17:47:00Z">
        <w:r w:rsidR="00995B1F" w:rsidDel="001D7B70">
          <w:delText xml:space="preserve">dus </w:delText>
        </w:r>
        <w:r w:rsidR="00995B1F" w:rsidDel="00CC08BE">
          <w:delText xml:space="preserve">dit is </w:delText>
        </w:r>
        <w:r w:rsidR="00995B1F" w:rsidDel="00EE20D9">
          <w:delText>een aanbeveling en niet een regel</w:delText>
        </w:r>
        <w:r w:rsidR="00936736" w:rsidDel="00EE20D9">
          <w:delText xml:space="preserve">. </w:delText>
        </w:r>
      </w:del>
    </w:p>
    <w:p w14:paraId="05D9C849" w14:textId="77777777" w:rsidR="00BE6B45" w:rsidRDefault="00BE6B45" w:rsidP="005658A1"/>
    <w:p w14:paraId="5636DBE3" w14:textId="67418771" w:rsidR="00026FE2" w:rsidRDefault="00026FE2" w:rsidP="006137E2">
      <w:pPr>
        <w:rPr>
          <w:rFonts w:asciiTheme="minorHAnsi" w:hAnsiTheme="minorHAnsi"/>
          <w:b/>
          <w:sz w:val="20"/>
          <w:szCs w:val="20"/>
        </w:rPr>
      </w:pPr>
      <w:r>
        <w:rPr>
          <w:rFonts w:asciiTheme="minorHAnsi" w:hAnsiTheme="minorHAnsi"/>
          <w:b/>
          <w:sz w:val="20"/>
          <w:szCs w:val="20"/>
        </w:rPr>
        <w:br w:type="page"/>
      </w:r>
    </w:p>
    <w:p w14:paraId="5FDC4B92" w14:textId="0B04E7A2" w:rsidR="00EB4F59" w:rsidRDefault="00EB4F59" w:rsidP="00B46F0D">
      <w:pPr>
        <w:spacing w:line="240" w:lineRule="auto"/>
        <w:outlineLvl w:val="0"/>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B46F0D">
      <w:pPr>
        <w:spacing w:line="240" w:lineRule="auto"/>
        <w:outlineLvl w:val="0"/>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B46F0D">
      <w:pPr>
        <w:spacing w:line="240" w:lineRule="auto"/>
        <w:outlineLvl w:val="0"/>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B46F0D">
      <w:pPr>
        <w:keepNext/>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B46F0D">
      <w:pPr>
        <w:spacing w:line="240" w:lineRule="auto"/>
        <w:outlineLvl w:val="0"/>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B46F0D">
      <w:pPr>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B46F0D">
      <w:pPr>
        <w:spacing w:line="240" w:lineRule="auto"/>
        <w:outlineLvl w:val="0"/>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46F0D">
      <w:pPr>
        <w:spacing w:line="240" w:lineRule="auto"/>
        <w:outlineLvl w:val="0"/>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46F0D">
      <w:pPr>
        <w:widowControl w:val="0"/>
        <w:autoSpaceDE w:val="0"/>
        <w:autoSpaceDN w:val="0"/>
        <w:adjustRightInd w:val="0"/>
        <w:spacing w:after="240"/>
        <w:outlineLvl w:val="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46F0D">
      <w:pPr>
        <w:widowControl w:val="0"/>
        <w:autoSpaceDE w:val="0"/>
        <w:autoSpaceDN w:val="0"/>
        <w:adjustRightInd w:val="0"/>
        <w:spacing w:after="240"/>
        <w:outlineLvl w:val="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46F0D">
      <w:pPr>
        <w:spacing w:line="240" w:lineRule="auto"/>
        <w:outlineLvl w:val="0"/>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headerReference w:type="default" r:id="rId9"/>
      <w:footerReference w:type="default" r:id="rId1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rgen, Lennart van" w:date="2018-02-21T17:31:00Z" w:initials="BLv">
    <w:p w14:paraId="7197B16D" w14:textId="77777777" w:rsidR="00A07A7A" w:rsidRDefault="00A07A7A" w:rsidP="00A07A7A">
      <w:pPr>
        <w:pStyle w:val="Tekstopmerking"/>
      </w:pPr>
      <w:r>
        <w:rPr>
          <w:rStyle w:val="Verwijzingopmerking"/>
        </w:rPr>
        <w:annotationRef/>
      </w:r>
      <w:r>
        <w:rPr>
          <w:rStyle w:val="Verwijzingopmerking"/>
        </w:rPr>
        <w:annotationRef/>
      </w:r>
      <w:r>
        <w:t xml:space="preserve">In de kantlijn staan opmerkingen. Deze kan je negeren als gewone lezer. </w:t>
      </w:r>
    </w:p>
    <w:p w14:paraId="637E9011" w14:textId="77777777" w:rsidR="00A07A7A" w:rsidRDefault="00A07A7A" w:rsidP="00A07A7A">
      <w:pPr>
        <w:pStyle w:val="Tekstopmerking"/>
      </w:pPr>
    </w:p>
    <w:p w14:paraId="0969C48E" w14:textId="77777777" w:rsidR="00A07A7A" w:rsidRDefault="00A07A7A" w:rsidP="00A07A7A">
      <w:pPr>
        <w:pStyle w:val="Tekstopmerking"/>
        <w:numPr>
          <w:ilvl w:val="0"/>
          <w:numId w:val="29"/>
        </w:numPr>
      </w:pPr>
      <w:r>
        <w:t xml:space="preserve">- lees onderstaande alleen als je wel alle opmerkingen wilt lezen -- </w:t>
      </w:r>
    </w:p>
    <w:p w14:paraId="39A63009" w14:textId="77777777" w:rsidR="00A07A7A" w:rsidRDefault="00A07A7A" w:rsidP="00A07A7A">
      <w:pPr>
        <w:pStyle w:val="Tekstopmerking"/>
      </w:pPr>
    </w:p>
    <w:p w14:paraId="378DA8CE" w14:textId="77777777" w:rsidR="00A07A7A" w:rsidRDefault="00A07A7A" w:rsidP="00A07A7A">
      <w:pPr>
        <w:pStyle w:val="Tekstopmerking"/>
      </w:pPr>
      <w:r>
        <w:t xml:space="preserve">Ze zijn wel blijven staan, als ze niet afgehandeld zijn. Ze zijn niet afgehandeld  als ze geen effect hebben op de UITWERKING (paragraaf titel), waar het om gaat. </w:t>
      </w:r>
    </w:p>
    <w:p w14:paraId="5091B104" w14:textId="77777777" w:rsidR="00A07A7A" w:rsidRDefault="00A07A7A" w:rsidP="00A07A7A">
      <w:pPr>
        <w:pStyle w:val="Tekstopmerking"/>
      </w:pPr>
    </w:p>
    <w:p w14:paraId="0040B98E" w14:textId="77777777" w:rsidR="00A07A7A" w:rsidRDefault="00A07A7A" w:rsidP="00A07A7A">
      <w:pPr>
        <w:pStyle w:val="Tekstopmerking"/>
      </w:pPr>
      <w:r>
        <w:t>Toelichting hierbij:</w:t>
      </w:r>
    </w:p>
    <w:p w14:paraId="4E1B1A8F" w14:textId="77777777" w:rsidR="00A07A7A" w:rsidRDefault="00A07A7A" w:rsidP="00A07A7A">
      <w:pPr>
        <w:pStyle w:val="Tekstopmerking"/>
      </w:pPr>
    </w:p>
    <w:p w14:paraId="00D6AC9B" w14:textId="77777777" w:rsidR="00A07A7A" w:rsidRDefault="00A07A7A" w:rsidP="00A07A7A">
      <w:pPr>
        <w:numPr>
          <w:ilvl w:val="0"/>
          <w:numId w:val="27"/>
        </w:numPr>
        <w:spacing w:line="240" w:lineRule="auto"/>
        <w:contextualSpacing w:val="0"/>
        <w:rPr>
          <w:rFonts w:ascii="Calibri" w:hAnsi="Calibri"/>
          <w:b/>
          <w:bCs/>
          <w:sz w:val="22"/>
          <w:szCs w:val="22"/>
        </w:rPr>
      </w:pPr>
      <w:r>
        <w:rPr>
          <w:rFonts w:ascii="Calibri" w:hAnsi="Calibri"/>
          <w:b/>
          <w:bCs/>
          <w:sz w:val="22"/>
          <w:szCs w:val="22"/>
        </w:rPr>
        <w:t xml:space="preserve">We onderkennen in MIM een model van begrippen, een conceptueel model, een logisch model. Opmerkingen rondom dit punt waarin vermoedens staan dat dit anders opgevat is zijn niet behandeld, omdat het niet anders is. </w:t>
      </w:r>
    </w:p>
    <w:p w14:paraId="46A87134" w14:textId="77777777" w:rsidR="00A07A7A" w:rsidRDefault="00A07A7A" w:rsidP="00A07A7A">
      <w:pPr>
        <w:ind w:left="708"/>
        <w:rPr>
          <w:rFonts w:ascii="Calibri" w:eastAsiaTheme="minorHAnsi" w:hAnsi="Calibri"/>
          <w:sz w:val="22"/>
          <w:szCs w:val="22"/>
        </w:rPr>
      </w:pPr>
      <w:r>
        <w:rPr>
          <w:rFonts w:ascii="Calibri" w:hAnsi="Calibri"/>
          <w:sz w:val="22"/>
          <w:szCs w:val="22"/>
        </w:rPr>
        <w:br/>
        <w:t xml:space="preserve">De beelden hierbij zijn niet veranderd, althans niet in de kerngroep MIM. </w:t>
      </w:r>
      <w:r>
        <w:rPr>
          <w:rFonts w:ascii="Calibri" w:hAnsi="Calibri"/>
          <w:sz w:val="22"/>
          <w:szCs w:val="22"/>
        </w:rPr>
        <w:br/>
      </w:r>
      <w:r>
        <w:rPr>
          <w:rFonts w:ascii="Calibri" w:hAnsi="Calibri"/>
          <w:sz w:val="22"/>
          <w:szCs w:val="22"/>
        </w:rPr>
        <w:br/>
        <w:t xml:space="preserve">Mogelijk zijn er  mensen buiten de kerngroep die bepaalde nuances niet maken, of net anders, maar in een verzoek of in een aanleiding mag dat gewoon. Verderop in het document wordt de behoefte conform MIM verder uitgewerkt.  </w:t>
      </w:r>
    </w:p>
    <w:p w14:paraId="470BA8E4" w14:textId="77777777" w:rsidR="00A07A7A" w:rsidRDefault="00A07A7A" w:rsidP="00A07A7A">
      <w:pPr>
        <w:rPr>
          <w:rFonts w:ascii="Calibri" w:hAnsi="Calibri"/>
          <w:sz w:val="22"/>
          <w:szCs w:val="22"/>
        </w:rPr>
      </w:pPr>
    </w:p>
    <w:p w14:paraId="255AFF55" w14:textId="77777777" w:rsidR="00A07A7A" w:rsidRDefault="00A07A7A" w:rsidP="00A07A7A">
      <w:pPr>
        <w:numPr>
          <w:ilvl w:val="0"/>
          <w:numId w:val="27"/>
        </w:numPr>
        <w:spacing w:after="240" w:line="240" w:lineRule="auto"/>
        <w:contextualSpacing w:val="0"/>
        <w:rPr>
          <w:rFonts w:ascii="Calibri" w:hAnsi="Calibri"/>
          <w:b/>
          <w:bCs/>
          <w:sz w:val="22"/>
          <w:szCs w:val="22"/>
        </w:rPr>
      </w:pPr>
      <w:r>
        <w:rPr>
          <w:rFonts w:ascii="Calibri" w:hAnsi="Calibri"/>
          <w:b/>
          <w:bCs/>
          <w:sz w:val="22"/>
          <w:szCs w:val="22"/>
        </w:rPr>
        <w:t xml:space="preserve">Een verwijzing naar een begrip kan op twee manieren ingezet worden. DEZE IS NIET IN SCOPE VAN DIT VERZOEK. Opmerkingen rondom dit punt zijn dus niet behandeld. </w:t>
      </w:r>
    </w:p>
    <w:p w14:paraId="2F0224D0" w14:textId="77777777" w:rsidR="00A07A7A" w:rsidRPr="00884833" w:rsidRDefault="00A07A7A" w:rsidP="00A07A7A">
      <w:pPr>
        <w:numPr>
          <w:ilvl w:val="0"/>
          <w:numId w:val="28"/>
        </w:numPr>
        <w:spacing w:after="240" w:line="240" w:lineRule="auto"/>
        <w:contextualSpacing w:val="0"/>
        <w:rPr>
          <w:rFonts w:ascii="Calibri" w:hAnsi="Calibri"/>
          <w:sz w:val="22"/>
          <w:szCs w:val="22"/>
          <w:lang w:eastAsia="en-US"/>
        </w:rPr>
      </w:pPr>
      <w:r>
        <w:rPr>
          <w:rFonts w:ascii="Calibri" w:hAnsi="Calibri"/>
          <w:sz w:val="22"/>
          <w:szCs w:val="22"/>
        </w:rPr>
        <w:t xml:space="preserve">In het eerste deel van de </w:t>
      </w:r>
      <w:proofErr w:type="spellStart"/>
      <w:r>
        <w:rPr>
          <w:rFonts w:ascii="Calibri" w:hAnsi="Calibri"/>
          <w:sz w:val="22"/>
          <w:szCs w:val="22"/>
        </w:rPr>
        <w:t>gereviewde</w:t>
      </w:r>
      <w:proofErr w:type="spellEnd"/>
      <w:r>
        <w:rPr>
          <w:rFonts w:ascii="Calibri" w:hAnsi="Calibri"/>
          <w:sz w:val="22"/>
          <w:szCs w:val="22"/>
        </w:rPr>
        <w:t xml:space="preserve"> uitwerking ging het om de </w:t>
      </w:r>
      <w:proofErr w:type="spellStart"/>
      <w:r>
        <w:rPr>
          <w:rFonts w:ascii="Calibri" w:hAnsi="Calibri"/>
          <w:sz w:val="22"/>
          <w:szCs w:val="22"/>
        </w:rPr>
        <w:t>traceability</w:t>
      </w:r>
      <w:proofErr w:type="spellEnd"/>
      <w:r>
        <w:rPr>
          <w:rFonts w:ascii="Calibri" w:hAnsi="Calibri"/>
          <w:sz w:val="22"/>
          <w:szCs w:val="22"/>
        </w:rPr>
        <w:t xml:space="preserve"> naar het begrip, om aan te geven dát een modelelement een weergave is van het betreffende begrip op IM niveau.</w:t>
      </w:r>
      <w:r>
        <w:rPr>
          <w:rFonts w:ascii="Calibri" w:hAnsi="Calibri"/>
          <w:sz w:val="22"/>
          <w:szCs w:val="22"/>
        </w:rPr>
        <w:br/>
      </w:r>
      <w:r>
        <w:rPr>
          <w:rFonts w:ascii="Calibri" w:hAnsi="Calibri"/>
          <w:sz w:val="22"/>
          <w:szCs w:val="22"/>
        </w:rPr>
        <w:br/>
      </w:r>
      <w:r>
        <w:rPr>
          <w:rFonts w:ascii="Calibri" w:hAnsi="Calibri"/>
          <w:sz w:val="22"/>
          <w:szCs w:val="22"/>
          <w:lang w:eastAsia="en-US"/>
        </w:rPr>
        <w:t xml:space="preserve">Hier zitten we </w:t>
      </w:r>
      <w:r>
        <w:rPr>
          <w:rFonts w:ascii="Calibri" w:hAnsi="Calibri"/>
          <w:sz w:val="22"/>
          <w:szCs w:val="22"/>
          <w:u w:val="single"/>
          <w:lang w:eastAsia="en-US"/>
        </w:rPr>
        <w:t>wel</w:t>
      </w:r>
      <w:r>
        <w:rPr>
          <w:rFonts w:ascii="Calibri" w:hAnsi="Calibri"/>
          <w:sz w:val="22"/>
          <w:szCs w:val="22"/>
          <w:lang w:eastAsia="en-US"/>
        </w:rPr>
        <w:t xml:space="preserve"> op 1 lijn. Hiervoor houden we bij, metadata begrip. Hier zitten nog wel wat tekstuele aanscherpingen. </w:t>
      </w:r>
      <w:r>
        <w:rPr>
          <w:rFonts w:ascii="Calibri" w:hAnsi="Calibri"/>
          <w:sz w:val="22"/>
          <w:szCs w:val="22"/>
          <w:lang w:eastAsia="en-US"/>
        </w:rPr>
        <w:br/>
      </w:r>
    </w:p>
    <w:p w14:paraId="004B1D9A" w14:textId="77777777" w:rsidR="00A07A7A" w:rsidRDefault="00A07A7A" w:rsidP="00A07A7A">
      <w:pPr>
        <w:pStyle w:val="Tekstopmerking"/>
      </w:pPr>
      <w:r>
        <w:rPr>
          <w:rFonts w:ascii="Calibri" w:hAnsi="Calibri"/>
          <w:sz w:val="22"/>
          <w:szCs w:val="22"/>
        </w:rPr>
        <w:br/>
      </w:r>
    </w:p>
    <w:p w14:paraId="5CBB4ED9" w14:textId="77777777" w:rsidR="00A07A7A" w:rsidRDefault="00A07A7A" w:rsidP="00A07A7A">
      <w:pPr>
        <w:pStyle w:val="Tekstopmerking"/>
      </w:pPr>
    </w:p>
    <w:p w14:paraId="1069B03E" w14:textId="419AFAE3" w:rsidR="00A07A7A" w:rsidRDefault="00A07A7A">
      <w:pPr>
        <w:pStyle w:val="Tekstopmerking"/>
      </w:pPr>
    </w:p>
  </w:comment>
  <w:comment w:id="1" w:author="Ellen Debats" w:date="2018-02-09T14:45:00Z" w:initials="ED">
    <w:p w14:paraId="5E582484" w14:textId="47176D6A" w:rsidR="00136FBE" w:rsidRDefault="00136FBE" w:rsidP="00136FBE">
      <w:pPr>
        <w:pStyle w:val="Tekstopmerking"/>
      </w:pPr>
      <w:r>
        <w:rPr>
          <w:rStyle w:val="Verwijzingopmerking"/>
        </w:rPr>
        <w:annotationRef/>
      </w:r>
      <w:r>
        <w:t xml:space="preserve">Ik neem aan dat voor het MIM document  de paragraaf UITWERKING van belang is. Zorg er eerst voor dat die goed is. Ik heb me nu met name gericht op dat gedeelte. Tekst op de eerste paar pagina’s aanpassen als dit ook naar buiten wordt </w:t>
      </w:r>
      <w:r w:rsidR="00924EFB">
        <w:t>gebracht. Zie opmerkingen Arjan k</w:t>
      </w:r>
    </w:p>
    <w:p w14:paraId="4868863B" w14:textId="6CF266FD" w:rsidR="00136FBE" w:rsidRDefault="00136FBE">
      <w:pPr>
        <w:pStyle w:val="Tekstopmerking"/>
      </w:pPr>
    </w:p>
  </w:comment>
  <w:comment w:id="2" w:author="Arjan Loeffen" w:date="2018-02-08T10:10:00Z" w:initials="AL">
    <w:p w14:paraId="6FD71AC1" w14:textId="1AD0088E" w:rsidR="00C60C7B" w:rsidRDefault="00C60C7B">
      <w:pPr>
        <w:pStyle w:val="Tekstopmerking"/>
      </w:pPr>
      <w:r>
        <w:rPr>
          <w:rStyle w:val="Verwijzingopmerking"/>
        </w:rPr>
        <w:annotationRef/>
      </w:r>
      <w:r>
        <w:t>MIM</w:t>
      </w:r>
    </w:p>
  </w:comment>
  <w:comment w:id="3" w:author="Arjan Loeffen" w:date="2018-02-08T10:12:00Z" w:initials="AL">
    <w:p w14:paraId="25BFC346" w14:textId="44DDDEC6" w:rsidR="00C60C7B" w:rsidRDefault="00C60C7B">
      <w:pPr>
        <w:pStyle w:val="Tekstopmerking"/>
      </w:pPr>
      <w:r>
        <w:rPr>
          <w:rStyle w:val="Verwijzingopmerking"/>
        </w:rPr>
        <w:annotationRef/>
      </w:r>
      <w:r>
        <w:t>Het is me niet duidelijk wat dit zijn. Wat maakt concepten specifiek “</w:t>
      </w:r>
      <w:proofErr w:type="spellStart"/>
      <w:r>
        <w:t>linked</w:t>
      </w:r>
      <w:proofErr w:type="spellEnd"/>
      <w:r>
        <w:t xml:space="preserve"> data” </w:t>
      </w:r>
      <w:proofErr w:type="spellStart"/>
      <w:r>
        <w:t>concepte</w:t>
      </w:r>
      <w:proofErr w:type="spellEnd"/>
      <w:r>
        <w:t>? De SKOS representatie?</w:t>
      </w:r>
    </w:p>
  </w:comment>
  <w:comment w:id="4" w:author="Arjan Kloosterboer" w:date="2018-02-09T10:28:00Z" w:initials="AK">
    <w:p w14:paraId="1C9FA2E1" w14:textId="44A0D27F" w:rsidR="00470293" w:rsidRDefault="00470293">
      <w:pPr>
        <w:pStyle w:val="Tekstopmerking"/>
      </w:pPr>
      <w:r>
        <w:rPr>
          <w:rStyle w:val="Verwijzingopmerking"/>
        </w:rPr>
        <w:annotationRef/>
      </w:r>
      <w:r>
        <w:t xml:space="preserve">In het MIM worden twee soorten informatiemodellen onderscheiden: conceptueel en logisch. Ik neem aan dat het in deze notitie gaat over conceptuele modellen. Een dergelijk model wordt in het MIM anders gedefinieerd dan hier staat: een model van de werkelijkheid. In de volgende zin loopt het ook weer door elkaar. Graag helder uit elkaar houden anders krijgen we verwarring. </w:t>
      </w:r>
    </w:p>
  </w:comment>
  <w:comment w:id="5" w:author="Arjan Kloosterboer" w:date="2018-02-09T10:32:00Z" w:initials="AK">
    <w:p w14:paraId="68B839C3" w14:textId="27042F42" w:rsidR="00470293" w:rsidRDefault="00470293">
      <w:pPr>
        <w:pStyle w:val="Tekstopmerking"/>
      </w:pPr>
      <w:r>
        <w:rPr>
          <w:rStyle w:val="Verwijzingopmerking"/>
        </w:rPr>
        <w:annotationRef/>
      </w:r>
      <w:r>
        <w:t xml:space="preserve">Dat zou betekenen dat er alleen een informatiemodel van het domein is en dat de administratie zich daar naadloos naar voegt. </w:t>
      </w:r>
    </w:p>
  </w:comment>
  <w:comment w:id="6" w:author="Arjan Kloosterboer" w:date="2018-02-09T10:33:00Z" w:initials="AK">
    <w:p w14:paraId="6695B22B" w14:textId="7830FD8E" w:rsidR="00470293" w:rsidRDefault="00470293">
      <w:pPr>
        <w:pStyle w:val="Tekstopmerking"/>
      </w:pPr>
      <w:r>
        <w:rPr>
          <w:rStyle w:val="Verwijzingopmerking"/>
        </w:rPr>
        <w:annotationRef/>
      </w:r>
      <w:r>
        <w:t xml:space="preserve">Ik snap niet wat hiermee bedoeld wordt. Alleen een model van de administratie en toch verwijzingen naar de beschrijving van het domein? Hoe en waarin is die beschrijving dan vastgelegd, als er geen conceptueel model is? En hoezo, die beschrijvingen opnemen in de administratie? Je gaat toch geen beschrijving van een objecttype in een administratie opnemen?  </w:t>
      </w:r>
    </w:p>
  </w:comment>
  <w:comment w:id="7" w:author="Arjan Kloosterboer" w:date="2018-02-09T10:36:00Z" w:initials="AK">
    <w:p w14:paraId="6DD28524" w14:textId="18051FB3" w:rsidR="00BF2D06" w:rsidRDefault="00BF2D06">
      <w:pPr>
        <w:pStyle w:val="Tekstopmerking"/>
      </w:pPr>
      <w:r>
        <w:rPr>
          <w:rStyle w:val="Verwijzingopmerking"/>
        </w:rPr>
        <w:annotationRef/>
      </w:r>
      <w:r>
        <w:t xml:space="preserve">De voorgaande alinea graag herschrijven op hetgeen in het MIM is verwoord, bedoeld en afgesproken. </w:t>
      </w:r>
    </w:p>
  </w:comment>
  <w:comment w:id="8" w:author="Arjan Kloosterboer" w:date="2018-02-09T10:37:00Z" w:initials="AK">
    <w:p w14:paraId="179DC89B" w14:textId="610D1CFC" w:rsidR="00BF2D06" w:rsidRDefault="00BF2D06">
      <w:pPr>
        <w:pStyle w:val="Tekstopmerking"/>
      </w:pPr>
      <w:r>
        <w:rPr>
          <w:rStyle w:val="Verwijzingopmerking"/>
        </w:rPr>
        <w:annotationRef/>
      </w:r>
      <w:r>
        <w:t xml:space="preserve">Ook deze alinea begrijp ik niet. Een informatiemodel is altijd of een conceptueel of een logisch model. De opsteller dient te vermelden welke van de twee. </w:t>
      </w:r>
    </w:p>
  </w:comment>
  <w:comment w:id="9" w:author="Arjan Kloosterboer" w:date="2018-02-09T10:39:00Z" w:initials="AK">
    <w:p w14:paraId="4F1DEC3A" w14:textId="664641C4" w:rsidR="00BF2D06" w:rsidRDefault="00BF2D06">
      <w:pPr>
        <w:pStyle w:val="Tekstopmerking"/>
      </w:pPr>
      <w:r>
        <w:rPr>
          <w:rStyle w:val="Verwijzingopmerking"/>
        </w:rPr>
        <w:annotationRef/>
      </w:r>
      <w:r>
        <w:t>Toevoegen waaraan? Model, objecttype, attribuutsoort, …?</w:t>
      </w:r>
    </w:p>
  </w:comment>
  <w:comment w:id="10" w:author="Arjan Loeffen" w:date="2018-02-08T10:13:00Z" w:initials="AL">
    <w:p w14:paraId="0EB82554" w14:textId="5212C8F4" w:rsidR="00C60C7B" w:rsidRDefault="00C60C7B">
      <w:pPr>
        <w:pStyle w:val="Tekstopmerking"/>
      </w:pPr>
      <w:r>
        <w:rPr>
          <w:rStyle w:val="Verwijzingopmerking"/>
        </w:rPr>
        <w:annotationRef/>
      </w:r>
      <w:r>
        <w:t>oeps</w:t>
      </w:r>
    </w:p>
  </w:comment>
  <w:comment w:id="11" w:author="Arjan Loeffen" w:date="2018-02-08T10:13:00Z" w:initials="AL">
    <w:p w14:paraId="35B40D03" w14:textId="5C71571C" w:rsidR="00C60C7B" w:rsidRDefault="00C60C7B">
      <w:pPr>
        <w:pStyle w:val="Tekstopmerking"/>
      </w:pPr>
      <w:r>
        <w:rPr>
          <w:rStyle w:val="Verwijzingopmerking"/>
        </w:rPr>
        <w:annotationRef/>
      </w:r>
      <w:r>
        <w:t>Dit is richtingloos en daarom niet realistisch. Het wordt alleen gedaan door filosofen.</w:t>
      </w:r>
    </w:p>
  </w:comment>
  <w:comment w:id="12" w:author="Ellen Debats" w:date="2018-02-09T07:40:00Z" w:initials="ED">
    <w:p w14:paraId="4834414E" w14:textId="019D6715" w:rsidR="00FC6B56" w:rsidRDefault="00FC6B56">
      <w:pPr>
        <w:pStyle w:val="Tekstopmerking"/>
      </w:pPr>
      <w:r>
        <w:rPr>
          <w:rStyle w:val="Verwijzingopmerking"/>
        </w:rPr>
        <w:annotationRef/>
      </w:r>
      <w:r>
        <w:t xml:space="preserve">Deze opmerking </w:t>
      </w:r>
      <w:r w:rsidR="00EC0DC8">
        <w:t xml:space="preserve">van Arjan </w:t>
      </w:r>
      <w:r>
        <w:t xml:space="preserve">kan ik niet helemaal plaatsen. </w:t>
      </w:r>
      <w:r w:rsidR="00AD3152">
        <w:t>Ook in het kader van de volgende opmerking van Arjan.</w:t>
      </w:r>
    </w:p>
  </w:comment>
  <w:comment w:id="13" w:author="Ellen Debats" w:date="2018-02-09T07:41:00Z" w:initials="ED">
    <w:p w14:paraId="0D3E122C" w14:textId="660D81F1" w:rsidR="00FC6B56" w:rsidRDefault="00FC6B56">
      <w:pPr>
        <w:pStyle w:val="Tekstopmerking"/>
      </w:pPr>
      <w:r>
        <w:rPr>
          <w:rStyle w:val="Verwijzingopmerking"/>
        </w:rPr>
        <w:annotationRef/>
      </w:r>
      <w:r>
        <w:t xml:space="preserve">Vervangen door: </w:t>
      </w:r>
      <w:r w:rsidR="00AD3152">
        <w:t>Idealiter eerst e</w:t>
      </w:r>
      <w:r>
        <w:t xml:space="preserve">en begrippenkader met concepten voor een </w:t>
      </w:r>
      <w:r w:rsidR="00AD3152">
        <w:t>specifiek</w:t>
      </w:r>
      <w:r>
        <w:t xml:space="preserve"> domein opstellen</w:t>
      </w:r>
      <w:r w:rsidR="00AD3152">
        <w:t>.</w:t>
      </w:r>
    </w:p>
    <w:p w14:paraId="4BB83207" w14:textId="77777777" w:rsidR="00AD3152" w:rsidRDefault="00AD3152">
      <w:pPr>
        <w:pStyle w:val="Tekstopmerking"/>
      </w:pPr>
    </w:p>
  </w:comment>
  <w:comment w:id="14" w:author="Arjan Loeffen" w:date="2018-02-08T10:13:00Z" w:initials="AL">
    <w:p w14:paraId="0327A48B" w14:textId="35C8FCE7" w:rsidR="00C60C7B" w:rsidRDefault="00C60C7B">
      <w:pPr>
        <w:pStyle w:val="Tekstopmerking"/>
      </w:pPr>
      <w:r>
        <w:rPr>
          <w:rStyle w:val="Verwijzingopmerking"/>
        </w:rPr>
        <w:annotationRef/>
      </w:r>
      <w:r>
        <w:t xml:space="preserve">Dit is realistisch. We werken aan deze begrippenkaders veelal omdat we er een automatiseringsslag op willen maken. Dus de technisch </w:t>
      </w:r>
      <w:proofErr w:type="spellStart"/>
      <w:r>
        <w:t>georienteerde</w:t>
      </w:r>
      <w:proofErr w:type="spellEnd"/>
      <w:r>
        <w:t xml:space="preserve"> analisten starten, en komen van daaruit tot meer globale “begrippen”. Misschien is het wel zo dat in </w:t>
      </w:r>
      <w:r w:rsidRPr="00C60C7B">
        <w:rPr>
          <w:i/>
        </w:rPr>
        <w:t>praktische</w:t>
      </w:r>
      <w:r>
        <w:t xml:space="preserve"> zin alleen logische informatiemodellen echt belangrijk zijn.</w:t>
      </w:r>
    </w:p>
  </w:comment>
  <w:comment w:id="15" w:author="Ellen Debats" w:date="2018-02-09T07:44:00Z" w:initials="ED">
    <w:p w14:paraId="76434DA8" w14:textId="1C8E5912" w:rsidR="00AD3152" w:rsidRPr="002F5ECB" w:rsidRDefault="00AD3152">
      <w:pPr>
        <w:pStyle w:val="Tekstopmerking"/>
      </w:pPr>
      <w:r>
        <w:rPr>
          <w:rStyle w:val="Verwijzingopmerking"/>
        </w:rPr>
        <w:annotationRef/>
      </w:r>
      <w:r w:rsidRPr="002F5ECB">
        <w:t>Tja dit is een heel technische inslag. Als mensen communiceren dan willen we ook dat we het over hetzelfde hebben</w:t>
      </w:r>
      <w:r w:rsidR="00AE2D38" w:rsidRPr="002F5ECB">
        <w:t>. Heeft dus</w:t>
      </w:r>
      <w:r w:rsidRPr="002F5ECB">
        <w:t xml:space="preserve"> totaal niets te maken met dat we een en ander gaan automatiseren. Ik ben het dus niet mee eens wat </w:t>
      </w:r>
      <w:r w:rsidR="00F6618E" w:rsidRPr="002F5ECB">
        <w:t>Arjan zegt.</w:t>
      </w:r>
    </w:p>
    <w:p w14:paraId="66F31D3A" w14:textId="17B53495" w:rsidR="00F6618E" w:rsidRPr="00136FBE" w:rsidRDefault="00F6618E">
      <w:pPr>
        <w:pStyle w:val="Tekstopmerking"/>
        <w:rPr>
          <w:highlight w:val="yellow"/>
        </w:rPr>
      </w:pPr>
    </w:p>
    <w:p w14:paraId="128FB620" w14:textId="77777777" w:rsidR="00E80F36" w:rsidRDefault="00E80F36" w:rsidP="00E80F36">
      <w:pPr>
        <w:pStyle w:val="Tekstopmerking"/>
      </w:pPr>
      <w:r>
        <w:t>Normaliter begin je met een begrippenmodel en stel je daarna een conceptueel model op en pas dan een logisch model. Anders loop je het risico op een techneutenoplossing die niet aansluit bij de werkelijkheid …</w:t>
      </w:r>
    </w:p>
    <w:p w14:paraId="1DAEEAEF" w14:textId="1DB5BBE4" w:rsidR="00F6618E" w:rsidRDefault="00F6618E">
      <w:pPr>
        <w:pStyle w:val="Tekstopmerking"/>
      </w:pPr>
    </w:p>
    <w:p w14:paraId="1884DCCE" w14:textId="4D6C3798" w:rsidR="005A2E86" w:rsidRDefault="005A2E86">
      <w:pPr>
        <w:pStyle w:val="Tekstopmerking"/>
      </w:pPr>
    </w:p>
    <w:p w14:paraId="4B9D9504" w14:textId="548D9A36" w:rsidR="005A2E86" w:rsidRDefault="005A2E86">
      <w:pPr>
        <w:pStyle w:val="Tekstopmerking"/>
      </w:pPr>
    </w:p>
  </w:comment>
  <w:comment w:id="16" w:author="Arjan Loeffen" w:date="2018-02-08T10:16:00Z" w:initials="AL">
    <w:p w14:paraId="7A9AF405" w14:textId="1EF48078" w:rsidR="00C60C7B" w:rsidRDefault="00C60C7B">
      <w:pPr>
        <w:pStyle w:val="Tekstopmerking"/>
      </w:pPr>
      <w:r>
        <w:rPr>
          <w:rStyle w:val="Verwijzingopmerking"/>
        </w:rPr>
        <w:annotationRef/>
      </w:r>
      <w:r>
        <w:t>Je bedoelt MIM, neem ik aan.</w:t>
      </w:r>
    </w:p>
  </w:comment>
  <w:comment w:id="17" w:author="Ellen Debats" w:date="2018-02-09T07:46:00Z" w:initials="ED">
    <w:p w14:paraId="77DC306E" w14:textId="3A3C958B" w:rsidR="00AD3152" w:rsidRDefault="00AD3152">
      <w:pPr>
        <w:pStyle w:val="Tekstopmerking"/>
      </w:pPr>
      <w:r>
        <w:rPr>
          <w:rStyle w:val="Verwijzingopmerking"/>
        </w:rPr>
        <w:annotationRef/>
      </w:r>
      <w:r>
        <w:t xml:space="preserve">Logisch model die niet technisch </w:t>
      </w:r>
      <w:proofErr w:type="spellStart"/>
      <w:r>
        <w:t>georienteerd</w:t>
      </w:r>
      <w:proofErr w:type="spellEnd"/>
      <w:r>
        <w:t xml:space="preserve"> is? Dit snap ik niet. Dan hebben we het toch over een conceptueel model?</w:t>
      </w:r>
    </w:p>
  </w:comment>
  <w:comment w:id="18" w:author="Arjan Loeffen" w:date="2018-02-08T10:18:00Z" w:initials="AL">
    <w:p w14:paraId="24F14FE4" w14:textId="23999C56" w:rsidR="00C60C7B" w:rsidRDefault="00C60C7B">
      <w:pPr>
        <w:pStyle w:val="Tekstopmerking"/>
      </w:pPr>
      <w:r>
        <w:rPr>
          <w:rStyle w:val="Verwijzingopmerking"/>
        </w:rPr>
        <w:annotationRef/>
      </w:r>
      <w:r>
        <w:t xml:space="preserve">Dat lijkt me de enige correcte doelstelling: </w:t>
      </w:r>
      <w:r w:rsidRPr="00C60C7B">
        <w:rPr>
          <w:i/>
        </w:rPr>
        <w:t>verwijzen</w:t>
      </w:r>
      <w:r>
        <w:t xml:space="preserve"> naar het begrippenkader om het gemodelleerde construct te relateren aan de niet-technische werkelijkheid.</w:t>
      </w:r>
    </w:p>
  </w:comment>
  <w:comment w:id="19" w:author="Ellen Debats" w:date="2018-02-09T07:48:00Z" w:initials="ED">
    <w:p w14:paraId="4141CB45" w14:textId="19ABB357" w:rsidR="00AD3152" w:rsidRDefault="00AD3152">
      <w:pPr>
        <w:pStyle w:val="Tekstopmerking"/>
      </w:pPr>
      <w:r>
        <w:rPr>
          <w:rStyle w:val="Verwijzingopmerking"/>
        </w:rPr>
        <w:annotationRef/>
      </w:r>
      <w:r>
        <w:t>Ik krijg de indruk dat met deze opmerking de paragraaf over de indeling van begrippen, conceptueel informatiemodel, logisch …. helemaal te niet wordt gedaan</w:t>
      </w:r>
    </w:p>
  </w:comment>
  <w:comment w:id="20" w:author="Arjan Loeffen" w:date="2018-02-08T10:19:00Z" w:initials="AL">
    <w:p w14:paraId="570F5B25" w14:textId="45FAEAB8" w:rsidR="00C60C7B" w:rsidRDefault="00C60C7B">
      <w:pPr>
        <w:pStyle w:val="Tekstopmerking"/>
      </w:pPr>
      <w:r>
        <w:rPr>
          <w:rStyle w:val="Verwijzingopmerking"/>
        </w:rPr>
        <w:annotationRef/>
      </w:r>
      <w:r>
        <w:t>Dan misbruik je het informatiemodel, toch? Dat hoort daar niet in.</w:t>
      </w:r>
      <w:r w:rsidR="006D3683">
        <w:t xml:space="preserve"> </w:t>
      </w:r>
      <w:r w:rsidR="006D3683">
        <w:br/>
        <w:t xml:space="preserve">Als je </w:t>
      </w:r>
      <w:r w:rsidR="006D3683" w:rsidRPr="006D3683">
        <w:rPr>
          <w:b/>
        </w:rPr>
        <w:t>recht van overpad</w:t>
      </w:r>
      <w:r w:rsidR="006D3683">
        <w:t xml:space="preserve"> definieert in IM dat beperk je je tot wat relevant is om te weten vanuit dit specifieke model. Als je héél </w:t>
      </w:r>
      <w:r w:rsidR="006D3683" w:rsidRPr="006D3683">
        <w:rPr>
          <w:b/>
        </w:rPr>
        <w:t>recht van overpad</w:t>
      </w:r>
      <w:r w:rsidR="006D3683">
        <w:t xml:space="preserve"> gaat </w:t>
      </w:r>
      <w:proofErr w:type="spellStart"/>
      <w:r w:rsidR="006D3683">
        <w:t>uitspecificeren</w:t>
      </w:r>
      <w:proofErr w:type="spellEnd"/>
      <w:r w:rsidR="006D3683">
        <w:t xml:space="preserve"> als juridisch begrip (wat je </w:t>
      </w:r>
      <w:proofErr w:type="spellStart"/>
      <w:r w:rsidR="006D3683">
        <w:t>typsch</w:t>
      </w:r>
      <w:proofErr w:type="spellEnd"/>
      <w:r w:rsidR="006D3683">
        <w:t xml:space="preserve"> in een model van begrippen zou verwachten) misbruik je het IM (de EA tool misschien zelfs), omdat het IM daar niets mee doet. Dus niet doen!!</w:t>
      </w:r>
    </w:p>
  </w:comment>
  <w:comment w:id="21" w:author="Arjan Kloosterboer" w:date="2018-02-09T10:42:00Z" w:initials="AK">
    <w:p w14:paraId="738B1114" w14:textId="6F65AE3D" w:rsidR="00F57F25" w:rsidRDefault="00F57F25">
      <w:pPr>
        <w:pStyle w:val="Tekstopmerking"/>
      </w:pPr>
      <w:r>
        <w:rPr>
          <w:rStyle w:val="Verwijzingopmerking"/>
        </w:rPr>
        <w:annotationRef/>
      </w:r>
      <w:r>
        <w:t>En als objecttype? En als eigenschap daarvan: attribuutsoort, relatiesoort?</w:t>
      </w:r>
    </w:p>
  </w:comment>
  <w:comment w:id="22" w:author="Arjan Loeffen" w:date="2018-02-08T10:23:00Z" w:initials="AL">
    <w:p w14:paraId="460B5DE6" w14:textId="06462849" w:rsidR="006D3683" w:rsidRDefault="006D3683">
      <w:pPr>
        <w:pStyle w:val="Tekstopmerking"/>
      </w:pPr>
      <w:r>
        <w:rPr>
          <w:rStyle w:val="Verwijzingopmerking"/>
        </w:rPr>
        <w:annotationRef/>
      </w:r>
      <w:r>
        <w:t>Denk ook aan waarden in enumeraties/codelist/referentielijsten.</w:t>
      </w:r>
    </w:p>
  </w:comment>
  <w:comment w:id="23" w:author="Ellen Debats" w:date="2018-02-09T10:09:00Z" w:initials="ED">
    <w:p w14:paraId="6D14832F" w14:textId="7E57C209" w:rsidR="00FD4598" w:rsidRDefault="00FD4598">
      <w:pPr>
        <w:pStyle w:val="Tekstopmerking"/>
      </w:pPr>
      <w:r>
        <w:rPr>
          <w:rStyle w:val="Verwijzingopmerking"/>
        </w:rPr>
        <w:annotationRef/>
      </w:r>
      <w:r>
        <w:t xml:space="preserve">Volgens mij kan </w:t>
      </w:r>
      <w:proofErr w:type="spellStart"/>
      <w:r>
        <w:t>tooling</w:t>
      </w:r>
      <w:proofErr w:type="spellEnd"/>
      <w:r>
        <w:t xml:space="preserve"> niet herkennen of opname van metadata is vanwege behoefte 1 of behoefte 2. Maar ik denk ook niet dat je dat wilt zeggen. Als het concept (begrip) gegenereerd is dan kan de link vervolgens gebruikt worden t.b.v. behoefte 1</w:t>
      </w:r>
    </w:p>
  </w:comment>
  <w:comment w:id="24" w:author="Arjan Loeffen" w:date="2018-02-08T10:24:00Z" w:initials="AL">
    <w:p w14:paraId="2385FC20" w14:textId="5E60B087" w:rsidR="006D3683" w:rsidRDefault="006D3683">
      <w:pPr>
        <w:pStyle w:val="Tekstopmerking"/>
      </w:pPr>
      <w:r>
        <w:rPr>
          <w:rStyle w:val="Verwijzingopmerking"/>
        </w:rPr>
        <w:annotationRef/>
      </w:r>
      <w:r>
        <w:t>Ja dus</w:t>
      </w:r>
    </w:p>
  </w:comment>
  <w:comment w:id="25" w:author="Arjan Loeffen" w:date="2018-02-08T10:24:00Z" w:initials="AL">
    <w:p w14:paraId="4C843CB4" w14:textId="4F08E6AB" w:rsidR="006D3683" w:rsidRDefault="006D3683">
      <w:pPr>
        <w:pStyle w:val="Tekstopmerking"/>
      </w:pPr>
      <w:r>
        <w:rPr>
          <w:rStyle w:val="Verwijzingopmerking"/>
        </w:rPr>
        <w:annotationRef/>
      </w:r>
      <w:r>
        <w:t>Nee dus</w:t>
      </w:r>
    </w:p>
  </w:comment>
  <w:comment w:id="26" w:author="Ellen Debats" w:date="2018-02-09T07:52:00Z" w:initials="ED">
    <w:p w14:paraId="05F2EAC3" w14:textId="0EA8C357" w:rsidR="00777078" w:rsidRDefault="00777078">
      <w:pPr>
        <w:pStyle w:val="Tekstopmerking"/>
      </w:pPr>
      <w:r>
        <w:rPr>
          <w:rStyle w:val="Verwijzingopmerking"/>
        </w:rPr>
        <w:annotationRef/>
      </w:r>
      <w:r>
        <w:t xml:space="preserve">Volgens mij is dat nu juist de bedoeling vanuit </w:t>
      </w:r>
      <w:proofErr w:type="spellStart"/>
      <w:r>
        <w:t>Geonovum</w:t>
      </w:r>
      <w:proofErr w:type="spellEnd"/>
    </w:p>
  </w:comment>
  <w:comment w:id="27" w:author="Arjan Loeffen" w:date="2018-02-08T10:25:00Z" w:initials="AL">
    <w:p w14:paraId="205C37AB" w14:textId="77777777" w:rsidR="006D3683" w:rsidRDefault="006D3683">
      <w:pPr>
        <w:pStyle w:val="Tekstopmerking"/>
      </w:pPr>
      <w:r>
        <w:rPr>
          <w:rStyle w:val="Verwijzingopmerking"/>
        </w:rPr>
        <w:annotationRef/>
      </w:r>
      <w:r>
        <w:t xml:space="preserve">Ik vraag me af </w:t>
      </w:r>
      <w:proofErr w:type="spellStart"/>
      <w:r>
        <w:t>af</w:t>
      </w:r>
      <w:proofErr w:type="spellEnd"/>
      <w:r>
        <w:t xml:space="preserve"> dat correct is. In MIM staat: “</w:t>
      </w:r>
      <w:r w:rsidRPr="006D3683">
        <w:t>De registratie of het informatiemodel waaruit de definitie is overgenomen dan wel een aanduiding die aangeeft uit welke bronnen de definitie is samengesteld.</w:t>
      </w:r>
      <w:r>
        <w:t>”</w:t>
      </w:r>
    </w:p>
    <w:p w14:paraId="3E6116DE" w14:textId="5EF603B8" w:rsidR="006D3683" w:rsidRDefault="006D3683">
      <w:pPr>
        <w:pStyle w:val="Tekstopmerking"/>
      </w:pPr>
      <w:r>
        <w:t>Alleen dat eerste deel lijkt me correct (</w:t>
      </w:r>
      <w:r w:rsidRPr="006D3683">
        <w:t>registratie of het informatiemodel</w:t>
      </w:r>
      <w:r>
        <w:t xml:space="preserve">), dus ik zou “herkomst definitie” hier niet voor misbruiken. </w:t>
      </w:r>
    </w:p>
  </w:comment>
  <w:comment w:id="28" w:author="Arjan Loeffen" w:date="2018-02-08T10:27:00Z" w:initials="AL">
    <w:p w14:paraId="1EF98D81" w14:textId="24D63DE9" w:rsidR="006D3683" w:rsidRDefault="006D3683">
      <w:pPr>
        <w:pStyle w:val="Tekstopmerking"/>
      </w:pPr>
      <w:r>
        <w:rPr>
          <w:rStyle w:val="Verwijzingopmerking"/>
        </w:rPr>
        <w:annotationRef/>
      </w:r>
      <w:r>
        <w:t>Ja (zoals je later beschrijft als TV “begrip”)</w:t>
      </w:r>
    </w:p>
  </w:comment>
  <w:comment w:id="29" w:author="Arjan Loeffen" w:date="2018-02-08T10:28:00Z" w:initials="AL">
    <w:p w14:paraId="4A11DF19" w14:textId="5E079817" w:rsidR="006D3683" w:rsidRDefault="006D3683">
      <w:pPr>
        <w:pStyle w:val="Tekstopmerking"/>
      </w:pPr>
      <w:r>
        <w:rPr>
          <w:rStyle w:val="Verwijzingopmerking"/>
        </w:rPr>
        <w:annotationRef/>
      </w:r>
      <w:r>
        <w:t>Heb daar geen beeld bij.</w:t>
      </w:r>
    </w:p>
  </w:comment>
  <w:comment w:id="31" w:author="Arjan Kloosterboer" w:date="2018-02-09T10:48:00Z" w:initials="AK">
    <w:p w14:paraId="0CB8BBE9" w14:textId="4DDA682B" w:rsidR="00DA32AB" w:rsidRDefault="00DA32AB">
      <w:pPr>
        <w:pStyle w:val="Tekstopmerking"/>
      </w:pPr>
      <w:r>
        <w:rPr>
          <w:rStyle w:val="Verwijzingopmerking"/>
        </w:rPr>
        <w:annotationRef/>
      </w:r>
      <w:r>
        <w:t xml:space="preserve">Deze begrijp ik niet maar lijkt me iets te impliciet. Ik heb een voorkeur voor een expliciete specificatie. </w:t>
      </w:r>
    </w:p>
  </w:comment>
  <w:comment w:id="30" w:author="Arjan Loeffen" w:date="2018-02-08T10:29:00Z" w:initials="AL">
    <w:p w14:paraId="4F7DE794" w14:textId="77777777" w:rsidR="006D3683" w:rsidRDefault="006D3683">
      <w:pPr>
        <w:pStyle w:val="Tekstopmerking"/>
      </w:pPr>
      <w:r>
        <w:rPr>
          <w:rStyle w:val="Verwijzingopmerking"/>
        </w:rPr>
        <w:annotationRef/>
      </w:r>
      <w:r>
        <w:t>Nee, niet strak.</w:t>
      </w:r>
    </w:p>
  </w:comment>
  <w:comment w:id="37" w:author="Arjan Loeffen" w:date="2018-02-08T10:29:00Z" w:initials="AL">
    <w:p w14:paraId="1C429913" w14:textId="77777777" w:rsidR="00CB4CAF" w:rsidRDefault="006D3683">
      <w:pPr>
        <w:pStyle w:val="Tekstopmerking"/>
      </w:pPr>
      <w:r>
        <w:rPr>
          <w:rStyle w:val="Verwijzingopmerking"/>
        </w:rPr>
        <w:annotationRef/>
      </w:r>
      <w:r>
        <w:t xml:space="preserve">Blijft lastig. 0 betekent doorgaans: </w:t>
      </w:r>
      <w:r w:rsidR="00CB4CAF">
        <w:t xml:space="preserve">de koppeling </w:t>
      </w:r>
      <w:r>
        <w:t xml:space="preserve">is niet noodzakelijk. Maar vaak is die link </w:t>
      </w:r>
      <w:r w:rsidRPr="00CB4CAF">
        <w:rPr>
          <w:i/>
        </w:rPr>
        <w:t>wel noodzakelijk</w:t>
      </w:r>
      <w:r w:rsidR="00CB4CAF">
        <w:t>, want je kunt niet iets modell</w:t>
      </w:r>
      <w:r>
        <w:t xml:space="preserve">eren wat niet als begrip (in de </w:t>
      </w:r>
      <w:proofErr w:type="spellStart"/>
      <w:r>
        <w:t>UoD</w:t>
      </w:r>
      <w:proofErr w:type="spellEnd"/>
      <w:r>
        <w:t>) een rol speelt. 0 behoort geen migratie/ontwikkel dingetje te zijn, maar een feit</w:t>
      </w:r>
      <w:r w:rsidR="00CB4CAF">
        <w:t xml:space="preserve">. Bijvoorbeeld: Voor ieder &lt;&lt;objecttype&gt;&gt; moet minimaal één begrip bestaan dat dit concept beschrijft. Als het begrip nog niet is vastgelegd is dat een faserings-dingetje. Je kunt dat wellicht in een profiel uitdrukken. </w:t>
      </w:r>
      <w:r w:rsidR="00CB4CAF">
        <w:br/>
      </w:r>
    </w:p>
    <w:p w14:paraId="4BEB5D19" w14:textId="32E45EAD" w:rsidR="006D3683" w:rsidRDefault="00CB4CAF">
      <w:pPr>
        <w:pStyle w:val="Tekstopmerking"/>
      </w:pPr>
      <w:r>
        <w:t xml:space="preserve">Let wel, dit geldt m.i. voor het hele MIM, en zou daar eens kritisch op nagekeken kunnen worden. Voorbeeld: </w:t>
      </w:r>
      <w:r w:rsidRPr="00CB4CAF">
        <w:rPr>
          <w:b/>
        </w:rPr>
        <w:t>Populatie 0..1</w:t>
      </w:r>
      <w:r>
        <w:t xml:space="preserve">. Ofwel, hoeft niet te zijn ingevuld. Maar is die er dan niet, populatie? Jawel, maar we geven er geen informatie over. Of MIM zegt dat het niet hoeft. Maar is dat geen profiel-zaak? Het is niet inherent aan </w:t>
      </w:r>
      <w:proofErr w:type="spellStart"/>
      <w:r>
        <w:t>objectttypen</w:t>
      </w:r>
      <w:proofErr w:type="spellEnd"/>
      <w:r>
        <w:t xml:space="preserve"> dat populaties niet bestaan. Het is wel inherent aan objecttypen dat er geen nadere toelichting op gegeven hoeft te worden. Dus daar is </w:t>
      </w:r>
      <w:r w:rsidRPr="00CB4CAF">
        <w:rPr>
          <w:b/>
        </w:rPr>
        <w:t>Toelichting 0..1</w:t>
      </w:r>
      <w:r>
        <w:t xml:space="preserve"> terecht.</w:t>
      </w:r>
    </w:p>
  </w:comment>
  <w:comment w:id="38" w:author="Bergen, Lennart van" w:date="2018-02-08T16:31:00Z" w:initials="BLv">
    <w:p w14:paraId="28061973" w14:textId="767E745C" w:rsidR="00627EFC" w:rsidRDefault="00627EFC">
      <w:pPr>
        <w:pStyle w:val="Tekstopmerking"/>
      </w:pPr>
      <w:r>
        <w:rPr>
          <w:rStyle w:val="Verwijzingopmerking"/>
        </w:rPr>
        <w:annotationRef/>
      </w:r>
      <w:r>
        <w:t xml:space="preserve">Je kan in theorie wel iets modelleren wat niet een begrip is. Bv. kadastraal object. </w:t>
      </w:r>
    </w:p>
    <w:p w14:paraId="16FCACD0" w14:textId="77777777" w:rsidR="00627EFC" w:rsidRDefault="00627EFC">
      <w:pPr>
        <w:pStyle w:val="Tekstopmerking"/>
      </w:pPr>
    </w:p>
    <w:p w14:paraId="6C42F497" w14:textId="18A9DCD5" w:rsidR="00627EFC" w:rsidRDefault="00627EFC">
      <w:pPr>
        <w:pStyle w:val="Tekstopmerking"/>
      </w:pPr>
      <w:r>
        <w:t xml:space="preserve">Ben het met je eens dat het vrijwel altijd wel nodig is. </w:t>
      </w:r>
    </w:p>
    <w:p w14:paraId="4789A275" w14:textId="77777777" w:rsidR="00627EFC" w:rsidRDefault="00627EFC">
      <w:pPr>
        <w:pStyle w:val="Tekstopmerking"/>
      </w:pPr>
    </w:p>
    <w:p w14:paraId="062A3C7F" w14:textId="0368B808" w:rsidR="00627EFC" w:rsidRDefault="00627EFC">
      <w:pPr>
        <w:pStyle w:val="Tekstopmerking"/>
      </w:pPr>
      <w:r>
        <w:t xml:space="preserve">Dat het in principe 1..1 of 1..* moet zijn in een IM, kan je in een eigen extensie opnemen en afspreken. Bv. alle objecttypes en alle attribuutsoorten behoren een implementatie/invulling te zijn, op IM niveau, van een begrip. </w:t>
      </w:r>
    </w:p>
    <w:p w14:paraId="6368C0ED" w14:textId="77777777" w:rsidR="00627EFC" w:rsidRDefault="00627EFC">
      <w:pPr>
        <w:pStyle w:val="Tekstopmerking"/>
      </w:pPr>
    </w:p>
    <w:p w14:paraId="44BE42E0" w14:textId="5568C511" w:rsidR="00627EFC" w:rsidRDefault="00627EFC">
      <w:pPr>
        <w:pStyle w:val="Tekstopmerking"/>
      </w:pPr>
      <w:r>
        <w:t xml:space="preserve">Een dergelijke intentie staat wel opgenomen in H3. </w:t>
      </w:r>
    </w:p>
    <w:p w14:paraId="2F5D00D5" w14:textId="77777777" w:rsidR="00627EFC" w:rsidRDefault="00627EFC">
      <w:pPr>
        <w:pStyle w:val="Tekstopmerking"/>
      </w:pPr>
    </w:p>
    <w:p w14:paraId="1DF5B530" w14:textId="596ACA60" w:rsidR="00627EFC" w:rsidRDefault="00627EFC">
      <w:pPr>
        <w:pStyle w:val="Tekstopmerking"/>
      </w:pPr>
      <w:r>
        <w:t xml:space="preserve">Helaas kan het niet 1..* worden op MIM niveau. </w:t>
      </w:r>
    </w:p>
    <w:p w14:paraId="5C52393D" w14:textId="77777777" w:rsidR="00627EFC" w:rsidRDefault="00627EFC">
      <w:pPr>
        <w:pStyle w:val="Tekstopmerking"/>
      </w:pPr>
    </w:p>
    <w:p w14:paraId="70E2B052" w14:textId="439325C3" w:rsidR="00627EFC" w:rsidRDefault="00627EFC">
      <w:pPr>
        <w:pStyle w:val="Tekstopmerking"/>
      </w:pPr>
      <w:r>
        <w:t xml:space="preserve">Ok? </w:t>
      </w:r>
    </w:p>
  </w:comment>
  <w:comment w:id="39" w:author="Arjan Loeffen" w:date="2018-02-08T10:38:00Z" w:initials="AL">
    <w:p w14:paraId="7E10EAF6" w14:textId="129A610B" w:rsidR="00CB4CAF" w:rsidRDefault="00CB4CAF">
      <w:pPr>
        <w:pStyle w:val="Tekstopmerking"/>
      </w:pPr>
      <w:r>
        <w:rPr>
          <w:rStyle w:val="Verwijzingopmerking"/>
        </w:rPr>
        <w:annotationRef/>
      </w:r>
      <w:r>
        <w:t xml:space="preserve">In een standaard niet over </w:t>
      </w:r>
      <w:proofErr w:type="spellStart"/>
      <w:r>
        <w:t>tooling</w:t>
      </w:r>
      <w:proofErr w:type="spellEnd"/>
      <w:r>
        <w:t xml:space="preserve"> praten, vind ik.</w:t>
      </w:r>
    </w:p>
  </w:comment>
  <w:comment w:id="40" w:author="Bergen, Lennart van" w:date="2018-02-08T16:33:00Z" w:initials="BLv">
    <w:p w14:paraId="7F1C79EF" w14:textId="2411E71E" w:rsidR="00627EFC" w:rsidRDefault="00627EFC">
      <w:pPr>
        <w:pStyle w:val="Tekstopmerking"/>
      </w:pPr>
      <w:r>
        <w:rPr>
          <w:rStyle w:val="Verwijzingopmerking"/>
        </w:rPr>
        <w:annotationRef/>
      </w:r>
      <w:r>
        <w:t xml:space="preserve">Er staat aangeven hoe het in UML wordt gemodelleerd. Dat is een UML--property. We hebben, als EA niet </w:t>
      </w:r>
      <w:proofErr w:type="spellStart"/>
      <w:r>
        <w:t>confrom</w:t>
      </w:r>
      <w:proofErr w:type="spellEnd"/>
      <w:r>
        <w:t xml:space="preserve"> UML werkt, ook aangegeven hoe je het doet. Dat doen we bewust. </w:t>
      </w:r>
    </w:p>
    <w:p w14:paraId="33502115" w14:textId="77777777" w:rsidR="00627EFC" w:rsidRDefault="00627EFC">
      <w:pPr>
        <w:pStyle w:val="Tekstopmerking"/>
      </w:pPr>
    </w:p>
    <w:p w14:paraId="5DDC1E1F" w14:textId="607C7C40" w:rsidR="00627EFC" w:rsidRDefault="00627EFC">
      <w:pPr>
        <w:pStyle w:val="Tekstopmerking"/>
      </w:pPr>
      <w:r>
        <w:t xml:space="preserve">Deze </w:t>
      </w:r>
      <w:proofErr w:type="spellStart"/>
      <w:r>
        <w:t>opm</w:t>
      </w:r>
      <w:proofErr w:type="spellEnd"/>
      <w:r>
        <w:t xml:space="preserve"> moet ik negeren.</w:t>
      </w:r>
    </w:p>
  </w:comment>
  <w:comment w:id="45" w:author="Brattinga, Marco" w:date="2018-02-12T08:54:00Z" w:initials="BM">
    <w:p w14:paraId="2B978416" w14:textId="1B48B3E3" w:rsidR="009B55FC" w:rsidRDefault="009B55FC" w:rsidP="009B55FC">
      <w:pPr>
        <w:pStyle w:val="Tekstopmerking"/>
      </w:pPr>
      <w:r>
        <w:rPr>
          <w:rStyle w:val="Verwijzingopmerking"/>
        </w:rPr>
        <w:annotationRef/>
      </w:r>
      <w:r>
        <w:t xml:space="preserve">De juiste URI is </w:t>
      </w:r>
      <w:hyperlink r:id="rId1" w:history="1">
        <w:r w:rsidR="002702B3" w:rsidRPr="008E35E4">
          <w:rPr>
            <w:rStyle w:val="Hyperlink"/>
          </w:rPr>
          <w:t>http://brk.basisregistraties.overheid.nl/id/begrip/Perceel</w:t>
        </w:r>
      </w:hyperlink>
      <w:r>
        <w:t xml:space="preserve"> (dus http en niet </w:t>
      </w:r>
      <w:proofErr w:type="spellStart"/>
      <w:r>
        <w:t>https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69B03E" w15:done="0"/>
  <w15:commentEx w15:paraId="4868863B" w15:done="0"/>
  <w15:commentEx w15:paraId="6FD71AC1" w15:done="0"/>
  <w15:commentEx w15:paraId="25BFC346" w15:done="0"/>
  <w15:commentEx w15:paraId="1C9FA2E1" w15:done="0"/>
  <w15:commentEx w15:paraId="68B839C3" w15:done="0"/>
  <w15:commentEx w15:paraId="6695B22B" w15:done="0"/>
  <w15:commentEx w15:paraId="6DD28524" w15:done="0"/>
  <w15:commentEx w15:paraId="179DC89B" w15:done="0"/>
  <w15:commentEx w15:paraId="4F1DEC3A" w15:done="0"/>
  <w15:commentEx w15:paraId="0EB82554" w15:done="0"/>
  <w15:commentEx w15:paraId="35B40D03" w15:done="0"/>
  <w15:commentEx w15:paraId="4834414E" w15:paraIdParent="35B40D03" w15:done="0"/>
  <w15:commentEx w15:paraId="4BB83207" w15:done="0"/>
  <w15:commentEx w15:paraId="0327A48B" w15:done="0"/>
  <w15:commentEx w15:paraId="4B9D9504" w15:paraIdParent="0327A48B" w15:done="0"/>
  <w15:commentEx w15:paraId="7A9AF405" w15:done="0"/>
  <w15:commentEx w15:paraId="77DC306E" w15:done="0"/>
  <w15:commentEx w15:paraId="24F14FE4" w15:done="0"/>
  <w15:commentEx w15:paraId="4141CB45" w15:paraIdParent="24F14FE4" w15:done="0"/>
  <w15:commentEx w15:paraId="570F5B25" w15:done="0"/>
  <w15:commentEx w15:paraId="738B1114" w15:done="0"/>
  <w15:commentEx w15:paraId="460B5DE6" w15:done="0"/>
  <w15:commentEx w15:paraId="6D14832F" w15:done="0"/>
  <w15:commentEx w15:paraId="2385FC20" w15:done="0"/>
  <w15:commentEx w15:paraId="4C843CB4" w15:done="0"/>
  <w15:commentEx w15:paraId="05F2EAC3" w15:paraIdParent="4C843CB4" w15:done="0"/>
  <w15:commentEx w15:paraId="3E6116DE" w15:done="0"/>
  <w15:commentEx w15:paraId="1EF98D81" w15:done="0"/>
  <w15:commentEx w15:paraId="4A11DF19" w15:done="0"/>
  <w15:commentEx w15:paraId="0CB8BBE9" w15:done="0"/>
  <w15:commentEx w15:paraId="4F7DE794" w15:done="0"/>
  <w15:commentEx w15:paraId="4BEB5D19" w15:done="0"/>
  <w15:commentEx w15:paraId="70E2B052" w15:paraIdParent="4BEB5D19" w15:done="0"/>
  <w15:commentEx w15:paraId="7E10EAF6" w15:done="0"/>
  <w15:commentEx w15:paraId="5DDC1E1F" w15:paraIdParent="7E10EAF6" w15:done="0"/>
  <w15:commentEx w15:paraId="2B978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Default="009B55FC" w:rsidP="009B55FC">
      <w:pPr>
        <w:pStyle w:val="Voetnoottekst"/>
      </w:pPr>
      <w:r>
        <w:rPr>
          <w:rStyle w:val="Voetnootmarkering"/>
        </w:rPr>
        <w:footnoteRef/>
      </w:r>
      <w:r>
        <w:t xml:space="preserve"> </w:t>
      </w:r>
      <w:r w:rsidRPr="002702B3">
        <w:rPr>
          <w:sz w:val="16"/>
        </w:rPr>
        <w:t>Zoals opgenomen in de pas toe of leg uit lijst</w:t>
      </w:r>
      <w:r w:rsidR="00313C34" w:rsidRPr="002702B3">
        <w:rPr>
          <w:sz w:val="16"/>
        </w:rPr>
        <w:t xml:space="preserve"> van forum standaardisatie Nederland. </w:t>
      </w:r>
      <w:r w:rsidRPr="002702B3">
        <w:rPr>
          <w:sz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3"/>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4"/>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3"/>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gen, Lennart van">
    <w15:presenceInfo w15:providerId="None" w15:userId="Bergen, Lennart van"/>
  </w15:person>
  <w15:person w15:author="Ellen Debats">
    <w15:presenceInfo w15:providerId="Windows Live" w15:userId="611aaba39e361392"/>
  </w15:person>
  <w15:person w15:author="Arjan Loeffen">
    <w15:presenceInfo w15:providerId="Windows Live" w15:userId="3da4e8f3a29d4e7a"/>
  </w15:person>
  <w15:person w15:author="Arjan Kloosterboer">
    <w15:presenceInfo w15:providerId="None" w15:userId="Arjan Kloosterboer"/>
  </w15:person>
  <w15:person w15:author="Brattinga, Marco">
    <w15:presenceInfo w15:providerId="None" w15:userId="Brattinga, M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revisionView w:markup="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6090"/>
    <w:rsid w:val="00026FE2"/>
    <w:rsid w:val="0003040E"/>
    <w:rsid w:val="0003467B"/>
    <w:rsid w:val="00035697"/>
    <w:rsid w:val="00036935"/>
    <w:rsid w:val="000371CB"/>
    <w:rsid w:val="00042F24"/>
    <w:rsid w:val="0004373C"/>
    <w:rsid w:val="000711CE"/>
    <w:rsid w:val="00077E47"/>
    <w:rsid w:val="000822FE"/>
    <w:rsid w:val="00087569"/>
    <w:rsid w:val="00087729"/>
    <w:rsid w:val="00090103"/>
    <w:rsid w:val="00095BD9"/>
    <w:rsid w:val="00097E2C"/>
    <w:rsid w:val="000A2F2E"/>
    <w:rsid w:val="000A797B"/>
    <w:rsid w:val="000B08F6"/>
    <w:rsid w:val="000C0D5D"/>
    <w:rsid w:val="000D20FB"/>
    <w:rsid w:val="000E019D"/>
    <w:rsid w:val="000F1890"/>
    <w:rsid w:val="000F2C05"/>
    <w:rsid w:val="00111E78"/>
    <w:rsid w:val="001131A5"/>
    <w:rsid w:val="001176BB"/>
    <w:rsid w:val="00120696"/>
    <w:rsid w:val="00126D2A"/>
    <w:rsid w:val="001276FC"/>
    <w:rsid w:val="00131985"/>
    <w:rsid w:val="00132C4C"/>
    <w:rsid w:val="00135556"/>
    <w:rsid w:val="00135CBB"/>
    <w:rsid w:val="00136FBE"/>
    <w:rsid w:val="001422F5"/>
    <w:rsid w:val="0014258A"/>
    <w:rsid w:val="001500B8"/>
    <w:rsid w:val="001520DA"/>
    <w:rsid w:val="00152BAA"/>
    <w:rsid w:val="00154CB5"/>
    <w:rsid w:val="001564E5"/>
    <w:rsid w:val="00163BD1"/>
    <w:rsid w:val="001835BD"/>
    <w:rsid w:val="001848BA"/>
    <w:rsid w:val="00185E64"/>
    <w:rsid w:val="00186F26"/>
    <w:rsid w:val="00192DEB"/>
    <w:rsid w:val="001945F8"/>
    <w:rsid w:val="00195DF6"/>
    <w:rsid w:val="00196D21"/>
    <w:rsid w:val="001A20B8"/>
    <w:rsid w:val="001A3152"/>
    <w:rsid w:val="001A3303"/>
    <w:rsid w:val="001A5568"/>
    <w:rsid w:val="001B12EE"/>
    <w:rsid w:val="001B195C"/>
    <w:rsid w:val="001B1E82"/>
    <w:rsid w:val="001B3272"/>
    <w:rsid w:val="001B4BDD"/>
    <w:rsid w:val="001C0692"/>
    <w:rsid w:val="001C36F3"/>
    <w:rsid w:val="001D2F16"/>
    <w:rsid w:val="001D4BDE"/>
    <w:rsid w:val="001D7B70"/>
    <w:rsid w:val="001E70C3"/>
    <w:rsid w:val="001F1A8C"/>
    <w:rsid w:val="001F6A43"/>
    <w:rsid w:val="00204505"/>
    <w:rsid w:val="002053A7"/>
    <w:rsid w:val="002061EC"/>
    <w:rsid w:val="002139F8"/>
    <w:rsid w:val="00214A5C"/>
    <w:rsid w:val="00214AA3"/>
    <w:rsid w:val="0021556B"/>
    <w:rsid w:val="00237909"/>
    <w:rsid w:val="00242B54"/>
    <w:rsid w:val="00243112"/>
    <w:rsid w:val="0024462C"/>
    <w:rsid w:val="0024510C"/>
    <w:rsid w:val="002469B2"/>
    <w:rsid w:val="0025597F"/>
    <w:rsid w:val="00257A65"/>
    <w:rsid w:val="00262A4F"/>
    <w:rsid w:val="002671A6"/>
    <w:rsid w:val="002702B3"/>
    <w:rsid w:val="00276060"/>
    <w:rsid w:val="002818E6"/>
    <w:rsid w:val="002961FE"/>
    <w:rsid w:val="002A22B3"/>
    <w:rsid w:val="002A49A1"/>
    <w:rsid w:val="002B0BD5"/>
    <w:rsid w:val="002C07B0"/>
    <w:rsid w:val="002C2349"/>
    <w:rsid w:val="002C4307"/>
    <w:rsid w:val="002C5087"/>
    <w:rsid w:val="002C5CF7"/>
    <w:rsid w:val="002E3C6A"/>
    <w:rsid w:val="002E3DAB"/>
    <w:rsid w:val="002E5753"/>
    <w:rsid w:val="002E79B1"/>
    <w:rsid w:val="002F4778"/>
    <w:rsid w:val="002F5DF6"/>
    <w:rsid w:val="002F5ECB"/>
    <w:rsid w:val="00303BE0"/>
    <w:rsid w:val="003044ED"/>
    <w:rsid w:val="00311521"/>
    <w:rsid w:val="00313C34"/>
    <w:rsid w:val="00322BF1"/>
    <w:rsid w:val="0033074B"/>
    <w:rsid w:val="00330F05"/>
    <w:rsid w:val="003354D5"/>
    <w:rsid w:val="00347CAC"/>
    <w:rsid w:val="00355A5C"/>
    <w:rsid w:val="003562C0"/>
    <w:rsid w:val="003630BD"/>
    <w:rsid w:val="00363788"/>
    <w:rsid w:val="003766AE"/>
    <w:rsid w:val="00377A8D"/>
    <w:rsid w:val="00383EDA"/>
    <w:rsid w:val="00386D87"/>
    <w:rsid w:val="003941A4"/>
    <w:rsid w:val="003A122C"/>
    <w:rsid w:val="003B06F7"/>
    <w:rsid w:val="003B4A7E"/>
    <w:rsid w:val="003D4B3C"/>
    <w:rsid w:val="003E0C42"/>
    <w:rsid w:val="003E2B0C"/>
    <w:rsid w:val="003E6CEC"/>
    <w:rsid w:val="003E791E"/>
    <w:rsid w:val="003F0E4F"/>
    <w:rsid w:val="003F5092"/>
    <w:rsid w:val="003F5D4B"/>
    <w:rsid w:val="003F7702"/>
    <w:rsid w:val="0040102E"/>
    <w:rsid w:val="0040107A"/>
    <w:rsid w:val="0040446A"/>
    <w:rsid w:val="00410DA2"/>
    <w:rsid w:val="00416DBE"/>
    <w:rsid w:val="00417540"/>
    <w:rsid w:val="00423AC7"/>
    <w:rsid w:val="00426181"/>
    <w:rsid w:val="00431657"/>
    <w:rsid w:val="004362FB"/>
    <w:rsid w:val="00447AED"/>
    <w:rsid w:val="00450A7E"/>
    <w:rsid w:val="004659C6"/>
    <w:rsid w:val="004662B2"/>
    <w:rsid w:val="00467BD1"/>
    <w:rsid w:val="00470293"/>
    <w:rsid w:val="00481B9A"/>
    <w:rsid w:val="00481C04"/>
    <w:rsid w:val="00484536"/>
    <w:rsid w:val="00492136"/>
    <w:rsid w:val="0049779B"/>
    <w:rsid w:val="004A0CC1"/>
    <w:rsid w:val="004A4EA7"/>
    <w:rsid w:val="004A7E73"/>
    <w:rsid w:val="004B20F5"/>
    <w:rsid w:val="004B2408"/>
    <w:rsid w:val="004C32DA"/>
    <w:rsid w:val="004D4CC6"/>
    <w:rsid w:val="004D60B8"/>
    <w:rsid w:val="004E7984"/>
    <w:rsid w:val="004F2150"/>
    <w:rsid w:val="004F36D6"/>
    <w:rsid w:val="004F3C17"/>
    <w:rsid w:val="004F4B81"/>
    <w:rsid w:val="004F5B52"/>
    <w:rsid w:val="00503E9E"/>
    <w:rsid w:val="00510D13"/>
    <w:rsid w:val="00520B19"/>
    <w:rsid w:val="00526083"/>
    <w:rsid w:val="005328A7"/>
    <w:rsid w:val="00532ED1"/>
    <w:rsid w:val="005361CD"/>
    <w:rsid w:val="00540E1E"/>
    <w:rsid w:val="00543C57"/>
    <w:rsid w:val="00545321"/>
    <w:rsid w:val="00562679"/>
    <w:rsid w:val="005645F6"/>
    <w:rsid w:val="005658A1"/>
    <w:rsid w:val="0056659B"/>
    <w:rsid w:val="00570894"/>
    <w:rsid w:val="00576CF3"/>
    <w:rsid w:val="00585878"/>
    <w:rsid w:val="0059228A"/>
    <w:rsid w:val="005978BA"/>
    <w:rsid w:val="005A2E86"/>
    <w:rsid w:val="005A7398"/>
    <w:rsid w:val="005A7A55"/>
    <w:rsid w:val="005B02A5"/>
    <w:rsid w:val="005B2A05"/>
    <w:rsid w:val="005C07AD"/>
    <w:rsid w:val="005D1230"/>
    <w:rsid w:val="005D3E4C"/>
    <w:rsid w:val="005D66C4"/>
    <w:rsid w:val="005F14A3"/>
    <w:rsid w:val="005F20A4"/>
    <w:rsid w:val="005F71BA"/>
    <w:rsid w:val="006060EB"/>
    <w:rsid w:val="006115F9"/>
    <w:rsid w:val="006137E2"/>
    <w:rsid w:val="00627DE4"/>
    <w:rsid w:val="00627EFC"/>
    <w:rsid w:val="00632286"/>
    <w:rsid w:val="00633761"/>
    <w:rsid w:val="0063503E"/>
    <w:rsid w:val="006438FE"/>
    <w:rsid w:val="00651021"/>
    <w:rsid w:val="00654B65"/>
    <w:rsid w:val="00655752"/>
    <w:rsid w:val="006567C5"/>
    <w:rsid w:val="00660537"/>
    <w:rsid w:val="006610B3"/>
    <w:rsid w:val="00675ABE"/>
    <w:rsid w:val="00683113"/>
    <w:rsid w:val="006839DB"/>
    <w:rsid w:val="00683E45"/>
    <w:rsid w:val="006876CF"/>
    <w:rsid w:val="00691A84"/>
    <w:rsid w:val="00694C49"/>
    <w:rsid w:val="006A179C"/>
    <w:rsid w:val="006A2D97"/>
    <w:rsid w:val="006A67BD"/>
    <w:rsid w:val="006B0C68"/>
    <w:rsid w:val="006C0FEB"/>
    <w:rsid w:val="006C2F7D"/>
    <w:rsid w:val="006C3A0D"/>
    <w:rsid w:val="006C3C51"/>
    <w:rsid w:val="006D0A68"/>
    <w:rsid w:val="006D16F6"/>
    <w:rsid w:val="006D200B"/>
    <w:rsid w:val="006D3683"/>
    <w:rsid w:val="006E2211"/>
    <w:rsid w:val="006E5E26"/>
    <w:rsid w:val="007226FE"/>
    <w:rsid w:val="00723BD3"/>
    <w:rsid w:val="007339DF"/>
    <w:rsid w:val="00734AD3"/>
    <w:rsid w:val="007404AD"/>
    <w:rsid w:val="0074064B"/>
    <w:rsid w:val="0074172C"/>
    <w:rsid w:val="00743A3D"/>
    <w:rsid w:val="00751538"/>
    <w:rsid w:val="00751F8E"/>
    <w:rsid w:val="0077311E"/>
    <w:rsid w:val="00777078"/>
    <w:rsid w:val="007833FF"/>
    <w:rsid w:val="007836A3"/>
    <w:rsid w:val="00795DEE"/>
    <w:rsid w:val="007A04BF"/>
    <w:rsid w:val="007A0B1C"/>
    <w:rsid w:val="007B2A02"/>
    <w:rsid w:val="007B4FFD"/>
    <w:rsid w:val="007C1B5D"/>
    <w:rsid w:val="007C6BD1"/>
    <w:rsid w:val="007D5060"/>
    <w:rsid w:val="007E4ABF"/>
    <w:rsid w:val="007E608A"/>
    <w:rsid w:val="007E7D2C"/>
    <w:rsid w:val="007F10F0"/>
    <w:rsid w:val="007F3209"/>
    <w:rsid w:val="00801810"/>
    <w:rsid w:val="008019DA"/>
    <w:rsid w:val="008105CC"/>
    <w:rsid w:val="0081141A"/>
    <w:rsid w:val="00815FC1"/>
    <w:rsid w:val="00822E29"/>
    <w:rsid w:val="00823F6F"/>
    <w:rsid w:val="008266B3"/>
    <w:rsid w:val="00826A63"/>
    <w:rsid w:val="00830546"/>
    <w:rsid w:val="00831937"/>
    <w:rsid w:val="008440A7"/>
    <w:rsid w:val="008562C0"/>
    <w:rsid w:val="0086430E"/>
    <w:rsid w:val="00866CE1"/>
    <w:rsid w:val="00870575"/>
    <w:rsid w:val="00874977"/>
    <w:rsid w:val="00882C15"/>
    <w:rsid w:val="0088618E"/>
    <w:rsid w:val="008868D2"/>
    <w:rsid w:val="00887714"/>
    <w:rsid w:val="0089088A"/>
    <w:rsid w:val="00895221"/>
    <w:rsid w:val="008956C3"/>
    <w:rsid w:val="008A5098"/>
    <w:rsid w:val="008B087C"/>
    <w:rsid w:val="008B120A"/>
    <w:rsid w:val="008B296B"/>
    <w:rsid w:val="008B29D6"/>
    <w:rsid w:val="008B6F37"/>
    <w:rsid w:val="008C416E"/>
    <w:rsid w:val="008C53D4"/>
    <w:rsid w:val="008D245E"/>
    <w:rsid w:val="008D4242"/>
    <w:rsid w:val="008E4C87"/>
    <w:rsid w:val="008F5B27"/>
    <w:rsid w:val="008F7258"/>
    <w:rsid w:val="0090040D"/>
    <w:rsid w:val="00906C61"/>
    <w:rsid w:val="009137B2"/>
    <w:rsid w:val="00913B72"/>
    <w:rsid w:val="0091589B"/>
    <w:rsid w:val="0091602C"/>
    <w:rsid w:val="00916C2D"/>
    <w:rsid w:val="009229BA"/>
    <w:rsid w:val="00924EFB"/>
    <w:rsid w:val="00925E77"/>
    <w:rsid w:val="0092737D"/>
    <w:rsid w:val="009273DD"/>
    <w:rsid w:val="00927A22"/>
    <w:rsid w:val="00927BE3"/>
    <w:rsid w:val="00936736"/>
    <w:rsid w:val="00942D9D"/>
    <w:rsid w:val="0094334D"/>
    <w:rsid w:val="009435CA"/>
    <w:rsid w:val="009470F1"/>
    <w:rsid w:val="00947399"/>
    <w:rsid w:val="009515FD"/>
    <w:rsid w:val="00952D7B"/>
    <w:rsid w:val="00961F54"/>
    <w:rsid w:val="009625B9"/>
    <w:rsid w:val="00963512"/>
    <w:rsid w:val="00963F07"/>
    <w:rsid w:val="009735DA"/>
    <w:rsid w:val="00981BDC"/>
    <w:rsid w:val="009846A1"/>
    <w:rsid w:val="009857FF"/>
    <w:rsid w:val="00995B1F"/>
    <w:rsid w:val="00997747"/>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D1CB8"/>
    <w:rsid w:val="009D5FBE"/>
    <w:rsid w:val="009D742E"/>
    <w:rsid w:val="009F1A8D"/>
    <w:rsid w:val="009F38F5"/>
    <w:rsid w:val="009F7D99"/>
    <w:rsid w:val="00A07A7A"/>
    <w:rsid w:val="00A1128F"/>
    <w:rsid w:val="00A15D3C"/>
    <w:rsid w:val="00A273F6"/>
    <w:rsid w:val="00A276BF"/>
    <w:rsid w:val="00A344BF"/>
    <w:rsid w:val="00A42573"/>
    <w:rsid w:val="00A43187"/>
    <w:rsid w:val="00A54FAD"/>
    <w:rsid w:val="00A55FE7"/>
    <w:rsid w:val="00A62AC2"/>
    <w:rsid w:val="00A63EE8"/>
    <w:rsid w:val="00A72A41"/>
    <w:rsid w:val="00A81811"/>
    <w:rsid w:val="00A81982"/>
    <w:rsid w:val="00A820E0"/>
    <w:rsid w:val="00A82349"/>
    <w:rsid w:val="00A83DFA"/>
    <w:rsid w:val="00A85198"/>
    <w:rsid w:val="00A85384"/>
    <w:rsid w:val="00A8669D"/>
    <w:rsid w:val="00A92379"/>
    <w:rsid w:val="00AA17E1"/>
    <w:rsid w:val="00AA687E"/>
    <w:rsid w:val="00AB0DBF"/>
    <w:rsid w:val="00AB30C4"/>
    <w:rsid w:val="00AB389F"/>
    <w:rsid w:val="00AC57F1"/>
    <w:rsid w:val="00AC5FF9"/>
    <w:rsid w:val="00AD2839"/>
    <w:rsid w:val="00AD3152"/>
    <w:rsid w:val="00AD635F"/>
    <w:rsid w:val="00AE2D38"/>
    <w:rsid w:val="00AE35CD"/>
    <w:rsid w:val="00AF4A80"/>
    <w:rsid w:val="00B1003D"/>
    <w:rsid w:val="00B11778"/>
    <w:rsid w:val="00B127FE"/>
    <w:rsid w:val="00B22BB5"/>
    <w:rsid w:val="00B25428"/>
    <w:rsid w:val="00B31807"/>
    <w:rsid w:val="00B35074"/>
    <w:rsid w:val="00B46F0D"/>
    <w:rsid w:val="00B47A17"/>
    <w:rsid w:val="00B520EE"/>
    <w:rsid w:val="00B52588"/>
    <w:rsid w:val="00B613AC"/>
    <w:rsid w:val="00B75DDF"/>
    <w:rsid w:val="00B84D4D"/>
    <w:rsid w:val="00B90236"/>
    <w:rsid w:val="00B90D5D"/>
    <w:rsid w:val="00B91239"/>
    <w:rsid w:val="00B92629"/>
    <w:rsid w:val="00B9539B"/>
    <w:rsid w:val="00BA764C"/>
    <w:rsid w:val="00BB730C"/>
    <w:rsid w:val="00BB7DF8"/>
    <w:rsid w:val="00BC2171"/>
    <w:rsid w:val="00BD07E9"/>
    <w:rsid w:val="00BD1C41"/>
    <w:rsid w:val="00BD27B0"/>
    <w:rsid w:val="00BE6B45"/>
    <w:rsid w:val="00BF0A56"/>
    <w:rsid w:val="00BF2D06"/>
    <w:rsid w:val="00BF5843"/>
    <w:rsid w:val="00BF5C79"/>
    <w:rsid w:val="00C03AC2"/>
    <w:rsid w:val="00C0699D"/>
    <w:rsid w:val="00C14450"/>
    <w:rsid w:val="00C16ADD"/>
    <w:rsid w:val="00C21521"/>
    <w:rsid w:val="00C228C2"/>
    <w:rsid w:val="00C31B4A"/>
    <w:rsid w:val="00C31CC3"/>
    <w:rsid w:val="00C450BC"/>
    <w:rsid w:val="00C474C8"/>
    <w:rsid w:val="00C51FC4"/>
    <w:rsid w:val="00C560A9"/>
    <w:rsid w:val="00C60722"/>
    <w:rsid w:val="00C60C7B"/>
    <w:rsid w:val="00C81060"/>
    <w:rsid w:val="00C93A38"/>
    <w:rsid w:val="00CA0FEC"/>
    <w:rsid w:val="00CA6B56"/>
    <w:rsid w:val="00CA7BB3"/>
    <w:rsid w:val="00CB0F1D"/>
    <w:rsid w:val="00CB1A1D"/>
    <w:rsid w:val="00CB4CAF"/>
    <w:rsid w:val="00CB4DFA"/>
    <w:rsid w:val="00CC08BE"/>
    <w:rsid w:val="00CC4D96"/>
    <w:rsid w:val="00CC4F3B"/>
    <w:rsid w:val="00CE571E"/>
    <w:rsid w:val="00CF356E"/>
    <w:rsid w:val="00CF63E7"/>
    <w:rsid w:val="00D06476"/>
    <w:rsid w:val="00D15710"/>
    <w:rsid w:val="00D21B03"/>
    <w:rsid w:val="00D21F61"/>
    <w:rsid w:val="00D233D1"/>
    <w:rsid w:val="00D26198"/>
    <w:rsid w:val="00D3117C"/>
    <w:rsid w:val="00D3125B"/>
    <w:rsid w:val="00D356C3"/>
    <w:rsid w:val="00D4095F"/>
    <w:rsid w:val="00D41BA8"/>
    <w:rsid w:val="00D42E00"/>
    <w:rsid w:val="00D479EA"/>
    <w:rsid w:val="00D54D27"/>
    <w:rsid w:val="00D55194"/>
    <w:rsid w:val="00D569E7"/>
    <w:rsid w:val="00D62255"/>
    <w:rsid w:val="00D62388"/>
    <w:rsid w:val="00D62ACE"/>
    <w:rsid w:val="00D640BC"/>
    <w:rsid w:val="00D66F90"/>
    <w:rsid w:val="00D747E0"/>
    <w:rsid w:val="00D82C00"/>
    <w:rsid w:val="00D84DA0"/>
    <w:rsid w:val="00D90C5A"/>
    <w:rsid w:val="00DA08E8"/>
    <w:rsid w:val="00DA0B6B"/>
    <w:rsid w:val="00DA32AB"/>
    <w:rsid w:val="00DA5BFB"/>
    <w:rsid w:val="00DA6FA4"/>
    <w:rsid w:val="00DA7A10"/>
    <w:rsid w:val="00DB496A"/>
    <w:rsid w:val="00DC062F"/>
    <w:rsid w:val="00DC1509"/>
    <w:rsid w:val="00DC3900"/>
    <w:rsid w:val="00DC5FF2"/>
    <w:rsid w:val="00DD034C"/>
    <w:rsid w:val="00DD17F2"/>
    <w:rsid w:val="00DD4517"/>
    <w:rsid w:val="00DD6553"/>
    <w:rsid w:val="00DE0F8A"/>
    <w:rsid w:val="00DE59B2"/>
    <w:rsid w:val="00DF6DE2"/>
    <w:rsid w:val="00E00D8C"/>
    <w:rsid w:val="00E03A36"/>
    <w:rsid w:val="00E07164"/>
    <w:rsid w:val="00E14071"/>
    <w:rsid w:val="00E1490C"/>
    <w:rsid w:val="00E2527C"/>
    <w:rsid w:val="00E25AF8"/>
    <w:rsid w:val="00E2649E"/>
    <w:rsid w:val="00E3081E"/>
    <w:rsid w:val="00E312C0"/>
    <w:rsid w:val="00E32526"/>
    <w:rsid w:val="00E46499"/>
    <w:rsid w:val="00E52795"/>
    <w:rsid w:val="00E53DFB"/>
    <w:rsid w:val="00E6381F"/>
    <w:rsid w:val="00E70268"/>
    <w:rsid w:val="00E77971"/>
    <w:rsid w:val="00E80F36"/>
    <w:rsid w:val="00E86618"/>
    <w:rsid w:val="00E90A96"/>
    <w:rsid w:val="00E90E22"/>
    <w:rsid w:val="00E93232"/>
    <w:rsid w:val="00E93DC9"/>
    <w:rsid w:val="00E94EA0"/>
    <w:rsid w:val="00E96593"/>
    <w:rsid w:val="00EA0FDD"/>
    <w:rsid w:val="00EA36D1"/>
    <w:rsid w:val="00EA79BF"/>
    <w:rsid w:val="00EB1D64"/>
    <w:rsid w:val="00EB4F59"/>
    <w:rsid w:val="00EC0DC8"/>
    <w:rsid w:val="00EC14E8"/>
    <w:rsid w:val="00EC1CFE"/>
    <w:rsid w:val="00EC22AC"/>
    <w:rsid w:val="00EC4DEA"/>
    <w:rsid w:val="00ED7235"/>
    <w:rsid w:val="00EE20D9"/>
    <w:rsid w:val="00EE5215"/>
    <w:rsid w:val="00EF3B96"/>
    <w:rsid w:val="00EF3E2D"/>
    <w:rsid w:val="00EF3FB1"/>
    <w:rsid w:val="00EF6550"/>
    <w:rsid w:val="00F034D9"/>
    <w:rsid w:val="00F11022"/>
    <w:rsid w:val="00F13085"/>
    <w:rsid w:val="00F175B7"/>
    <w:rsid w:val="00F2638B"/>
    <w:rsid w:val="00F263F0"/>
    <w:rsid w:val="00F26826"/>
    <w:rsid w:val="00F26BB7"/>
    <w:rsid w:val="00F311C7"/>
    <w:rsid w:val="00F31310"/>
    <w:rsid w:val="00F33766"/>
    <w:rsid w:val="00F36AA0"/>
    <w:rsid w:val="00F37E0A"/>
    <w:rsid w:val="00F40738"/>
    <w:rsid w:val="00F4390F"/>
    <w:rsid w:val="00F43D27"/>
    <w:rsid w:val="00F46584"/>
    <w:rsid w:val="00F51901"/>
    <w:rsid w:val="00F5273D"/>
    <w:rsid w:val="00F5715A"/>
    <w:rsid w:val="00F57F25"/>
    <w:rsid w:val="00F6419A"/>
    <w:rsid w:val="00F6618E"/>
    <w:rsid w:val="00F66610"/>
    <w:rsid w:val="00F67AB5"/>
    <w:rsid w:val="00F70CED"/>
    <w:rsid w:val="00F729CE"/>
    <w:rsid w:val="00F76A99"/>
    <w:rsid w:val="00F77367"/>
    <w:rsid w:val="00F82A7A"/>
    <w:rsid w:val="00F917D9"/>
    <w:rsid w:val="00F91DAC"/>
    <w:rsid w:val="00F9515A"/>
    <w:rsid w:val="00F9659C"/>
    <w:rsid w:val="00FA2827"/>
    <w:rsid w:val="00FA39AC"/>
    <w:rsid w:val="00FA5C27"/>
    <w:rsid w:val="00FB21E3"/>
    <w:rsid w:val="00FB4C7B"/>
    <w:rsid w:val="00FB612A"/>
    <w:rsid w:val="00FC3BE6"/>
    <w:rsid w:val="00FC6B56"/>
    <w:rsid w:val="00FC7F81"/>
    <w:rsid w:val="00FD1CD8"/>
    <w:rsid w:val="00FD4598"/>
    <w:rsid w:val="00FE0AFB"/>
    <w:rsid w:val="00FE12A4"/>
    <w:rsid w:val="00FE6B91"/>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brk.basisregistraties.overheid.nl/id/begrip/Percee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F6FC3F9.dotm</Template>
  <TotalTime>58</TotalTime>
  <Pages>6</Pages>
  <Words>2314</Words>
  <Characters>12733</Characters>
  <Application>Microsoft Office Word</Application>
  <DocSecurity>0</DocSecurity>
  <Lines>106</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168</cp:revision>
  <cp:lastPrinted>2018-02-08T08:21:00Z</cp:lastPrinted>
  <dcterms:created xsi:type="dcterms:W3CDTF">2018-02-21T16:32:00Z</dcterms:created>
  <dcterms:modified xsi:type="dcterms:W3CDTF">2018-02-22T09:57:00Z</dcterms:modified>
</cp:coreProperties>
</file>