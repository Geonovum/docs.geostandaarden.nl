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94C65FF" w:rsidR="00D3117C" w:rsidRPr="00BD24ED" w:rsidRDefault="00006090" w:rsidP="00B46F0D">
      <w:pPr>
        <w:spacing w:line="240" w:lineRule="atLeast"/>
        <w:outlineLvl w:val="0"/>
        <w:rPr>
          <w:rFonts w:asciiTheme="minorHAnsi" w:hAnsiTheme="minorHAnsi"/>
          <w:b/>
          <w:sz w:val="22"/>
          <w:szCs w:val="22"/>
        </w:rPr>
      </w:pPr>
      <w:r w:rsidRPr="00BD24ED">
        <w:rPr>
          <w:rFonts w:asciiTheme="minorHAnsi" w:hAnsiTheme="minorHAnsi"/>
          <w:b/>
          <w:sz w:val="22"/>
          <w:szCs w:val="22"/>
        </w:rPr>
        <w:t xml:space="preserve">  M</w:t>
      </w:r>
      <w:r w:rsidR="00D3117C" w:rsidRPr="00BD24ED">
        <w:rPr>
          <w:rFonts w:asciiTheme="minorHAnsi" w:hAnsiTheme="minorHAnsi"/>
          <w:b/>
          <w:sz w:val="22"/>
          <w:szCs w:val="22"/>
        </w:rPr>
        <w:t>EMO</w:t>
      </w:r>
    </w:p>
    <w:tbl>
      <w:tblPr>
        <w:tblW w:w="0" w:type="auto"/>
        <w:tblLook w:val="01E0" w:firstRow="1" w:lastRow="1" w:firstColumn="1" w:lastColumn="1" w:noHBand="0" w:noVBand="0"/>
      </w:tblPr>
      <w:tblGrid>
        <w:gridCol w:w="1541"/>
        <w:gridCol w:w="7525"/>
      </w:tblGrid>
      <w:tr w:rsidR="00D3117C" w:rsidRPr="00BD24ED" w14:paraId="334F3B9E" w14:textId="77777777" w:rsidTr="006A2D97">
        <w:tc>
          <w:tcPr>
            <w:tcW w:w="1541" w:type="dxa"/>
          </w:tcPr>
          <w:p w14:paraId="23E31F20" w14:textId="77777777" w:rsidR="006A2D97" w:rsidRPr="00BD24ED" w:rsidRDefault="006A2D97" w:rsidP="00EA6719">
            <w:pPr>
              <w:spacing w:line="240" w:lineRule="atLeast"/>
              <w:rPr>
                <w:rFonts w:asciiTheme="minorHAnsi" w:hAnsiTheme="minorHAnsi"/>
                <w:b/>
                <w:sz w:val="22"/>
                <w:szCs w:val="22"/>
              </w:rPr>
            </w:pPr>
          </w:p>
          <w:p w14:paraId="73611355"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Onderwerp</w:t>
            </w:r>
          </w:p>
        </w:tc>
        <w:tc>
          <w:tcPr>
            <w:tcW w:w="7525" w:type="dxa"/>
          </w:tcPr>
          <w:p w14:paraId="13C8D5E9" w14:textId="77777777" w:rsidR="006A2D97" w:rsidRPr="00BD24ED" w:rsidRDefault="006A2D97" w:rsidP="00D3117C">
            <w:pPr>
              <w:spacing w:line="240" w:lineRule="atLeast"/>
              <w:rPr>
                <w:rFonts w:asciiTheme="minorHAnsi" w:hAnsiTheme="minorHAnsi"/>
                <w:sz w:val="22"/>
                <w:szCs w:val="22"/>
              </w:rPr>
            </w:pPr>
          </w:p>
          <w:p w14:paraId="6E2F9AB6" w14:textId="3774B2E6" w:rsidR="00D3117C" w:rsidRPr="00BD24ED" w:rsidRDefault="00D3117C" w:rsidP="00E86D27">
            <w:pPr>
              <w:spacing w:line="240" w:lineRule="atLeast"/>
              <w:rPr>
                <w:rFonts w:asciiTheme="minorHAnsi" w:hAnsiTheme="minorHAnsi"/>
                <w:sz w:val="22"/>
                <w:szCs w:val="22"/>
              </w:rPr>
            </w:pPr>
            <w:r w:rsidRPr="00BD24ED">
              <w:rPr>
                <w:rFonts w:asciiTheme="minorHAnsi" w:hAnsiTheme="minorHAnsi"/>
                <w:sz w:val="22"/>
                <w:szCs w:val="22"/>
              </w:rPr>
              <w:t xml:space="preserve">Metamodel </w:t>
            </w:r>
            <w:r w:rsidR="006A179C" w:rsidRPr="00BD24ED">
              <w:rPr>
                <w:rFonts w:asciiTheme="minorHAnsi" w:hAnsiTheme="minorHAnsi"/>
                <w:sz w:val="22"/>
                <w:szCs w:val="22"/>
              </w:rPr>
              <w:t>MIM/</w:t>
            </w:r>
            <w:r w:rsidRPr="00BD24ED">
              <w:rPr>
                <w:rFonts w:asciiTheme="minorHAnsi" w:hAnsiTheme="minorHAnsi"/>
                <w:sz w:val="22"/>
                <w:szCs w:val="22"/>
              </w:rPr>
              <w:t>KKG – verzoek</w:t>
            </w:r>
            <w:r w:rsidR="00F26BB7" w:rsidRPr="00BD24ED">
              <w:rPr>
                <w:rFonts w:asciiTheme="minorHAnsi" w:hAnsiTheme="minorHAnsi"/>
                <w:sz w:val="22"/>
                <w:szCs w:val="22"/>
              </w:rPr>
              <w:t>:</w:t>
            </w:r>
            <w:r w:rsidRPr="00BD24ED">
              <w:rPr>
                <w:rFonts w:asciiTheme="minorHAnsi" w:hAnsiTheme="minorHAnsi"/>
                <w:sz w:val="22"/>
                <w:szCs w:val="22"/>
              </w:rPr>
              <w:t xml:space="preserve"> </w:t>
            </w:r>
            <w:r w:rsidR="00E86D27" w:rsidRPr="00BD24ED">
              <w:rPr>
                <w:rFonts w:asciiTheme="minorHAnsi" w:hAnsiTheme="minorHAnsi"/>
                <w:sz w:val="22"/>
                <w:szCs w:val="22"/>
              </w:rPr>
              <w:t>zelf gedefinieerd datatype baseren op ander datatype</w:t>
            </w:r>
          </w:p>
        </w:tc>
      </w:tr>
      <w:tr w:rsidR="00D3117C" w:rsidRPr="00BD24ED" w14:paraId="2072208C" w14:textId="77777777" w:rsidTr="006A2D97">
        <w:tc>
          <w:tcPr>
            <w:tcW w:w="1541" w:type="dxa"/>
          </w:tcPr>
          <w:p w14:paraId="01AEEDDA"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Aan</w:t>
            </w:r>
          </w:p>
        </w:tc>
        <w:tc>
          <w:tcPr>
            <w:tcW w:w="7525" w:type="dxa"/>
          </w:tcPr>
          <w:p w14:paraId="6DDBB315" w14:textId="499E560A" w:rsidR="00D3117C" w:rsidRPr="00BD24ED" w:rsidRDefault="00E86D27" w:rsidP="00E86D27">
            <w:pPr>
              <w:spacing w:line="240" w:lineRule="atLeast"/>
              <w:rPr>
                <w:rFonts w:asciiTheme="minorHAnsi" w:hAnsiTheme="minorHAnsi"/>
                <w:sz w:val="22"/>
                <w:szCs w:val="22"/>
              </w:rPr>
            </w:pPr>
            <w:r w:rsidRPr="00BD24ED">
              <w:rPr>
                <w:rFonts w:asciiTheme="minorHAnsi" w:hAnsiTheme="minorHAnsi"/>
                <w:sz w:val="22"/>
                <w:szCs w:val="22"/>
              </w:rPr>
              <w:t xml:space="preserve">Paul Janssen, Ellen Debats, </w:t>
            </w:r>
            <w:r w:rsidR="004B4AF9" w:rsidRPr="00BD24ED">
              <w:rPr>
                <w:rFonts w:asciiTheme="minorHAnsi" w:hAnsiTheme="minorHAnsi"/>
                <w:sz w:val="22"/>
                <w:szCs w:val="22"/>
              </w:rPr>
              <w:t>Arjan Kloosterboer</w:t>
            </w:r>
            <w:r w:rsidR="00A508BE" w:rsidRPr="00BD24ED">
              <w:rPr>
                <w:rFonts w:asciiTheme="minorHAnsi" w:hAnsiTheme="minorHAnsi"/>
                <w:sz w:val="22"/>
                <w:szCs w:val="22"/>
              </w:rPr>
              <w:t xml:space="preserve">, Arjan Loeffen  </w:t>
            </w:r>
          </w:p>
        </w:tc>
      </w:tr>
      <w:tr w:rsidR="00D3117C" w:rsidRPr="00BD24ED" w14:paraId="6C608C65" w14:textId="77777777" w:rsidTr="006A2D97">
        <w:tc>
          <w:tcPr>
            <w:tcW w:w="1541" w:type="dxa"/>
          </w:tcPr>
          <w:p w14:paraId="55574E56"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Van</w:t>
            </w:r>
          </w:p>
        </w:tc>
        <w:tc>
          <w:tcPr>
            <w:tcW w:w="7525" w:type="dxa"/>
          </w:tcPr>
          <w:p w14:paraId="11650AEB" w14:textId="58B8B322" w:rsidR="00D3117C" w:rsidRPr="00BD24ED" w:rsidRDefault="00E86D27" w:rsidP="00E86D27">
            <w:pPr>
              <w:spacing w:line="240" w:lineRule="atLeast"/>
              <w:rPr>
                <w:rFonts w:asciiTheme="minorHAnsi" w:hAnsiTheme="minorHAnsi"/>
                <w:sz w:val="22"/>
                <w:szCs w:val="22"/>
              </w:rPr>
            </w:pPr>
            <w:r w:rsidRPr="00BD24ED">
              <w:rPr>
                <w:rFonts w:asciiTheme="minorHAnsi" w:hAnsiTheme="minorHAnsi"/>
                <w:sz w:val="22"/>
                <w:szCs w:val="22"/>
              </w:rPr>
              <w:t xml:space="preserve">Lennart van Bergen, Linda van den Brink, Peter Lentjes </w:t>
            </w:r>
          </w:p>
        </w:tc>
      </w:tr>
      <w:tr w:rsidR="00D3117C" w:rsidRPr="00BD24ED" w14:paraId="112AA2A0" w14:textId="77777777" w:rsidTr="006A2D97">
        <w:tc>
          <w:tcPr>
            <w:tcW w:w="1541" w:type="dxa"/>
          </w:tcPr>
          <w:p w14:paraId="4EF6F347"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Datum</w:t>
            </w:r>
          </w:p>
        </w:tc>
        <w:tc>
          <w:tcPr>
            <w:tcW w:w="7525" w:type="dxa"/>
          </w:tcPr>
          <w:p w14:paraId="72DFDCE8" w14:textId="28E4B045" w:rsidR="00D3117C" w:rsidRPr="00BD24ED" w:rsidRDefault="00D3117C" w:rsidP="00615E12">
            <w:pPr>
              <w:spacing w:line="240" w:lineRule="atLeast"/>
              <w:rPr>
                <w:rFonts w:asciiTheme="minorHAnsi" w:hAnsiTheme="minorHAnsi"/>
                <w:sz w:val="22"/>
                <w:szCs w:val="22"/>
              </w:rPr>
            </w:pPr>
            <w:r w:rsidRPr="00BD24ED">
              <w:rPr>
                <w:rFonts w:asciiTheme="minorHAnsi" w:hAnsiTheme="minorHAnsi"/>
                <w:sz w:val="22"/>
                <w:szCs w:val="22"/>
              </w:rPr>
              <w:t>201</w:t>
            </w:r>
            <w:r w:rsidR="00EF6550" w:rsidRPr="00BD24ED">
              <w:rPr>
                <w:rFonts w:asciiTheme="minorHAnsi" w:hAnsiTheme="minorHAnsi"/>
                <w:sz w:val="22"/>
                <w:szCs w:val="22"/>
              </w:rPr>
              <w:t>8</w:t>
            </w:r>
            <w:r w:rsidRPr="00BD24ED">
              <w:rPr>
                <w:rFonts w:asciiTheme="minorHAnsi" w:hAnsiTheme="minorHAnsi"/>
                <w:sz w:val="22"/>
                <w:szCs w:val="22"/>
              </w:rPr>
              <w:t>-</w:t>
            </w:r>
            <w:r w:rsidR="00EF6550" w:rsidRPr="00BD24ED">
              <w:rPr>
                <w:rFonts w:asciiTheme="minorHAnsi" w:hAnsiTheme="minorHAnsi"/>
                <w:sz w:val="22"/>
                <w:szCs w:val="22"/>
              </w:rPr>
              <w:t>0</w:t>
            </w:r>
            <w:del w:id="0" w:author="Linda van den Brink" w:date="2018-06-12T14:40:00Z">
              <w:r w:rsidR="00101D29" w:rsidDel="004774E2">
                <w:rPr>
                  <w:rFonts w:asciiTheme="minorHAnsi" w:hAnsiTheme="minorHAnsi"/>
                  <w:sz w:val="22"/>
                  <w:szCs w:val="22"/>
                </w:rPr>
                <w:delText>5</w:delText>
              </w:r>
            </w:del>
            <w:ins w:id="1" w:author="Linda van den Brink" w:date="2018-06-12T14:40:00Z">
              <w:r w:rsidR="004774E2">
                <w:rPr>
                  <w:rFonts w:asciiTheme="minorHAnsi" w:hAnsiTheme="minorHAnsi"/>
                  <w:sz w:val="22"/>
                  <w:szCs w:val="22"/>
                </w:rPr>
                <w:t>6</w:t>
              </w:r>
            </w:ins>
            <w:r w:rsidR="00101D29">
              <w:rPr>
                <w:rFonts w:asciiTheme="minorHAnsi" w:hAnsiTheme="minorHAnsi"/>
                <w:sz w:val="22"/>
                <w:szCs w:val="22"/>
              </w:rPr>
              <w:t>-</w:t>
            </w:r>
            <w:ins w:id="2" w:author="Linda van den Brink" w:date="2018-06-12T14:40:00Z">
              <w:r w:rsidR="004774E2">
                <w:rPr>
                  <w:rFonts w:asciiTheme="minorHAnsi" w:hAnsiTheme="minorHAnsi"/>
                  <w:sz w:val="22"/>
                  <w:szCs w:val="22"/>
                </w:rPr>
                <w:t>12</w:t>
              </w:r>
            </w:ins>
            <w:del w:id="3" w:author="Linda van den Brink" w:date="2018-05-23T10:09:00Z">
              <w:r w:rsidR="00101D29" w:rsidDel="00140F0E">
                <w:rPr>
                  <w:rFonts w:asciiTheme="minorHAnsi" w:hAnsiTheme="minorHAnsi"/>
                  <w:sz w:val="22"/>
                  <w:szCs w:val="22"/>
                </w:rPr>
                <w:delText>09</w:delText>
              </w:r>
            </w:del>
          </w:p>
        </w:tc>
      </w:tr>
      <w:tr w:rsidR="00D3117C" w:rsidRPr="00BD24ED" w14:paraId="467E6C4B" w14:textId="77777777" w:rsidTr="006A2D97">
        <w:tc>
          <w:tcPr>
            <w:tcW w:w="1541" w:type="dxa"/>
          </w:tcPr>
          <w:p w14:paraId="2BAD8ECC"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Status</w:t>
            </w:r>
          </w:p>
        </w:tc>
        <w:tc>
          <w:tcPr>
            <w:tcW w:w="7525" w:type="dxa"/>
          </w:tcPr>
          <w:p w14:paraId="3C4BE434" w14:textId="18FB6DB6" w:rsidR="00D3117C" w:rsidRPr="00BD24ED" w:rsidRDefault="00101D29" w:rsidP="00A36D2E">
            <w:pPr>
              <w:spacing w:line="240" w:lineRule="atLeast"/>
              <w:rPr>
                <w:rFonts w:asciiTheme="minorHAnsi" w:hAnsiTheme="minorHAnsi"/>
                <w:sz w:val="22"/>
                <w:szCs w:val="22"/>
              </w:rPr>
            </w:pPr>
            <w:r>
              <w:rPr>
                <w:rFonts w:asciiTheme="minorHAnsi" w:hAnsiTheme="minorHAnsi"/>
                <w:sz w:val="20"/>
                <w:szCs w:val="20"/>
              </w:rPr>
              <w:t>R</w:t>
            </w:r>
            <w:r w:rsidR="00867AED" w:rsidRPr="00BD24ED">
              <w:rPr>
                <w:rFonts w:asciiTheme="minorHAnsi" w:hAnsiTheme="minorHAnsi"/>
                <w:sz w:val="20"/>
                <w:szCs w:val="20"/>
              </w:rPr>
              <w:t xml:space="preserve">eview </w:t>
            </w:r>
            <w:ins w:id="4" w:author="Linda van den Brink" w:date="2018-05-23T10:09:00Z">
              <w:r w:rsidR="00140F0E">
                <w:rPr>
                  <w:rFonts w:asciiTheme="minorHAnsi" w:hAnsiTheme="minorHAnsi"/>
                  <w:sz w:val="20"/>
                  <w:szCs w:val="20"/>
                </w:rPr>
                <w:t>2</w:t>
              </w:r>
              <w:r w:rsidR="00140F0E" w:rsidRPr="00140F0E">
                <w:rPr>
                  <w:rFonts w:asciiTheme="minorHAnsi" w:hAnsiTheme="minorHAnsi"/>
                  <w:sz w:val="20"/>
                  <w:szCs w:val="20"/>
                  <w:vertAlign w:val="superscript"/>
                  <w:rPrChange w:id="5" w:author="Linda van den Brink" w:date="2018-05-23T10:09:00Z">
                    <w:rPr>
                      <w:rFonts w:asciiTheme="minorHAnsi" w:hAnsiTheme="minorHAnsi"/>
                      <w:sz w:val="20"/>
                      <w:szCs w:val="20"/>
                    </w:rPr>
                  </w:rPrChange>
                </w:rPr>
                <w:t>e</w:t>
              </w:r>
              <w:r w:rsidR="00140F0E">
                <w:rPr>
                  <w:rFonts w:asciiTheme="minorHAnsi" w:hAnsiTheme="minorHAnsi"/>
                  <w:sz w:val="20"/>
                  <w:szCs w:val="20"/>
                </w:rPr>
                <w:t xml:space="preserve"> ronde </w:t>
              </w:r>
            </w:ins>
            <w:r w:rsidR="00867AED" w:rsidRPr="00BD24ED">
              <w:rPr>
                <w:rFonts w:asciiTheme="minorHAnsi" w:hAnsiTheme="minorHAnsi"/>
                <w:sz w:val="20"/>
                <w:szCs w:val="20"/>
              </w:rPr>
              <w:t>verwerk</w:t>
            </w:r>
            <w:r>
              <w:rPr>
                <w:rFonts w:asciiTheme="minorHAnsi" w:hAnsiTheme="minorHAnsi"/>
                <w:sz w:val="20"/>
                <w:szCs w:val="20"/>
              </w:rPr>
              <w:t>t</w:t>
            </w:r>
          </w:p>
        </w:tc>
      </w:tr>
    </w:tbl>
    <w:p w14:paraId="7B0D4512" w14:textId="77777777" w:rsidR="00D3117C" w:rsidRPr="00BD24ED"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BD24ED" w:rsidRDefault="00D3117C" w:rsidP="00D3117C">
      <w:pPr>
        <w:spacing w:line="240" w:lineRule="atLeast"/>
        <w:rPr>
          <w:rFonts w:asciiTheme="minorHAnsi" w:hAnsiTheme="minorHAnsi"/>
          <w:b/>
          <w:sz w:val="20"/>
          <w:szCs w:val="20"/>
        </w:rPr>
      </w:pPr>
    </w:p>
    <w:p w14:paraId="279CADAC" w14:textId="5E907FB9" w:rsidR="00D3117C" w:rsidRPr="00BD24ED" w:rsidRDefault="004B4AA0" w:rsidP="00B46F0D">
      <w:pPr>
        <w:spacing w:line="240" w:lineRule="atLeast"/>
        <w:outlineLvl w:val="0"/>
        <w:rPr>
          <w:rFonts w:asciiTheme="minorHAnsi" w:hAnsiTheme="minorHAnsi"/>
          <w:b/>
          <w:sz w:val="20"/>
          <w:szCs w:val="20"/>
        </w:rPr>
      </w:pPr>
      <w:r w:rsidRPr="00BD24ED">
        <w:rPr>
          <w:rFonts w:asciiTheme="minorHAnsi" w:hAnsiTheme="minorHAnsi"/>
          <w:b/>
          <w:sz w:val="20"/>
          <w:szCs w:val="20"/>
        </w:rPr>
        <w:t>Inleiding</w:t>
      </w:r>
    </w:p>
    <w:p w14:paraId="3E8214E4" w14:textId="77777777" w:rsidR="00F06172" w:rsidRPr="00BD24ED" w:rsidRDefault="00F06172" w:rsidP="00F06172">
      <w:pPr>
        <w:rPr>
          <w:rFonts w:asciiTheme="minorHAnsi" w:hAnsiTheme="minorHAnsi"/>
          <w:sz w:val="20"/>
          <w:szCs w:val="20"/>
        </w:rPr>
      </w:pPr>
      <w:r>
        <w:rPr>
          <w:rFonts w:asciiTheme="minorHAnsi" w:hAnsiTheme="minorHAnsi"/>
          <w:sz w:val="20"/>
          <w:szCs w:val="20"/>
        </w:rPr>
        <w:t xml:space="preserve">#29. </w:t>
      </w:r>
      <w:hyperlink r:id="rId8" w:history="1">
        <w:r w:rsidRPr="00E80E42">
          <w:rPr>
            <w:rStyle w:val="Hyperlink"/>
            <w:rFonts w:asciiTheme="minorHAnsi" w:hAnsiTheme="minorHAnsi"/>
            <w:sz w:val="20"/>
            <w:szCs w:val="20"/>
          </w:rPr>
          <w:t>https://github.com/Geonovum/KKG-Metamodel/issues/29</w:t>
        </w:r>
      </w:hyperlink>
      <w:r>
        <w:rPr>
          <w:rFonts w:asciiTheme="minorHAnsi" w:hAnsiTheme="minorHAnsi"/>
          <w:sz w:val="20"/>
          <w:szCs w:val="20"/>
        </w:rPr>
        <w:t xml:space="preserve"> </w:t>
      </w:r>
    </w:p>
    <w:p w14:paraId="1F684406" w14:textId="77777777" w:rsidR="00F06172" w:rsidRDefault="00F06172" w:rsidP="003344E8">
      <w:pPr>
        <w:rPr>
          <w:rFonts w:asciiTheme="minorHAnsi" w:hAnsiTheme="minorHAnsi"/>
          <w:sz w:val="20"/>
          <w:szCs w:val="20"/>
        </w:rPr>
      </w:pPr>
    </w:p>
    <w:p w14:paraId="2F7F7007" w14:textId="354BF851" w:rsidR="003344E8" w:rsidRPr="00BD24ED" w:rsidRDefault="00364292" w:rsidP="003344E8">
      <w:pPr>
        <w:rPr>
          <w:rFonts w:asciiTheme="minorHAnsi" w:hAnsiTheme="minorHAnsi"/>
          <w:sz w:val="20"/>
          <w:szCs w:val="20"/>
        </w:rPr>
      </w:pPr>
      <w:r w:rsidRPr="00BD24ED">
        <w:rPr>
          <w:rFonts w:asciiTheme="minorHAnsi" w:hAnsiTheme="minorHAnsi"/>
          <w:sz w:val="20"/>
          <w:szCs w:val="20"/>
        </w:rPr>
        <w:t>Op verzoek van Kadaster/IMKAD, Geonovum/BRO</w:t>
      </w:r>
      <w:r>
        <w:rPr>
          <w:rFonts w:asciiTheme="minorHAnsi" w:hAnsiTheme="minorHAnsi"/>
          <w:sz w:val="20"/>
          <w:szCs w:val="20"/>
        </w:rPr>
        <w:t>: h</w:t>
      </w:r>
      <w:r w:rsidR="003344E8" w:rsidRPr="00BD24ED">
        <w:rPr>
          <w:rFonts w:asciiTheme="minorHAnsi" w:hAnsiTheme="minorHAnsi"/>
          <w:sz w:val="20"/>
          <w:szCs w:val="20"/>
        </w:rPr>
        <w:t xml:space="preserve">oe geef je aan dat een zelf gedefinieerd datatype, gebaseerd is op ander datatype? </w:t>
      </w:r>
    </w:p>
    <w:p w14:paraId="46F97603" w14:textId="77777777" w:rsidR="003344E8" w:rsidRPr="00BD24ED" w:rsidRDefault="003344E8" w:rsidP="003344E8">
      <w:pPr>
        <w:spacing w:line="240" w:lineRule="atLeast"/>
        <w:rPr>
          <w:rFonts w:asciiTheme="minorHAnsi" w:hAnsiTheme="minorHAnsi"/>
          <w:sz w:val="20"/>
          <w:szCs w:val="20"/>
        </w:rPr>
      </w:pPr>
    </w:p>
    <w:p w14:paraId="5A1D490D" w14:textId="77777777" w:rsidR="003344E8" w:rsidRPr="00BD24ED" w:rsidRDefault="003344E8" w:rsidP="003344E8">
      <w:pPr>
        <w:rPr>
          <w:rFonts w:asciiTheme="minorHAnsi" w:hAnsiTheme="minorHAnsi"/>
          <w:sz w:val="20"/>
          <w:szCs w:val="20"/>
        </w:rPr>
      </w:pPr>
      <w:r w:rsidRPr="00BD24ED">
        <w:rPr>
          <w:rFonts w:asciiTheme="minorHAnsi" w:hAnsiTheme="minorHAnsi"/>
          <w:sz w:val="20"/>
          <w:szCs w:val="20"/>
        </w:rPr>
        <w:t xml:space="preserve">Bijvoorbeeld: </w:t>
      </w:r>
    </w:p>
    <w:p w14:paraId="308863FF" w14:textId="77777777" w:rsidR="003344E8" w:rsidRPr="00BD24ED" w:rsidRDefault="003344E8" w:rsidP="003344E8">
      <w:pPr>
        <w:pStyle w:val="Lijstalinea"/>
        <w:numPr>
          <w:ilvl w:val="0"/>
          <w:numId w:val="31"/>
        </w:numPr>
        <w:rPr>
          <w:rFonts w:asciiTheme="minorHAnsi" w:hAnsiTheme="minorHAnsi"/>
          <w:sz w:val="20"/>
          <w:szCs w:val="20"/>
        </w:rPr>
      </w:pPr>
      <w:r w:rsidRPr="00BD24ED">
        <w:rPr>
          <w:rFonts w:asciiTheme="minorHAnsi" w:hAnsiTheme="minorHAnsi"/>
          <w:sz w:val="20"/>
          <w:szCs w:val="20"/>
        </w:rPr>
        <w:t xml:space="preserve">primitief datatype AN is gebaseerd op CharacterString (primitief datatype, extern aan MIM) </w:t>
      </w:r>
    </w:p>
    <w:p w14:paraId="7B70F32B" w14:textId="77777777" w:rsidR="003344E8" w:rsidRPr="00BD24ED" w:rsidRDefault="003344E8" w:rsidP="003344E8">
      <w:pPr>
        <w:pStyle w:val="Lijstalinea"/>
        <w:numPr>
          <w:ilvl w:val="0"/>
          <w:numId w:val="31"/>
        </w:numPr>
        <w:rPr>
          <w:rFonts w:asciiTheme="minorHAnsi" w:hAnsiTheme="minorHAnsi"/>
          <w:sz w:val="20"/>
          <w:szCs w:val="20"/>
        </w:rPr>
      </w:pPr>
      <w:r w:rsidRPr="00BD24ED">
        <w:rPr>
          <w:rFonts w:asciiTheme="minorHAnsi" w:hAnsiTheme="minorHAnsi"/>
          <w:sz w:val="20"/>
          <w:szCs w:val="20"/>
        </w:rPr>
        <w:t>NietNegatiefGetal is gebaseerd op Integer (primitief datatype, extern aan MIM)</w:t>
      </w:r>
    </w:p>
    <w:p w14:paraId="372DA80A" w14:textId="77777777" w:rsidR="003344E8" w:rsidRDefault="003344E8" w:rsidP="003344E8">
      <w:pPr>
        <w:pStyle w:val="Lijstalinea"/>
        <w:numPr>
          <w:ilvl w:val="0"/>
          <w:numId w:val="31"/>
        </w:numPr>
        <w:rPr>
          <w:rFonts w:asciiTheme="minorHAnsi" w:hAnsiTheme="minorHAnsi"/>
          <w:sz w:val="20"/>
          <w:szCs w:val="20"/>
        </w:rPr>
      </w:pPr>
      <w:r w:rsidRPr="00BD24ED">
        <w:rPr>
          <w:rFonts w:asciiTheme="minorHAnsi" w:hAnsiTheme="minorHAnsi"/>
          <w:sz w:val="20"/>
          <w:szCs w:val="20"/>
        </w:rPr>
        <w:t>Vlak is gebaseerd op GM_Surface (niet primitief datatype, extern aan MIM)</w:t>
      </w:r>
    </w:p>
    <w:p w14:paraId="6D94655E" w14:textId="537E14AB" w:rsidR="003344E8" w:rsidRPr="00BD24ED" w:rsidRDefault="003344E8" w:rsidP="003344E8">
      <w:pPr>
        <w:spacing w:line="240" w:lineRule="atLeast"/>
        <w:rPr>
          <w:rFonts w:asciiTheme="minorHAnsi" w:hAnsiTheme="minorHAnsi"/>
          <w:sz w:val="20"/>
          <w:szCs w:val="20"/>
        </w:rPr>
      </w:pPr>
    </w:p>
    <w:p w14:paraId="5AD572AD" w14:textId="611D2C9C" w:rsidR="003344E8" w:rsidRPr="00BD24ED" w:rsidDel="005806C4" w:rsidRDefault="003344E8" w:rsidP="003344E8">
      <w:pPr>
        <w:rPr>
          <w:del w:id="6" w:author="Bergen, Lennart van" w:date="2018-06-14T14:18:00Z"/>
          <w:rFonts w:asciiTheme="minorHAnsi" w:hAnsiTheme="minorHAnsi"/>
          <w:sz w:val="20"/>
          <w:szCs w:val="20"/>
        </w:rPr>
      </w:pPr>
      <w:r w:rsidRPr="00BD24ED">
        <w:rPr>
          <w:rFonts w:asciiTheme="minorHAnsi" w:hAnsiTheme="minorHAnsi"/>
          <w:sz w:val="20"/>
          <w:szCs w:val="20"/>
        </w:rPr>
        <w:t xml:space="preserve">Bijna altijd is het onderliggende datatype een CharacterString, en dit wordt nu behandeld als de default, maar dit is niet altijd zo. Daarnaast is het netjes om het expliciet aan te geven. </w:t>
      </w:r>
    </w:p>
    <w:p w14:paraId="23C86B9F" w14:textId="4230D804" w:rsidR="003344E8" w:rsidRPr="00BD24ED" w:rsidRDefault="003344E8" w:rsidP="005806C4">
      <w:pPr>
        <w:rPr>
          <w:rFonts w:asciiTheme="minorHAnsi" w:hAnsiTheme="minorHAnsi"/>
          <w:sz w:val="20"/>
          <w:szCs w:val="20"/>
        </w:rPr>
        <w:pPrChange w:id="7" w:author="Bergen, Lennart van" w:date="2018-06-14T14:18:00Z">
          <w:pPr>
            <w:spacing w:line="240" w:lineRule="atLeast"/>
          </w:pPr>
        </w:pPrChange>
      </w:pPr>
    </w:p>
    <w:p w14:paraId="73EE2EB4" w14:textId="66DBEF90" w:rsidR="003344E8" w:rsidRPr="00BD24ED" w:rsidRDefault="003344E8" w:rsidP="003344E8">
      <w:pPr>
        <w:spacing w:line="240" w:lineRule="atLeast"/>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59264" behindDoc="0" locked="0" layoutInCell="1" allowOverlap="1" wp14:anchorId="60FAADD6" wp14:editId="3261C0F0">
                <wp:simplePos x="0" y="0"/>
                <wp:positionH relativeFrom="column">
                  <wp:posOffset>-33020</wp:posOffset>
                </wp:positionH>
                <wp:positionV relativeFrom="paragraph">
                  <wp:posOffset>221615</wp:posOffset>
                </wp:positionV>
                <wp:extent cx="5779770" cy="1866900"/>
                <wp:effectExtent l="0" t="0" r="1143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1866900"/>
                        </a:xfrm>
                        <a:prstGeom prst="rect">
                          <a:avLst/>
                        </a:prstGeom>
                        <a:solidFill>
                          <a:srgbClr val="FFFFFF"/>
                        </a:solidFill>
                        <a:ln w="9525">
                          <a:solidFill>
                            <a:srgbClr val="000000"/>
                          </a:solidFill>
                          <a:miter lim="800000"/>
                          <a:headEnd/>
                          <a:tailEnd/>
                        </a:ln>
                      </wps:spPr>
                      <wps:txbx>
                        <w:txbxContent>
                          <w:p w14:paraId="169D1161"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Het is ook mogelijk om in het eigen informatiemodel een eigen primitive datatype te definiëren in de vorm van een «Primitief datatype», met als UML metaclass de UML-Primitive datatype. </w:t>
                            </w:r>
                          </w:p>
                          <w:p w14:paraId="22B065AC"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b/>
                                <w:bCs/>
                                <w:i/>
                                <w:color w:val="000000"/>
                                <w:lang w:eastAsia="en-US"/>
                              </w:rPr>
                              <w:t>V</w:t>
                            </w:r>
                            <w:r w:rsidRPr="004A7A2F">
                              <w:rPr>
                                <w:rFonts w:eastAsiaTheme="minorHAnsi" w:cs="Verdana"/>
                                <w:b/>
                                <w:bCs/>
                                <w:i/>
                                <w:iCs/>
                                <w:color w:val="000000"/>
                                <w:lang w:eastAsia="en-US"/>
                              </w:rPr>
                              <w:t xml:space="preserve">oorbeelden </w:t>
                            </w:r>
                            <w:r w:rsidRPr="004A7A2F">
                              <w:rPr>
                                <w:rFonts w:eastAsiaTheme="minorHAnsi" w:cs="Verdana"/>
                                <w:i/>
                                <w:color w:val="000000"/>
                                <w:lang w:eastAsia="en-US"/>
                              </w:rPr>
                              <w:t xml:space="preserve">hiervan, die niet tot KKG behoren, maar ter illustratie zijn opgenomen, zijn: </w:t>
                            </w:r>
                            <w:r w:rsidRPr="004A7A2F">
                              <w:rPr>
                                <w:rFonts w:eastAsiaTheme="minorHAnsi" w:cs="Verdana"/>
                                <w:i/>
                                <w:color w:val="000000"/>
                                <w:lang w:eastAsia="en-US"/>
                              </w:rPr>
                              <w:br/>
                            </w:r>
                          </w:p>
                          <w:p w14:paraId="64392A22" w14:textId="77777777" w:rsidR="004A7A2F" w:rsidRPr="004A7A2F" w:rsidRDefault="004A7A2F" w:rsidP="004A7A2F">
                            <w:pPr>
                              <w:pStyle w:val="Lijstalinea"/>
                              <w:numPr>
                                <w:ilvl w:val="0"/>
                                <w:numId w:val="31"/>
                              </w:numPr>
                              <w:autoSpaceDE w:val="0"/>
                              <w:autoSpaceDN w:val="0"/>
                              <w:adjustRightInd w:val="0"/>
                              <w:spacing w:after="73"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NietNegatieveInteger: een Integer die alleen de waarde 0 of groter mag hebben. Laat de naam van het primitieve type dan wel terugkomen in de naam (dus niet NietNegatiefGetal). </w:t>
                            </w:r>
                          </w:p>
                          <w:p w14:paraId="4824D301" w14:textId="77777777" w:rsidR="003344E8" w:rsidRPr="003344E8"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Een beperking op een Real te specificeren door Decimal op te nemen (een gebroken getal, met (één of meer) cijfers voor de komma en cijfers achter de komma, conform ISO11404). </w:t>
                            </w:r>
                          </w:p>
                          <w:p w14:paraId="18C72A20" w14:textId="47BFB6F0" w:rsidR="004A7A2F"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AN. Deze is gebruikelijk bij een aantal basisregistraties. Datatype met een eigen naam, analoog aan CharacterString, maar met alleen ‘normale’ tekens. Dit zijn alle alfanumerieke tekens (dus inclusief diakrieten), de koppeltekens – en _ en spaties. De minimale lengte is tenminste 1, de maximale lengte is onbepaald. De 1</w:t>
                            </w:r>
                            <w:r w:rsidRPr="003344E8">
                              <w:rPr>
                                <w:rFonts w:eastAsiaTheme="minorHAnsi" w:cs="Verdana"/>
                                <w:i/>
                                <w:color w:val="000000"/>
                                <w:sz w:val="12"/>
                                <w:szCs w:val="12"/>
                                <w:lang w:eastAsia="en-US"/>
                              </w:rPr>
                              <w:t xml:space="preserve">e </w:t>
                            </w:r>
                            <w:r w:rsidRPr="003344E8">
                              <w:rPr>
                                <w:rFonts w:eastAsiaTheme="minorHAnsi" w:cs="Verdana"/>
                                <w:i/>
                                <w:color w:val="000000"/>
                                <w:lang w:eastAsia="en-US"/>
                              </w:rPr>
                              <w:t>positie mag géén spatie bevatten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AADD6" id="_x0000_t202" coordsize="21600,21600" o:spt="202" path="m,l,21600r21600,l21600,xe">
                <v:stroke joinstyle="miter"/>
                <v:path gradientshapeok="t" o:connecttype="rect"/>
              </v:shapetype>
              <v:shape id="_x0000_s1026" type="#_x0000_t202" style="position:absolute;margin-left:-2.6pt;margin-top:17.45pt;width:455.1pt;height:1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">
                <v:textbox>
                  <w:txbxContent>
                    <w:p w14:paraId="169D1161"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Het is ook mogelijk om in het eigen informatiemodel een eigen primitive datatype te definiëren in de vorm van een «Primitief datatype», met als UML metaclass de UML-Primitive datatype. </w:t>
                      </w:r>
                    </w:p>
                    <w:p w14:paraId="22B065AC"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b/>
                          <w:bCs/>
                          <w:i/>
                          <w:color w:val="000000"/>
                          <w:lang w:eastAsia="en-US"/>
                        </w:rPr>
                        <w:t>V</w:t>
                      </w:r>
                      <w:r w:rsidRPr="004A7A2F">
                        <w:rPr>
                          <w:rFonts w:eastAsiaTheme="minorHAnsi" w:cs="Verdana"/>
                          <w:b/>
                          <w:bCs/>
                          <w:i/>
                          <w:iCs/>
                          <w:color w:val="000000"/>
                          <w:lang w:eastAsia="en-US"/>
                        </w:rPr>
                        <w:t xml:space="preserve">oorbeelden </w:t>
                      </w:r>
                      <w:r w:rsidRPr="004A7A2F">
                        <w:rPr>
                          <w:rFonts w:eastAsiaTheme="minorHAnsi" w:cs="Verdana"/>
                          <w:i/>
                          <w:color w:val="000000"/>
                          <w:lang w:eastAsia="en-US"/>
                        </w:rPr>
                        <w:t xml:space="preserve">hiervan, die niet tot KKG behoren, maar ter illustratie zijn opgenomen, zijn: </w:t>
                      </w:r>
                      <w:r w:rsidRPr="004A7A2F">
                        <w:rPr>
                          <w:rFonts w:eastAsiaTheme="minorHAnsi" w:cs="Verdana"/>
                          <w:i/>
                          <w:color w:val="000000"/>
                          <w:lang w:eastAsia="en-US"/>
                        </w:rPr>
                        <w:br/>
                      </w:r>
                    </w:p>
                    <w:p w14:paraId="64392A22" w14:textId="77777777" w:rsidR="004A7A2F" w:rsidRPr="004A7A2F" w:rsidRDefault="004A7A2F" w:rsidP="004A7A2F">
                      <w:pPr>
                        <w:pStyle w:val="Lijstalinea"/>
                        <w:numPr>
                          <w:ilvl w:val="0"/>
                          <w:numId w:val="31"/>
                        </w:numPr>
                        <w:autoSpaceDE w:val="0"/>
                        <w:autoSpaceDN w:val="0"/>
                        <w:adjustRightInd w:val="0"/>
                        <w:spacing w:after="73"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NietNegatieveInteger: een Integer die alleen de waarde 0 of groter mag hebben. Laat de naam van het primitieve type dan wel terugkomen in de naam (dus niet NietNegatiefGetal). </w:t>
                      </w:r>
                    </w:p>
                    <w:p w14:paraId="4824D301" w14:textId="77777777" w:rsidR="003344E8" w:rsidRPr="003344E8"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Een beperking op een Real te specificeren door Decimal op te nemen (een gebroken getal, met (één of meer) cijfers voor de komma en cijfers achter de komma, conform ISO11404). </w:t>
                      </w:r>
                    </w:p>
                    <w:p w14:paraId="18C72A20" w14:textId="47BFB6F0" w:rsidR="004A7A2F"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AN. Deze is gebruikelijk bij een aantal basisregistraties. Datatype met een eigen naam, analoog aan CharacterString, maar met alleen ‘normale’ tekens. Dit zijn alle alfanumerieke tekens (dus inclusief diakrieten), de koppeltekens – en _ en spaties. De minimale lengte is tenminste 1, de maximale lengte is onbepaald. De 1</w:t>
                      </w:r>
                      <w:r w:rsidRPr="003344E8">
                        <w:rPr>
                          <w:rFonts w:eastAsiaTheme="minorHAnsi" w:cs="Verdana"/>
                          <w:i/>
                          <w:color w:val="000000"/>
                          <w:sz w:val="12"/>
                          <w:szCs w:val="12"/>
                          <w:lang w:eastAsia="en-US"/>
                        </w:rPr>
                        <w:t xml:space="preserve">e </w:t>
                      </w:r>
                      <w:r w:rsidRPr="003344E8">
                        <w:rPr>
                          <w:rFonts w:eastAsiaTheme="minorHAnsi" w:cs="Verdana"/>
                          <w:i/>
                          <w:color w:val="000000"/>
                          <w:lang w:eastAsia="en-US"/>
                        </w:rPr>
                        <w:t>positie mag géén spatie bevatten</w:t>
                      </w:r>
                    </w:p>
                  </w:txbxContent>
                </v:textbox>
                <w10:wrap type="square"/>
              </v:shape>
            </w:pict>
          </mc:Fallback>
        </mc:AlternateContent>
      </w:r>
      <w:r w:rsidRPr="00BD24ED">
        <w:rPr>
          <w:rFonts w:asciiTheme="minorHAnsi" w:hAnsiTheme="minorHAnsi"/>
          <w:sz w:val="20"/>
          <w:szCs w:val="20"/>
        </w:rPr>
        <w:t xml:space="preserve">In MIM staat nu: </w:t>
      </w:r>
    </w:p>
    <w:p w14:paraId="3333C203" w14:textId="4EBF2C48" w:rsidR="00CF0022" w:rsidRDefault="004A7A2F" w:rsidP="004A7A2F">
      <w:pPr>
        <w:rPr>
          <w:rFonts w:asciiTheme="minorHAnsi" w:hAnsiTheme="minorHAnsi"/>
          <w:sz w:val="20"/>
          <w:szCs w:val="20"/>
        </w:rPr>
      </w:pPr>
      <w:r w:rsidRPr="00BD24ED">
        <w:rPr>
          <w:rFonts w:asciiTheme="minorHAnsi" w:hAnsiTheme="minorHAnsi"/>
          <w:sz w:val="20"/>
          <w:szCs w:val="20"/>
        </w:rPr>
        <w:t xml:space="preserve">Deze uitwerking gaat </w:t>
      </w:r>
      <w:r w:rsidR="00CF0022">
        <w:rPr>
          <w:rFonts w:asciiTheme="minorHAnsi" w:hAnsiTheme="minorHAnsi"/>
          <w:sz w:val="20"/>
          <w:szCs w:val="20"/>
        </w:rPr>
        <w:t xml:space="preserve">primair </w:t>
      </w:r>
      <w:r w:rsidRPr="00BD24ED">
        <w:rPr>
          <w:rFonts w:asciiTheme="minorHAnsi" w:hAnsiTheme="minorHAnsi"/>
          <w:sz w:val="20"/>
          <w:szCs w:val="20"/>
        </w:rPr>
        <w:t xml:space="preserve">over het specificeren van een zelf-gedefinieerd datatype </w:t>
      </w:r>
      <w:r w:rsidR="00CD1D52">
        <w:rPr>
          <w:rFonts w:asciiTheme="minorHAnsi" w:hAnsiTheme="minorHAnsi"/>
          <w:sz w:val="20"/>
          <w:szCs w:val="20"/>
        </w:rPr>
        <w:t>dat</w:t>
      </w:r>
      <w:r w:rsidR="00CD1D52" w:rsidRPr="00BD24ED">
        <w:rPr>
          <w:rFonts w:asciiTheme="minorHAnsi" w:hAnsiTheme="minorHAnsi"/>
          <w:sz w:val="20"/>
          <w:szCs w:val="20"/>
        </w:rPr>
        <w:t xml:space="preserve"> </w:t>
      </w:r>
      <w:r w:rsidRPr="00BD24ED">
        <w:rPr>
          <w:rFonts w:asciiTheme="minorHAnsi" w:hAnsiTheme="minorHAnsi"/>
          <w:sz w:val="20"/>
          <w:szCs w:val="20"/>
        </w:rPr>
        <w:t xml:space="preserve">gebaseerd is op een ander datatype, </w:t>
      </w:r>
      <w:r w:rsidR="00CD1D52">
        <w:rPr>
          <w:rFonts w:asciiTheme="minorHAnsi" w:hAnsiTheme="minorHAnsi"/>
          <w:sz w:val="20"/>
          <w:szCs w:val="20"/>
        </w:rPr>
        <w:t>dat</w:t>
      </w:r>
      <w:r w:rsidR="00CD1D52" w:rsidRPr="00BD24ED">
        <w:rPr>
          <w:rFonts w:asciiTheme="minorHAnsi" w:hAnsiTheme="minorHAnsi"/>
          <w:sz w:val="20"/>
          <w:szCs w:val="20"/>
        </w:rPr>
        <w:t xml:space="preserve"> </w:t>
      </w:r>
      <w:r w:rsidRPr="00BD24ED">
        <w:rPr>
          <w:rFonts w:asciiTheme="minorHAnsi" w:hAnsiTheme="minorHAnsi"/>
          <w:sz w:val="20"/>
          <w:szCs w:val="20"/>
        </w:rPr>
        <w:t>geen MIM stereotype heeft</w:t>
      </w:r>
      <w:r w:rsidRPr="0074599C">
        <w:rPr>
          <w:rFonts w:asciiTheme="minorHAnsi" w:hAnsiTheme="minorHAnsi"/>
          <w:sz w:val="20"/>
          <w:szCs w:val="20"/>
        </w:rPr>
        <w:t xml:space="preserve">. </w:t>
      </w:r>
      <w:r w:rsidR="00CF0022" w:rsidRPr="007279B9">
        <w:rPr>
          <w:rFonts w:asciiTheme="minorHAnsi" w:hAnsiTheme="minorHAnsi"/>
          <w:sz w:val="20"/>
          <w:szCs w:val="20"/>
        </w:rPr>
        <w:t>Maar het is in principe ook toegestaan om structuur over te erven, zoals een specifieke &lt;&lt;referentielijst&gt;&gt;, die de structuur overerft van een generieke &lt;&lt;referentielijst&gt;&gt;</w:t>
      </w:r>
      <w:r w:rsidR="00A94461" w:rsidRPr="007279B9">
        <w:rPr>
          <w:rFonts w:asciiTheme="minorHAnsi" w:hAnsiTheme="minorHAnsi"/>
          <w:sz w:val="20"/>
          <w:szCs w:val="20"/>
        </w:rPr>
        <w:t xml:space="preserve">, of bij een </w:t>
      </w:r>
      <w:r w:rsidR="00640FAC" w:rsidRPr="007279B9">
        <w:rPr>
          <w:rFonts w:asciiTheme="minorHAnsi" w:hAnsiTheme="minorHAnsi"/>
          <w:sz w:val="20"/>
          <w:szCs w:val="20"/>
        </w:rPr>
        <w:t xml:space="preserve">Bedrag en een </w:t>
      </w:r>
      <w:r w:rsidR="00920F8B" w:rsidRPr="007279B9">
        <w:rPr>
          <w:rFonts w:asciiTheme="minorHAnsi" w:hAnsiTheme="minorHAnsi"/>
          <w:sz w:val="20"/>
          <w:szCs w:val="20"/>
        </w:rPr>
        <w:t>Positief Bedrag</w:t>
      </w:r>
      <w:r w:rsidR="00640FAC" w:rsidRPr="004774E2">
        <w:rPr>
          <w:rFonts w:asciiTheme="minorHAnsi" w:hAnsiTheme="minorHAnsi"/>
          <w:sz w:val="20"/>
          <w:szCs w:val="20"/>
        </w:rPr>
        <w:t>.</w:t>
      </w:r>
      <w:r w:rsidR="00640FAC" w:rsidRPr="004774E2">
        <w:rPr>
          <w:rFonts w:asciiTheme="minorHAnsi" w:hAnsiTheme="minorHAnsi"/>
          <w:sz w:val="20"/>
          <w:szCs w:val="20"/>
          <w:rPrChange w:id="8" w:author="Linda van den Brink" w:date="2018-06-12T14:41:00Z">
            <w:rPr>
              <w:rFonts w:asciiTheme="minorHAnsi" w:hAnsiTheme="minorHAnsi"/>
              <w:sz w:val="20"/>
              <w:szCs w:val="20"/>
              <w:highlight w:val="yellow"/>
            </w:rPr>
          </w:rPrChange>
        </w:rPr>
        <w:t xml:space="preserve"> </w:t>
      </w:r>
      <w:bookmarkStart w:id="9" w:name="_Hlk513624655"/>
      <w:r w:rsidR="00CA2EE1" w:rsidRPr="004774E2">
        <w:rPr>
          <w:rFonts w:asciiTheme="minorHAnsi" w:hAnsiTheme="minorHAnsi"/>
          <w:sz w:val="20"/>
          <w:szCs w:val="20"/>
          <w:rPrChange w:id="10" w:author="Linda van den Brink" w:date="2018-06-12T14:41:00Z">
            <w:rPr>
              <w:rFonts w:asciiTheme="minorHAnsi" w:hAnsiTheme="minorHAnsi"/>
              <w:sz w:val="20"/>
              <w:szCs w:val="20"/>
              <w:highlight w:val="yellow"/>
            </w:rPr>
          </w:rPrChange>
        </w:rPr>
        <w:t>Het gaat dus niet alleen over primitieve datatypen, maar ook over gestructureerde datatypen.</w:t>
      </w:r>
      <w:bookmarkEnd w:id="9"/>
    </w:p>
    <w:p w14:paraId="5724C0D5" w14:textId="4FDB84FC" w:rsidR="004A7A2F" w:rsidRPr="00BD24ED" w:rsidRDefault="004A7A2F" w:rsidP="004B4AA0">
      <w:pPr>
        <w:spacing w:line="240" w:lineRule="atLeast"/>
        <w:rPr>
          <w:rFonts w:asciiTheme="minorHAnsi" w:hAnsiTheme="minorHAnsi"/>
          <w:sz w:val="20"/>
          <w:szCs w:val="20"/>
        </w:rPr>
      </w:pPr>
    </w:p>
    <w:p w14:paraId="07FB7401" w14:textId="6C1C09DA" w:rsidR="006A179C" w:rsidRPr="00BD24ED" w:rsidRDefault="005013C6" w:rsidP="006A179C">
      <w:pPr>
        <w:spacing w:line="240" w:lineRule="auto"/>
        <w:rPr>
          <w:rFonts w:asciiTheme="minorHAnsi" w:hAnsiTheme="minorHAnsi"/>
          <w:b/>
          <w:sz w:val="20"/>
          <w:szCs w:val="20"/>
        </w:rPr>
      </w:pPr>
      <w:r w:rsidRPr="00BD24ED">
        <w:rPr>
          <w:rFonts w:asciiTheme="minorHAnsi" w:hAnsiTheme="minorHAnsi"/>
          <w:b/>
          <w:sz w:val="20"/>
          <w:szCs w:val="20"/>
        </w:rPr>
        <w:t>De i</w:t>
      </w:r>
      <w:r w:rsidR="00962872" w:rsidRPr="00BD24ED">
        <w:rPr>
          <w:rFonts w:asciiTheme="minorHAnsi" w:hAnsiTheme="minorHAnsi"/>
          <w:b/>
          <w:sz w:val="20"/>
          <w:szCs w:val="20"/>
        </w:rPr>
        <w:t>nsteek</w:t>
      </w:r>
      <w:r w:rsidR="00D50208" w:rsidRPr="00BD24ED">
        <w:rPr>
          <w:rFonts w:asciiTheme="minorHAnsi" w:hAnsiTheme="minorHAnsi"/>
          <w:b/>
          <w:sz w:val="20"/>
          <w:szCs w:val="20"/>
        </w:rPr>
        <w:t xml:space="preserve"> </w:t>
      </w:r>
      <w:r w:rsidR="00F775CB" w:rsidRPr="00BD24ED">
        <w:rPr>
          <w:rFonts w:asciiTheme="minorHAnsi" w:hAnsiTheme="minorHAnsi"/>
          <w:b/>
          <w:sz w:val="20"/>
          <w:szCs w:val="20"/>
        </w:rPr>
        <w:t xml:space="preserve">bij de uitwerking </w:t>
      </w:r>
      <w:r w:rsidR="00F24B67" w:rsidRPr="00BD24ED">
        <w:rPr>
          <w:rFonts w:asciiTheme="minorHAnsi" w:hAnsiTheme="minorHAnsi"/>
          <w:b/>
          <w:sz w:val="20"/>
          <w:szCs w:val="20"/>
        </w:rPr>
        <w:t xml:space="preserve">die gevolgd is </w:t>
      </w:r>
      <w:r w:rsidRPr="00BD24ED">
        <w:rPr>
          <w:rFonts w:asciiTheme="minorHAnsi" w:hAnsiTheme="minorHAnsi"/>
          <w:b/>
          <w:sz w:val="20"/>
          <w:szCs w:val="20"/>
        </w:rPr>
        <w:t>…</w:t>
      </w:r>
    </w:p>
    <w:p w14:paraId="52012111" w14:textId="09DED80A" w:rsidR="004A7A2F" w:rsidRPr="00BD24ED" w:rsidRDefault="004A7A2F" w:rsidP="00BD24ED">
      <w:pPr>
        <w:spacing w:line="240" w:lineRule="auto"/>
        <w:outlineLvl w:val="0"/>
        <w:rPr>
          <w:rFonts w:asciiTheme="minorHAnsi" w:hAnsiTheme="minorHAnsi"/>
          <w:sz w:val="20"/>
          <w:szCs w:val="20"/>
        </w:rPr>
      </w:pPr>
      <w:r w:rsidRPr="00BD24ED">
        <w:rPr>
          <w:rFonts w:asciiTheme="minorHAnsi" w:hAnsiTheme="minorHAnsi"/>
          <w:sz w:val="20"/>
          <w:szCs w:val="20"/>
        </w:rPr>
        <w:t>Een zelf-gedefinieerd datatype maken doe je alleen als je eigen datatype een verbijzondering/</w:t>
      </w:r>
      <w:r w:rsidR="00F06172">
        <w:rPr>
          <w:rFonts w:asciiTheme="minorHAnsi" w:hAnsiTheme="minorHAnsi"/>
          <w:sz w:val="20"/>
          <w:szCs w:val="20"/>
        </w:rPr>
        <w:t xml:space="preserve"> </w:t>
      </w:r>
      <w:r w:rsidRPr="00BD24ED">
        <w:rPr>
          <w:rFonts w:asciiTheme="minorHAnsi" w:hAnsiTheme="minorHAnsi"/>
          <w:sz w:val="20"/>
          <w:szCs w:val="20"/>
        </w:rPr>
        <w:t xml:space="preserve">aanscherping is van een ander datatype, waarbij dit andere datatype </w:t>
      </w:r>
      <w:r w:rsidR="00E26BB2">
        <w:rPr>
          <w:rFonts w:asciiTheme="minorHAnsi" w:hAnsiTheme="minorHAnsi"/>
          <w:sz w:val="20"/>
          <w:szCs w:val="20"/>
        </w:rPr>
        <w:t xml:space="preserve">al dan niet </w:t>
      </w:r>
      <w:r w:rsidRPr="00BD24ED">
        <w:rPr>
          <w:rFonts w:asciiTheme="minorHAnsi" w:hAnsiTheme="minorHAnsi"/>
          <w:sz w:val="20"/>
          <w:szCs w:val="20"/>
        </w:rPr>
        <w:t xml:space="preserve">extern is aan je eigen informatiemodel. </w:t>
      </w:r>
    </w:p>
    <w:p w14:paraId="28F0866A" w14:textId="77777777" w:rsidR="004A7A2F" w:rsidRPr="00BD24ED" w:rsidRDefault="004A7A2F" w:rsidP="004A7A2F">
      <w:pPr>
        <w:rPr>
          <w:rFonts w:asciiTheme="minorHAnsi" w:hAnsiTheme="minorHAnsi"/>
          <w:sz w:val="20"/>
          <w:szCs w:val="20"/>
        </w:rPr>
      </w:pPr>
    </w:p>
    <w:p w14:paraId="631FC914" w14:textId="4512A33E" w:rsidR="004A7A2F" w:rsidRPr="00BD24ED" w:rsidRDefault="004A7A2F" w:rsidP="004A7A2F">
      <w:pPr>
        <w:rPr>
          <w:rFonts w:asciiTheme="minorHAnsi" w:hAnsiTheme="minorHAnsi"/>
          <w:sz w:val="20"/>
          <w:szCs w:val="20"/>
        </w:rPr>
      </w:pPr>
      <w:r w:rsidRPr="00BD24ED">
        <w:rPr>
          <w:rFonts w:asciiTheme="minorHAnsi" w:hAnsiTheme="minorHAnsi"/>
          <w:color w:val="000000"/>
          <w:sz w:val="20"/>
          <w:szCs w:val="20"/>
        </w:rPr>
        <w:t xml:space="preserve">We modelleren dit als volgt: </w:t>
      </w:r>
    </w:p>
    <w:p w14:paraId="5571F6AE" w14:textId="55AFB9D1" w:rsidR="004A7A2F" w:rsidRPr="00BD24ED" w:rsidRDefault="004A7A2F" w:rsidP="004A7A2F">
      <w:pPr>
        <w:numPr>
          <w:ilvl w:val="0"/>
          <w:numId w:val="32"/>
        </w:numPr>
        <w:spacing w:line="240" w:lineRule="auto"/>
        <w:contextualSpacing w:val="0"/>
        <w:rPr>
          <w:rFonts w:asciiTheme="minorHAnsi" w:hAnsiTheme="minorHAnsi"/>
          <w:color w:val="000000"/>
          <w:sz w:val="20"/>
          <w:szCs w:val="20"/>
        </w:rPr>
      </w:pPr>
      <w:r w:rsidRPr="00BD24ED">
        <w:rPr>
          <w:rFonts w:asciiTheme="minorHAnsi" w:hAnsiTheme="minorHAnsi"/>
          <w:color w:val="000000"/>
          <w:sz w:val="20"/>
          <w:szCs w:val="20"/>
        </w:rPr>
        <w:t xml:space="preserve">UML-Datatype, met een eigen naam (dit staat al zo in MIM). </w:t>
      </w:r>
    </w:p>
    <w:p w14:paraId="2CE5B8E9" w14:textId="77777777" w:rsidR="00364292" w:rsidRDefault="004A7A2F" w:rsidP="003E655C">
      <w:pPr>
        <w:numPr>
          <w:ilvl w:val="0"/>
          <w:numId w:val="32"/>
        </w:numPr>
        <w:spacing w:line="240" w:lineRule="auto"/>
        <w:contextualSpacing w:val="0"/>
        <w:rPr>
          <w:rFonts w:asciiTheme="minorHAnsi" w:hAnsiTheme="minorHAnsi"/>
          <w:color w:val="000000"/>
          <w:sz w:val="20"/>
          <w:szCs w:val="20"/>
        </w:rPr>
      </w:pPr>
      <w:r w:rsidRPr="00364292">
        <w:rPr>
          <w:rFonts w:asciiTheme="minorHAnsi" w:hAnsiTheme="minorHAnsi"/>
          <w:color w:val="000000"/>
          <w:sz w:val="20"/>
          <w:szCs w:val="20"/>
        </w:rPr>
        <w:t xml:space="preserve">Deze heeft een UML-Generalisatie relatie van het zelf gedefinieerde type naar het datatype waar het een verbijzondering van is. </w:t>
      </w:r>
    </w:p>
    <w:p w14:paraId="32C45E5C" w14:textId="77777777" w:rsidR="00364292" w:rsidRDefault="00364292" w:rsidP="00364292">
      <w:pPr>
        <w:spacing w:line="240" w:lineRule="auto"/>
        <w:contextualSpacing w:val="0"/>
        <w:rPr>
          <w:rFonts w:asciiTheme="minorHAnsi" w:hAnsiTheme="minorHAnsi"/>
          <w:color w:val="000000"/>
          <w:sz w:val="20"/>
          <w:szCs w:val="20"/>
        </w:rPr>
      </w:pPr>
    </w:p>
    <w:p w14:paraId="319D023D" w14:textId="412EC4D7" w:rsidR="00364292" w:rsidRPr="00364292" w:rsidRDefault="00364292" w:rsidP="00364292">
      <w:pPr>
        <w:spacing w:line="240" w:lineRule="auto"/>
        <w:contextualSpacing w:val="0"/>
        <w:rPr>
          <w:rFonts w:asciiTheme="minorHAnsi" w:hAnsiTheme="minorHAnsi"/>
          <w:color w:val="000000"/>
          <w:sz w:val="20"/>
          <w:szCs w:val="20"/>
        </w:rPr>
      </w:pPr>
      <w:r>
        <w:rPr>
          <w:rFonts w:asciiTheme="minorHAnsi" w:hAnsiTheme="minorHAnsi"/>
          <w:color w:val="000000"/>
          <w:sz w:val="20"/>
          <w:szCs w:val="20"/>
        </w:rPr>
        <w:lastRenderedPageBreak/>
        <w:t>Merk op dat d</w:t>
      </w:r>
      <w:r w:rsidRPr="00364292">
        <w:rPr>
          <w:rFonts w:asciiTheme="minorHAnsi" w:hAnsiTheme="minorHAnsi"/>
          <w:sz w:val="20"/>
          <w:szCs w:val="20"/>
        </w:rPr>
        <w:t xml:space="preserve">e definitie van de datatypes </w:t>
      </w:r>
      <w:r>
        <w:rPr>
          <w:rFonts w:asciiTheme="minorHAnsi" w:hAnsiTheme="minorHAnsi"/>
          <w:sz w:val="20"/>
          <w:szCs w:val="20"/>
        </w:rPr>
        <w:t xml:space="preserve">in dit geval </w:t>
      </w:r>
      <w:r w:rsidR="00B47E58" w:rsidRPr="00DC587B">
        <w:rPr>
          <w:rFonts w:asciiTheme="minorHAnsi" w:hAnsiTheme="minorHAnsi"/>
          <w:sz w:val="20"/>
          <w:szCs w:val="20"/>
        </w:rPr>
        <w:t>het verschil benoe</w:t>
      </w:r>
      <w:r w:rsidR="00B47E58">
        <w:rPr>
          <w:rFonts w:asciiTheme="minorHAnsi" w:hAnsiTheme="minorHAnsi"/>
          <w:sz w:val="20"/>
          <w:szCs w:val="20"/>
        </w:rPr>
        <w:t>mt</w:t>
      </w:r>
      <w:r w:rsidR="00B47E58" w:rsidRPr="00DC587B">
        <w:rPr>
          <w:rFonts w:asciiTheme="minorHAnsi" w:hAnsiTheme="minorHAnsi"/>
          <w:sz w:val="20"/>
          <w:szCs w:val="20"/>
        </w:rPr>
        <w:t xml:space="preserve"> met het generieke</w:t>
      </w:r>
      <w:r w:rsidR="00B47E58">
        <w:rPr>
          <w:rFonts w:asciiTheme="minorHAnsi" w:hAnsiTheme="minorHAnsi"/>
          <w:sz w:val="20"/>
          <w:szCs w:val="20"/>
        </w:rPr>
        <w:t>re</w:t>
      </w:r>
      <w:r w:rsidR="00B47E58" w:rsidRPr="00DC587B">
        <w:rPr>
          <w:rFonts w:asciiTheme="minorHAnsi" w:hAnsiTheme="minorHAnsi"/>
          <w:sz w:val="20"/>
          <w:szCs w:val="20"/>
        </w:rPr>
        <w:t xml:space="preserve"> datatype, eventueel in combinatie met een constraint (OCL of tagged value)</w:t>
      </w:r>
      <w:r w:rsidR="00B47E58">
        <w:rPr>
          <w:rFonts w:asciiTheme="minorHAnsi" w:hAnsiTheme="minorHAnsi"/>
          <w:sz w:val="20"/>
          <w:szCs w:val="20"/>
        </w:rPr>
        <w:t>.</w:t>
      </w:r>
    </w:p>
    <w:p w14:paraId="2E616494" w14:textId="6DAFCDA2" w:rsidR="004A7A2F" w:rsidRPr="00BD24ED" w:rsidRDefault="004A7A2F" w:rsidP="005C625E">
      <w:pPr>
        <w:spacing w:line="240" w:lineRule="auto"/>
        <w:rPr>
          <w:rFonts w:asciiTheme="minorHAnsi" w:hAnsiTheme="minorHAnsi"/>
          <w:sz w:val="20"/>
          <w:szCs w:val="20"/>
        </w:rPr>
      </w:pPr>
    </w:p>
    <w:p w14:paraId="3E9A3897" w14:textId="2AC13028" w:rsidR="00E86D27" w:rsidRPr="007769EE" w:rsidRDefault="00B9771D" w:rsidP="005C625E">
      <w:pPr>
        <w:spacing w:line="240" w:lineRule="auto"/>
        <w:rPr>
          <w:ins w:id="11" w:author="Bergen, Lennart van" w:date="2018-06-14T14:13:00Z"/>
          <w:rFonts w:asciiTheme="minorHAnsi" w:hAnsiTheme="minorHAnsi"/>
          <w:b/>
          <w:sz w:val="20"/>
          <w:szCs w:val="20"/>
          <w:rPrChange w:id="12" w:author="Bergen, Lennart van" w:date="2018-06-14T14:16:00Z">
            <w:rPr>
              <w:ins w:id="13" w:author="Bergen, Lennart van" w:date="2018-06-14T14:13:00Z"/>
              <w:rFonts w:asciiTheme="minorHAnsi" w:hAnsiTheme="minorHAnsi"/>
              <w:sz w:val="20"/>
              <w:szCs w:val="20"/>
            </w:rPr>
          </w:rPrChange>
        </w:rPr>
      </w:pPr>
      <w:ins w:id="14" w:author="Bergen, Lennart van" w:date="2018-06-14T14:13:00Z">
        <w:r w:rsidRPr="007769EE">
          <w:rPr>
            <w:rFonts w:asciiTheme="minorHAnsi" w:hAnsiTheme="minorHAnsi"/>
            <w:b/>
            <w:sz w:val="20"/>
            <w:szCs w:val="20"/>
            <w:rPrChange w:id="15" w:author="Bergen, Lennart van" w:date="2018-06-14T14:16:00Z">
              <w:rPr>
                <w:rFonts w:asciiTheme="minorHAnsi" w:hAnsiTheme="minorHAnsi"/>
                <w:sz w:val="20"/>
                <w:szCs w:val="20"/>
              </w:rPr>
            </w:rPrChange>
          </w:rPr>
          <w:t xml:space="preserve">Status van dit voorstel </w:t>
        </w:r>
      </w:ins>
    </w:p>
    <w:p w14:paraId="0089F20F" w14:textId="77777777" w:rsidR="00B9771D" w:rsidRPr="0006028C" w:rsidRDefault="00B9771D" w:rsidP="005C625E">
      <w:pPr>
        <w:spacing w:line="240" w:lineRule="auto"/>
        <w:rPr>
          <w:ins w:id="16" w:author="Bergen, Lennart van" w:date="2018-06-14T14:13:00Z"/>
          <w:rFonts w:asciiTheme="minorHAnsi" w:hAnsiTheme="minorHAnsi"/>
          <w:sz w:val="20"/>
          <w:szCs w:val="20"/>
        </w:rPr>
      </w:pPr>
    </w:p>
    <w:p w14:paraId="1AE69724" w14:textId="77777777" w:rsidR="00B9771D" w:rsidRPr="00B9771D" w:rsidRDefault="00B9771D" w:rsidP="00B9771D">
      <w:pPr>
        <w:rPr>
          <w:ins w:id="17" w:author="Bergen, Lennart van" w:date="2018-06-14T14:13:00Z"/>
          <w:rFonts w:asciiTheme="minorHAnsi" w:hAnsiTheme="minorHAnsi"/>
          <w:sz w:val="22"/>
          <w:szCs w:val="22"/>
          <w:lang w:eastAsia="en-US"/>
          <w:rPrChange w:id="18" w:author="Bergen, Lennart van" w:date="2018-06-14T14:13:00Z">
            <w:rPr>
              <w:ins w:id="19" w:author="Bergen, Lennart van" w:date="2018-06-14T14:13:00Z"/>
              <w:rFonts w:ascii="Calibri" w:hAnsi="Calibri"/>
              <w:color w:val="1F497D"/>
              <w:sz w:val="22"/>
              <w:szCs w:val="22"/>
              <w:lang w:eastAsia="en-US"/>
            </w:rPr>
          </w:rPrChange>
        </w:rPr>
      </w:pPr>
      <w:ins w:id="20" w:author="Bergen, Lennart van" w:date="2018-06-14T14:13:00Z">
        <w:r w:rsidRPr="00B9771D">
          <w:rPr>
            <w:rFonts w:asciiTheme="minorHAnsi" w:hAnsiTheme="minorHAnsi"/>
            <w:lang w:eastAsia="en-US"/>
            <w:rPrChange w:id="21" w:author="Bergen, Lennart van" w:date="2018-06-14T14:13:00Z">
              <w:rPr>
                <w:color w:val="1F497D"/>
                <w:lang w:eastAsia="en-US"/>
              </w:rPr>
            </w:rPrChange>
          </w:rPr>
          <w:t xml:space="preserve">Wat betreft het voorstel zoals het voorlag: </w:t>
        </w:r>
      </w:ins>
    </w:p>
    <w:p w14:paraId="1B40EE16" w14:textId="77777777" w:rsidR="00B9771D" w:rsidRPr="00B9771D" w:rsidRDefault="00B9771D" w:rsidP="00B9771D">
      <w:pPr>
        <w:numPr>
          <w:ilvl w:val="0"/>
          <w:numId w:val="35"/>
        </w:numPr>
        <w:spacing w:line="240" w:lineRule="auto"/>
        <w:contextualSpacing w:val="0"/>
        <w:rPr>
          <w:ins w:id="22" w:author="Bergen, Lennart van" w:date="2018-06-14T14:13:00Z"/>
          <w:rFonts w:asciiTheme="minorHAnsi" w:hAnsiTheme="minorHAnsi"/>
          <w:rPrChange w:id="23" w:author="Bergen, Lennart van" w:date="2018-06-14T14:13:00Z">
            <w:rPr>
              <w:ins w:id="24" w:author="Bergen, Lennart van" w:date="2018-06-14T14:13:00Z"/>
            </w:rPr>
          </w:rPrChange>
        </w:rPr>
      </w:pPr>
      <w:ins w:id="25" w:author="Bergen, Lennart van" w:date="2018-06-14T14:13:00Z">
        <w:r w:rsidRPr="00B9771D">
          <w:rPr>
            <w:rFonts w:asciiTheme="minorHAnsi" w:hAnsiTheme="minorHAnsi"/>
            <w:lang w:eastAsia="en-US"/>
            <w:rPrChange w:id="26" w:author="Bergen, Lennart van" w:date="2018-06-14T14:13:00Z">
              <w:rPr>
                <w:color w:val="1F497D"/>
                <w:lang w:eastAsia="en-US"/>
              </w:rPr>
            </w:rPrChange>
          </w:rPr>
          <w:t xml:space="preserve">Standpunt Geonovum: Ok.   </w:t>
        </w:r>
      </w:ins>
    </w:p>
    <w:p w14:paraId="24FA89B3" w14:textId="77777777" w:rsidR="00B9771D" w:rsidRPr="00B9771D" w:rsidRDefault="00B9771D" w:rsidP="00B9771D">
      <w:pPr>
        <w:numPr>
          <w:ilvl w:val="0"/>
          <w:numId w:val="35"/>
        </w:numPr>
        <w:spacing w:line="240" w:lineRule="auto"/>
        <w:contextualSpacing w:val="0"/>
        <w:rPr>
          <w:ins w:id="27" w:author="Bergen, Lennart van" w:date="2018-06-14T14:13:00Z"/>
          <w:rFonts w:asciiTheme="minorHAnsi" w:hAnsiTheme="minorHAnsi"/>
          <w:rPrChange w:id="28" w:author="Bergen, Lennart van" w:date="2018-06-14T14:13:00Z">
            <w:rPr>
              <w:ins w:id="29" w:author="Bergen, Lennart van" w:date="2018-06-14T14:13:00Z"/>
            </w:rPr>
          </w:rPrChange>
        </w:rPr>
      </w:pPr>
      <w:ins w:id="30" w:author="Bergen, Lennart van" w:date="2018-06-14T14:13:00Z">
        <w:r w:rsidRPr="00B9771D">
          <w:rPr>
            <w:rFonts w:asciiTheme="minorHAnsi" w:hAnsiTheme="minorHAnsi"/>
            <w:lang w:eastAsia="en-US"/>
            <w:rPrChange w:id="31" w:author="Bergen, Lennart van" w:date="2018-06-14T14:13:00Z">
              <w:rPr>
                <w:color w:val="1F497D"/>
                <w:lang w:eastAsia="en-US"/>
              </w:rPr>
            </w:rPrChange>
          </w:rPr>
          <w:t xml:space="preserve">Standpunt Kadaster: Ok. </w:t>
        </w:r>
      </w:ins>
    </w:p>
    <w:p w14:paraId="12000E93" w14:textId="0324FF0F" w:rsidR="00B9771D" w:rsidRPr="00B9771D" w:rsidRDefault="00B9771D" w:rsidP="001724C6">
      <w:pPr>
        <w:numPr>
          <w:ilvl w:val="0"/>
          <w:numId w:val="35"/>
        </w:numPr>
        <w:spacing w:line="240" w:lineRule="auto"/>
        <w:contextualSpacing w:val="0"/>
        <w:rPr>
          <w:ins w:id="32" w:author="Bergen, Lennart van" w:date="2018-06-14T14:13:00Z"/>
          <w:rFonts w:asciiTheme="minorHAnsi" w:eastAsiaTheme="minorHAnsi" w:hAnsiTheme="minorHAnsi"/>
          <w:lang w:eastAsia="en-US"/>
          <w:rPrChange w:id="33" w:author="Bergen, Lennart van" w:date="2018-06-14T14:14:00Z">
            <w:rPr>
              <w:ins w:id="34" w:author="Bergen, Lennart van" w:date="2018-06-14T14:13:00Z"/>
              <w:rFonts w:eastAsiaTheme="minorHAnsi"/>
              <w:color w:val="1F497D"/>
              <w:lang w:eastAsia="en-US"/>
            </w:rPr>
          </w:rPrChange>
        </w:rPr>
        <w:pPrChange w:id="35" w:author="Bergen, Lennart van" w:date="2018-06-14T14:14:00Z">
          <w:pPr/>
        </w:pPrChange>
      </w:pPr>
      <w:ins w:id="36" w:author="Bergen, Lennart van" w:date="2018-06-14T14:13:00Z">
        <w:r w:rsidRPr="00B9771D">
          <w:rPr>
            <w:rFonts w:asciiTheme="minorHAnsi" w:hAnsiTheme="minorHAnsi"/>
            <w:lang w:eastAsia="en-US"/>
            <w:rPrChange w:id="37" w:author="Bergen, Lennart van" w:date="2018-06-14T14:14:00Z">
              <w:rPr>
                <w:color w:val="1F497D"/>
                <w:lang w:eastAsia="en-US"/>
              </w:rPr>
            </w:rPrChange>
          </w:rPr>
          <w:t xml:space="preserve">Standpunt VNG: Ok. </w:t>
        </w:r>
        <w:r w:rsidRPr="00B9771D">
          <w:rPr>
            <w:rFonts w:asciiTheme="minorHAnsi" w:hAnsiTheme="minorHAnsi"/>
            <w:lang w:eastAsia="en-US"/>
            <w:rPrChange w:id="38" w:author="Bergen, Lennart van" w:date="2018-06-14T14:14:00Z">
              <w:rPr>
                <w:color w:val="1F497D"/>
                <w:lang w:eastAsia="en-US"/>
              </w:rPr>
            </w:rPrChange>
          </w:rPr>
          <w:br/>
          <w:t xml:space="preserve">Oftewel, goedgekeurd. </w:t>
        </w:r>
      </w:ins>
      <w:ins w:id="39" w:author="Bergen, Lennart van" w:date="2018-06-14T14:16:00Z">
        <w:r w:rsidR="00B75D79">
          <w:rPr>
            <w:rFonts w:asciiTheme="minorHAnsi" w:hAnsiTheme="minorHAnsi"/>
            <w:lang w:eastAsia="en-US"/>
          </w:rPr>
          <w:t xml:space="preserve">Het </w:t>
        </w:r>
      </w:ins>
      <w:ins w:id="40" w:author="Bergen, Lennart van" w:date="2018-06-14T14:17:00Z">
        <w:r w:rsidR="00B75D79">
          <w:rPr>
            <w:rFonts w:asciiTheme="minorHAnsi" w:hAnsiTheme="minorHAnsi"/>
            <w:lang w:eastAsia="en-US"/>
          </w:rPr>
          <w:t>voorstel zal zoals</w:t>
        </w:r>
      </w:ins>
      <w:ins w:id="41" w:author="Bergen, Lennart van" w:date="2018-06-14T14:16:00Z">
        <w:r w:rsidR="00B75D79">
          <w:rPr>
            <w:rFonts w:asciiTheme="minorHAnsi" w:hAnsiTheme="minorHAnsi"/>
            <w:lang w:eastAsia="en-US"/>
          </w:rPr>
          <w:t xml:space="preserve"> </w:t>
        </w:r>
      </w:ins>
      <w:ins w:id="42" w:author="Bergen, Lennart van" w:date="2018-06-14T14:17:00Z">
        <w:r w:rsidR="00B75D79">
          <w:rPr>
            <w:rFonts w:asciiTheme="minorHAnsi" w:hAnsiTheme="minorHAnsi"/>
            <w:lang w:eastAsia="en-US"/>
          </w:rPr>
          <w:t xml:space="preserve">uitgewerkt worden overgenomen naar </w:t>
        </w:r>
      </w:ins>
      <w:ins w:id="43" w:author="Bergen, Lennart van" w:date="2018-06-14T14:16:00Z">
        <w:r w:rsidR="00B75D79">
          <w:rPr>
            <w:rFonts w:asciiTheme="minorHAnsi" w:hAnsiTheme="minorHAnsi"/>
            <w:lang w:eastAsia="en-US"/>
          </w:rPr>
          <w:t xml:space="preserve">MIM 1.1. </w:t>
        </w:r>
        <w:r w:rsidR="00B75D79" w:rsidRPr="006E5FEC">
          <w:rPr>
            <w:rFonts w:asciiTheme="minorHAnsi" w:hAnsiTheme="minorHAnsi"/>
            <w:lang w:eastAsia="en-US"/>
          </w:rPr>
          <w:t xml:space="preserve"> </w:t>
        </w:r>
        <w:r w:rsidR="00B75D79">
          <w:rPr>
            <w:rFonts w:asciiTheme="minorHAnsi" w:hAnsiTheme="minorHAnsi"/>
            <w:lang w:eastAsia="en-US"/>
          </w:rPr>
          <w:br/>
        </w:r>
      </w:ins>
    </w:p>
    <w:p w14:paraId="273BDDB1" w14:textId="21F3121E" w:rsidR="00B9771D" w:rsidRPr="00B9771D" w:rsidRDefault="00B9771D" w:rsidP="00B9771D">
      <w:pPr>
        <w:rPr>
          <w:ins w:id="44" w:author="Bergen, Lennart van" w:date="2018-06-14T14:13:00Z"/>
          <w:rFonts w:asciiTheme="minorHAnsi" w:hAnsiTheme="minorHAnsi"/>
          <w:lang w:eastAsia="en-US"/>
          <w:rPrChange w:id="45" w:author="Bergen, Lennart van" w:date="2018-06-14T14:13:00Z">
            <w:rPr>
              <w:ins w:id="46" w:author="Bergen, Lennart van" w:date="2018-06-14T14:13:00Z"/>
              <w:color w:val="1F497D"/>
              <w:lang w:eastAsia="en-US"/>
            </w:rPr>
          </w:rPrChange>
        </w:rPr>
      </w:pPr>
      <w:ins w:id="47" w:author="Bergen, Lennart van" w:date="2018-06-14T14:13:00Z">
        <w:r w:rsidRPr="00B9771D">
          <w:rPr>
            <w:rFonts w:asciiTheme="minorHAnsi" w:hAnsiTheme="minorHAnsi"/>
            <w:lang w:eastAsia="en-US"/>
            <w:rPrChange w:id="48" w:author="Bergen, Lennart van" w:date="2018-06-14T14:13:00Z">
              <w:rPr>
                <w:color w:val="1F497D"/>
                <w:lang w:eastAsia="en-US"/>
              </w:rPr>
            </w:rPrChange>
          </w:rPr>
          <w:t xml:space="preserve">Reactie Geonovum: </w:t>
        </w:r>
      </w:ins>
      <w:ins w:id="49" w:author="Bergen, Lennart van" w:date="2018-06-14T14:14:00Z">
        <w:r>
          <w:rPr>
            <w:rFonts w:asciiTheme="minorHAnsi" w:hAnsiTheme="minorHAnsi"/>
            <w:lang w:eastAsia="en-US"/>
          </w:rPr>
          <w:t xml:space="preserve">graag </w:t>
        </w:r>
      </w:ins>
      <w:ins w:id="50" w:author="Bergen, Lennart van" w:date="2018-06-14T14:13:00Z">
        <w:r w:rsidRPr="00B9771D">
          <w:rPr>
            <w:rFonts w:asciiTheme="minorHAnsi" w:hAnsiTheme="minorHAnsi"/>
            <w:lang w:eastAsia="en-US"/>
            <w:rPrChange w:id="51" w:author="Bergen, Lennart van" w:date="2018-06-14T14:13:00Z">
              <w:rPr>
                <w:color w:val="1F497D"/>
                <w:lang w:eastAsia="en-US"/>
              </w:rPr>
            </w:rPrChange>
          </w:rPr>
          <w:t xml:space="preserve">uitbreiden voorstel, </w:t>
        </w:r>
      </w:ins>
      <w:ins w:id="52" w:author="Bergen, Lennart van" w:date="2018-06-14T14:14:00Z">
        <w:r>
          <w:rPr>
            <w:rFonts w:asciiTheme="minorHAnsi" w:hAnsiTheme="minorHAnsi"/>
            <w:lang w:eastAsia="en-US"/>
          </w:rPr>
          <w:t xml:space="preserve">om het </w:t>
        </w:r>
      </w:ins>
      <w:ins w:id="53" w:author="Bergen, Lennart van" w:date="2018-06-14T14:13:00Z">
        <w:r w:rsidRPr="00B9771D">
          <w:rPr>
            <w:rFonts w:asciiTheme="minorHAnsi" w:hAnsiTheme="minorHAnsi"/>
            <w:lang w:eastAsia="en-US"/>
            <w:rPrChange w:id="54" w:author="Bergen, Lennart van" w:date="2018-06-14T14:13:00Z">
              <w:rPr>
                <w:color w:val="1F497D"/>
                <w:lang w:eastAsia="en-US"/>
              </w:rPr>
            </w:rPrChange>
          </w:rPr>
          <w:t>ook toe</w:t>
        </w:r>
      </w:ins>
      <w:ins w:id="55" w:author="Bergen, Lennart van" w:date="2018-06-14T14:14:00Z">
        <w:r>
          <w:rPr>
            <w:rFonts w:asciiTheme="minorHAnsi" w:hAnsiTheme="minorHAnsi"/>
            <w:lang w:eastAsia="en-US"/>
          </w:rPr>
          <w:t xml:space="preserve"> te </w:t>
        </w:r>
      </w:ins>
      <w:ins w:id="56" w:author="Bergen, Lennart van" w:date="2018-06-14T14:13:00Z">
        <w:r w:rsidRPr="00B9771D">
          <w:rPr>
            <w:rFonts w:asciiTheme="minorHAnsi" w:hAnsiTheme="minorHAnsi"/>
            <w:lang w:eastAsia="en-US"/>
            <w:rPrChange w:id="57" w:author="Bergen, Lennart van" w:date="2018-06-14T14:13:00Z">
              <w:rPr>
                <w:color w:val="1F497D"/>
                <w:lang w:eastAsia="en-US"/>
              </w:rPr>
            </w:rPrChange>
          </w:rPr>
          <w:t>staan voor Enumeratie</w:t>
        </w:r>
      </w:ins>
      <w:ins w:id="58" w:author="Bergen, Lennart van" w:date="2018-06-14T14:14:00Z">
        <w:r>
          <w:rPr>
            <w:rFonts w:asciiTheme="minorHAnsi" w:hAnsiTheme="minorHAnsi"/>
            <w:lang w:eastAsia="en-US"/>
          </w:rPr>
          <w:t>s</w:t>
        </w:r>
      </w:ins>
      <w:ins w:id="59" w:author="Bergen, Lennart van" w:date="2018-06-14T14:13:00Z">
        <w:r w:rsidRPr="00B9771D">
          <w:rPr>
            <w:rFonts w:asciiTheme="minorHAnsi" w:hAnsiTheme="minorHAnsi"/>
            <w:lang w:eastAsia="en-US"/>
            <w:rPrChange w:id="60" w:author="Bergen, Lennart van" w:date="2018-06-14T14:13:00Z">
              <w:rPr>
                <w:color w:val="1F497D"/>
                <w:lang w:eastAsia="en-US"/>
              </w:rPr>
            </w:rPrChange>
          </w:rPr>
          <w:t xml:space="preserve">. </w:t>
        </w:r>
      </w:ins>
    </w:p>
    <w:p w14:paraId="3EB4A34C" w14:textId="77777777" w:rsidR="00B9771D" w:rsidRPr="00B9771D" w:rsidRDefault="00B9771D" w:rsidP="00B9771D">
      <w:pPr>
        <w:numPr>
          <w:ilvl w:val="0"/>
          <w:numId w:val="36"/>
        </w:numPr>
        <w:spacing w:line="240" w:lineRule="auto"/>
        <w:contextualSpacing w:val="0"/>
        <w:rPr>
          <w:ins w:id="61" w:author="Bergen, Lennart van" w:date="2018-06-14T14:13:00Z"/>
          <w:rFonts w:asciiTheme="minorHAnsi" w:hAnsiTheme="minorHAnsi"/>
          <w:rPrChange w:id="62" w:author="Bergen, Lennart van" w:date="2018-06-14T14:13:00Z">
            <w:rPr>
              <w:ins w:id="63" w:author="Bergen, Lennart van" w:date="2018-06-14T14:13:00Z"/>
            </w:rPr>
          </w:rPrChange>
        </w:rPr>
      </w:pPr>
      <w:ins w:id="64" w:author="Bergen, Lennart van" w:date="2018-06-14T14:13:00Z">
        <w:r w:rsidRPr="00B9771D">
          <w:rPr>
            <w:rFonts w:asciiTheme="minorHAnsi" w:hAnsiTheme="minorHAnsi"/>
            <w:lang w:eastAsia="en-US"/>
            <w:rPrChange w:id="65" w:author="Bergen, Lennart van" w:date="2018-06-14T14:13:00Z">
              <w:rPr>
                <w:color w:val="1F497D"/>
                <w:lang w:eastAsia="en-US"/>
              </w:rPr>
            </w:rPrChange>
          </w:rPr>
          <w:t xml:space="preserve">Standpunt Geonovum: ok. </w:t>
        </w:r>
      </w:ins>
    </w:p>
    <w:p w14:paraId="38ABB371" w14:textId="77777777" w:rsidR="00B9771D" w:rsidRDefault="00B9771D" w:rsidP="00B9771D">
      <w:pPr>
        <w:numPr>
          <w:ilvl w:val="0"/>
          <w:numId w:val="36"/>
        </w:numPr>
        <w:spacing w:line="240" w:lineRule="auto"/>
        <w:contextualSpacing w:val="0"/>
        <w:rPr>
          <w:ins w:id="66" w:author="Bergen, Lennart van" w:date="2018-06-14T14:14:00Z"/>
          <w:rFonts w:asciiTheme="minorHAnsi" w:hAnsiTheme="minorHAnsi"/>
        </w:rPr>
        <w:pPrChange w:id="67" w:author="Bergen, Lennart van" w:date="2018-06-14T14:14:00Z">
          <w:pPr>
            <w:spacing w:line="240" w:lineRule="auto"/>
          </w:pPr>
        </w:pPrChange>
      </w:pPr>
      <w:ins w:id="68" w:author="Bergen, Lennart van" w:date="2018-06-14T14:13:00Z">
        <w:r w:rsidRPr="00B9771D">
          <w:rPr>
            <w:rFonts w:asciiTheme="minorHAnsi" w:hAnsiTheme="minorHAnsi"/>
            <w:lang w:eastAsia="en-US"/>
            <w:rPrChange w:id="69" w:author="Bergen, Lennart van" w:date="2018-06-14T14:13:00Z">
              <w:rPr>
                <w:color w:val="1F497D"/>
                <w:lang w:eastAsia="en-US"/>
              </w:rPr>
            </w:rPrChange>
          </w:rPr>
          <w:t xml:space="preserve">Standpunt Kadaster: ok. </w:t>
        </w:r>
      </w:ins>
    </w:p>
    <w:p w14:paraId="506138DC" w14:textId="5B6ED1F4" w:rsidR="007769EE" w:rsidRDefault="00B9771D" w:rsidP="005447FD">
      <w:pPr>
        <w:numPr>
          <w:ilvl w:val="0"/>
          <w:numId w:val="36"/>
        </w:numPr>
        <w:spacing w:line="240" w:lineRule="auto"/>
        <w:contextualSpacing w:val="0"/>
        <w:rPr>
          <w:ins w:id="70" w:author="Bergen, Lennart van" w:date="2018-06-14T14:16:00Z"/>
          <w:rFonts w:asciiTheme="minorHAnsi" w:hAnsiTheme="minorHAnsi"/>
        </w:rPr>
        <w:pPrChange w:id="71" w:author="Bergen, Lennart van" w:date="2018-06-14T14:14:00Z">
          <w:pPr>
            <w:spacing w:line="240" w:lineRule="auto"/>
          </w:pPr>
        </w:pPrChange>
      </w:pPr>
      <w:ins w:id="72" w:author="Bergen, Lennart van" w:date="2018-06-14T14:13:00Z">
        <w:r w:rsidRPr="004B7EA8">
          <w:rPr>
            <w:rFonts w:asciiTheme="minorHAnsi" w:hAnsiTheme="minorHAnsi"/>
            <w:lang w:eastAsia="en-US"/>
            <w:rPrChange w:id="73" w:author="Bergen, Lennart van" w:date="2018-06-14T14:15:00Z">
              <w:rPr>
                <w:color w:val="1F497D"/>
                <w:lang w:eastAsia="en-US"/>
              </w:rPr>
            </w:rPrChange>
          </w:rPr>
          <w:t xml:space="preserve">Standpunt VNG: niet ok. </w:t>
        </w:r>
        <w:r w:rsidRPr="004B7EA8">
          <w:rPr>
            <w:rFonts w:asciiTheme="minorHAnsi" w:hAnsiTheme="minorHAnsi"/>
            <w:lang w:eastAsia="en-US"/>
            <w:rPrChange w:id="74" w:author="Bergen, Lennart van" w:date="2018-06-14T14:15:00Z">
              <w:rPr>
                <w:color w:val="1F497D"/>
                <w:lang w:eastAsia="en-US"/>
              </w:rPr>
            </w:rPrChange>
          </w:rPr>
          <w:br/>
          <w:t xml:space="preserve">Oftewel, </w:t>
        </w:r>
      </w:ins>
      <w:ins w:id="75" w:author="Bergen, Lennart van" w:date="2018-06-14T14:20:00Z">
        <w:r w:rsidR="00C21401">
          <w:rPr>
            <w:rFonts w:asciiTheme="minorHAnsi" w:hAnsiTheme="minorHAnsi"/>
            <w:lang w:eastAsia="en-US"/>
          </w:rPr>
          <w:t xml:space="preserve">uitbreiding </w:t>
        </w:r>
      </w:ins>
      <w:ins w:id="76" w:author="Bergen, Lennart van" w:date="2018-06-14T14:13:00Z">
        <w:r w:rsidRPr="004B7EA8">
          <w:rPr>
            <w:rFonts w:asciiTheme="minorHAnsi" w:hAnsiTheme="minorHAnsi"/>
            <w:lang w:eastAsia="en-US"/>
            <w:rPrChange w:id="77" w:author="Bergen, Lennart van" w:date="2018-06-14T14:15:00Z">
              <w:rPr>
                <w:color w:val="1F497D"/>
                <w:lang w:eastAsia="en-US"/>
              </w:rPr>
            </w:rPrChange>
          </w:rPr>
          <w:t>niet opnemen in MIM.</w:t>
        </w:r>
      </w:ins>
      <w:ins w:id="78" w:author="Bergen, Lennart van" w:date="2018-06-14T14:14:00Z">
        <w:r w:rsidRPr="0006028C">
          <w:rPr>
            <w:rFonts w:asciiTheme="minorHAnsi" w:hAnsiTheme="minorHAnsi"/>
            <w:lang w:eastAsia="en-US"/>
          </w:rPr>
          <w:t xml:space="preserve"> </w:t>
        </w:r>
        <w:r w:rsidRPr="004B7EA8">
          <w:rPr>
            <w:rFonts w:asciiTheme="minorHAnsi" w:hAnsiTheme="minorHAnsi"/>
            <w:lang w:eastAsia="en-US"/>
            <w:rPrChange w:id="79" w:author="Bergen, Lennart van" w:date="2018-06-14T14:15:00Z">
              <w:rPr>
                <w:rFonts w:asciiTheme="minorHAnsi" w:hAnsiTheme="minorHAnsi"/>
                <w:lang w:eastAsia="en-US"/>
              </w:rPr>
            </w:rPrChange>
          </w:rPr>
          <w:t xml:space="preserve">Er is getoetst of deze mogelijkheid welk opgenomen kan worden in een extensie. Dat kan. </w:t>
        </w:r>
      </w:ins>
      <w:ins w:id="80" w:author="Bergen, Lennart van" w:date="2018-06-14T14:21:00Z">
        <w:r w:rsidR="00EA05DE">
          <w:rPr>
            <w:rFonts w:asciiTheme="minorHAnsi" w:hAnsiTheme="minorHAnsi"/>
            <w:lang w:eastAsia="en-US"/>
          </w:rPr>
          <w:t>Organisaties mogen dit doen. Als dit vaak gebeurd, eventueel discussie opnieuw voeren.</w:t>
        </w:r>
      </w:ins>
    </w:p>
    <w:p w14:paraId="6D235BE9" w14:textId="3F51B169" w:rsidR="00B9771D" w:rsidDel="00F0622E" w:rsidRDefault="00B9771D">
      <w:pPr>
        <w:spacing w:line="240" w:lineRule="auto"/>
        <w:contextualSpacing w:val="0"/>
        <w:rPr>
          <w:del w:id="81" w:author="Bergen, Lennart van" w:date="2018-06-14T14:17:00Z"/>
          <w:rFonts w:asciiTheme="minorHAnsi" w:hAnsiTheme="minorHAnsi"/>
          <w:sz w:val="20"/>
          <w:szCs w:val="20"/>
        </w:rPr>
      </w:pPr>
    </w:p>
    <w:p w14:paraId="349DFC50" w14:textId="4F7E6767" w:rsidR="00CE61A5" w:rsidRDefault="00CE61A5">
      <w:pPr>
        <w:spacing w:line="240" w:lineRule="auto"/>
        <w:contextualSpacing w:val="0"/>
        <w:rPr>
          <w:ins w:id="82" w:author="Bergen, Lennart van" w:date="2018-06-14T14:15:00Z"/>
          <w:rFonts w:asciiTheme="minorHAnsi" w:hAnsiTheme="minorHAnsi"/>
          <w:b/>
          <w:sz w:val="20"/>
          <w:szCs w:val="20"/>
        </w:rPr>
      </w:pPr>
    </w:p>
    <w:p w14:paraId="35C4206B" w14:textId="3D59AF11" w:rsidR="00120696" w:rsidRPr="00BD24ED" w:rsidRDefault="00BE6B45" w:rsidP="00B46F0D">
      <w:pPr>
        <w:spacing w:line="240" w:lineRule="auto"/>
        <w:outlineLvl w:val="0"/>
        <w:rPr>
          <w:rFonts w:asciiTheme="minorHAnsi" w:hAnsiTheme="minorHAnsi"/>
          <w:b/>
          <w:sz w:val="20"/>
          <w:szCs w:val="20"/>
        </w:rPr>
      </w:pPr>
      <w:r w:rsidRPr="00BD24ED">
        <w:rPr>
          <w:rFonts w:asciiTheme="minorHAnsi" w:hAnsiTheme="minorHAnsi"/>
          <w:b/>
          <w:sz w:val="20"/>
          <w:szCs w:val="20"/>
        </w:rPr>
        <w:t>Uitwerking</w:t>
      </w:r>
      <w:r w:rsidR="004D60B8" w:rsidRPr="00BD24ED">
        <w:rPr>
          <w:rFonts w:asciiTheme="minorHAnsi" w:hAnsiTheme="minorHAnsi"/>
          <w:b/>
          <w:sz w:val="20"/>
          <w:szCs w:val="20"/>
        </w:rPr>
        <w:t>:</w:t>
      </w:r>
      <w:r w:rsidRPr="00BD24ED">
        <w:rPr>
          <w:rFonts w:asciiTheme="minorHAnsi" w:hAnsiTheme="minorHAnsi"/>
          <w:b/>
          <w:sz w:val="20"/>
          <w:szCs w:val="20"/>
        </w:rPr>
        <w:t xml:space="preserve"> </w:t>
      </w:r>
      <w:r w:rsidR="005421E3" w:rsidRPr="00BD24ED">
        <w:rPr>
          <w:rFonts w:asciiTheme="minorHAnsi" w:hAnsiTheme="minorHAnsi"/>
          <w:b/>
          <w:sz w:val="20"/>
          <w:szCs w:val="20"/>
        </w:rPr>
        <w:t xml:space="preserve">Generalisatie van datatype naar datatype. </w:t>
      </w:r>
    </w:p>
    <w:p w14:paraId="4D447479" w14:textId="77777777" w:rsidR="00FB619B" w:rsidRDefault="00B36FE5" w:rsidP="00D3117C">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Voor </w:t>
      </w:r>
      <w:r w:rsidRPr="003D37BC">
        <w:rPr>
          <w:rFonts w:asciiTheme="minorHAnsi" w:eastAsiaTheme="minorHAnsi" w:hAnsiTheme="minorHAnsi" w:cs="Verdana"/>
          <w:color w:val="000000"/>
          <w:sz w:val="20"/>
          <w:szCs w:val="20"/>
          <w:lang w:eastAsia="en-US"/>
        </w:rPr>
        <w:t>«Primitief datatype»,</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Gestructureerd</w:t>
      </w:r>
      <w:r w:rsidRPr="003D37BC">
        <w:rPr>
          <w:rFonts w:asciiTheme="minorHAnsi" w:eastAsiaTheme="minorHAnsi" w:hAnsiTheme="minorHAnsi" w:cs="Verdana"/>
          <w:color w:val="000000"/>
          <w:sz w:val="20"/>
          <w:szCs w:val="20"/>
          <w:lang w:eastAsia="en-US"/>
        </w:rPr>
        <w:t xml:space="preserve"> datatype»</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Referentielijst</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w:t>
      </w:r>
      <w:r w:rsidR="00F32FDE">
        <w:rPr>
          <w:rFonts w:asciiTheme="minorHAnsi" w:eastAsiaTheme="minorHAnsi" w:hAnsiTheme="minorHAnsi" w:cs="Verdana"/>
          <w:color w:val="000000"/>
          <w:sz w:val="20"/>
          <w:szCs w:val="20"/>
          <w:lang w:eastAsia="en-US"/>
        </w:rPr>
        <w:t xml:space="preserve"> </w:t>
      </w:r>
    </w:p>
    <w:p w14:paraId="475A98EA" w14:textId="7E137C8D" w:rsidR="00B36FE5" w:rsidRDefault="00F32FDE" w:rsidP="00D3117C">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Niet voor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Codelist</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Enumeratie</w:t>
      </w:r>
      <w:r w:rsidRPr="003D37BC">
        <w:rPr>
          <w:rFonts w:asciiTheme="minorHAnsi" w:eastAsiaTheme="minorHAnsi" w:hAnsiTheme="minorHAnsi" w:cs="Verdana"/>
          <w:color w:val="000000"/>
          <w:sz w:val="20"/>
          <w:szCs w:val="20"/>
          <w:lang w:eastAsia="en-US"/>
        </w:rPr>
        <w:t xml:space="preserve"> </w:t>
      </w:r>
      <w:r w:rsidR="00FB619B">
        <w:rPr>
          <w:rFonts w:asciiTheme="minorHAnsi" w:eastAsiaTheme="minorHAnsi" w:hAnsiTheme="minorHAnsi" w:cs="Verdana"/>
          <w:color w:val="000000"/>
          <w:sz w:val="20"/>
          <w:szCs w:val="20"/>
          <w:lang w:eastAsia="en-US"/>
        </w:rPr>
        <w:t>»</w:t>
      </w:r>
      <w:r w:rsidR="00A23FFF">
        <w:rPr>
          <w:rFonts w:asciiTheme="minorHAnsi" w:eastAsiaTheme="minorHAnsi" w:hAnsiTheme="minorHAnsi" w:cs="Verdana"/>
          <w:color w:val="000000"/>
          <w:sz w:val="20"/>
          <w:szCs w:val="20"/>
          <w:lang w:eastAsia="en-US"/>
        </w:rPr>
        <w:t xml:space="preserve">, </w:t>
      </w:r>
      <w:r w:rsidR="00A23FFF" w:rsidRPr="003D37BC">
        <w:rPr>
          <w:rFonts w:asciiTheme="minorHAnsi" w:eastAsiaTheme="minorHAnsi" w:hAnsiTheme="minorHAnsi" w:cs="Verdana"/>
          <w:color w:val="000000"/>
          <w:sz w:val="20"/>
          <w:szCs w:val="20"/>
          <w:lang w:eastAsia="en-US"/>
        </w:rPr>
        <w:t>«</w:t>
      </w:r>
      <w:r w:rsidR="00A23FFF">
        <w:rPr>
          <w:rFonts w:asciiTheme="minorHAnsi" w:eastAsiaTheme="minorHAnsi" w:hAnsiTheme="minorHAnsi" w:cs="Verdana"/>
          <w:color w:val="000000"/>
          <w:sz w:val="20"/>
          <w:szCs w:val="20"/>
          <w:lang w:eastAsia="en-US"/>
        </w:rPr>
        <w:t>Union»</w:t>
      </w:r>
      <w:r w:rsidR="00FB619B">
        <w:rPr>
          <w:rFonts w:asciiTheme="minorHAnsi" w:eastAsiaTheme="minorHAnsi" w:hAnsiTheme="minorHAnsi" w:cs="Verdana"/>
          <w:color w:val="000000"/>
          <w:sz w:val="20"/>
          <w:szCs w:val="20"/>
          <w:lang w:eastAsia="en-US"/>
        </w:rPr>
        <w:t xml:space="preserve">. </w:t>
      </w:r>
    </w:p>
    <w:p w14:paraId="680C979D" w14:textId="77777777" w:rsidR="00B36FE5" w:rsidRPr="00BD24ED" w:rsidRDefault="00B36FE5" w:rsidP="00D3117C">
      <w:pPr>
        <w:spacing w:line="240" w:lineRule="auto"/>
        <w:rPr>
          <w:rFonts w:asciiTheme="minorHAnsi" w:hAnsiTheme="minorHAnsi"/>
          <w:sz w:val="20"/>
          <w:szCs w:val="20"/>
        </w:rPr>
      </w:pPr>
    </w:p>
    <w:p w14:paraId="198E06B3" w14:textId="5B23A441" w:rsidR="008440A7" w:rsidRPr="00BD24ED" w:rsidRDefault="008440A7" w:rsidP="00B46F0D">
      <w:pPr>
        <w:spacing w:line="240" w:lineRule="auto"/>
        <w:outlineLvl w:val="0"/>
        <w:rPr>
          <w:rFonts w:asciiTheme="minorHAnsi" w:hAnsiTheme="minorHAnsi"/>
          <w:sz w:val="20"/>
          <w:szCs w:val="20"/>
          <w:u w:val="single"/>
        </w:rPr>
      </w:pPr>
      <w:r w:rsidRPr="00BD24ED">
        <w:rPr>
          <w:rFonts w:asciiTheme="minorHAnsi" w:hAnsiTheme="minorHAnsi"/>
          <w:sz w:val="20"/>
          <w:szCs w:val="20"/>
          <w:u w:val="single"/>
        </w:rPr>
        <w:t xml:space="preserve">Definitie </w:t>
      </w:r>
    </w:p>
    <w:p w14:paraId="49A993E8" w14:textId="3B8A51F2" w:rsidR="00CF63E7" w:rsidRPr="00BD24ED" w:rsidRDefault="002264E0" w:rsidP="00B46F0D">
      <w:pPr>
        <w:outlineLvl w:val="0"/>
        <w:rPr>
          <w:rFonts w:asciiTheme="minorHAnsi" w:hAnsiTheme="minorHAnsi"/>
          <w:b/>
          <w:sz w:val="20"/>
          <w:szCs w:val="20"/>
        </w:rPr>
      </w:pPr>
      <w:r w:rsidRPr="00BD24ED">
        <w:rPr>
          <w:rFonts w:asciiTheme="minorHAnsi" w:hAnsiTheme="minorHAnsi"/>
          <w:b/>
          <w:sz w:val="20"/>
          <w:szCs w:val="20"/>
        </w:rPr>
        <w:t xml:space="preserve">MIM </w:t>
      </w:r>
      <w:r w:rsidR="00CF63E7" w:rsidRPr="00BD24ED">
        <w:rPr>
          <w:rFonts w:asciiTheme="minorHAnsi" w:hAnsiTheme="minorHAnsi"/>
          <w:b/>
          <w:sz w:val="20"/>
          <w:szCs w:val="20"/>
        </w:rPr>
        <w:t>Hoofdstuk 2</w:t>
      </w:r>
    </w:p>
    <w:p w14:paraId="6A410A7F" w14:textId="57BEAB14" w:rsidR="005B4609" w:rsidRPr="00BD24ED" w:rsidRDefault="005B4609" w:rsidP="00D3117C">
      <w:pPr>
        <w:spacing w:line="240" w:lineRule="auto"/>
        <w:rPr>
          <w:rFonts w:asciiTheme="minorHAnsi" w:hAnsiTheme="minorHAnsi"/>
          <w:b/>
          <w:sz w:val="20"/>
          <w:szCs w:val="20"/>
        </w:rPr>
      </w:pPr>
      <w:r w:rsidRPr="00BD24ED">
        <w:rPr>
          <w:rFonts w:asciiTheme="minorHAnsi" w:hAnsiTheme="minorHAnsi"/>
          <w:b/>
          <w:sz w:val="20"/>
          <w:szCs w:val="20"/>
        </w:rPr>
        <w:t>Paragraaf 2.2</w:t>
      </w:r>
      <w:r w:rsidR="00B47E58">
        <w:rPr>
          <w:rFonts w:asciiTheme="minorHAnsi" w:hAnsiTheme="minorHAnsi"/>
          <w:b/>
          <w:sz w:val="20"/>
          <w:szCs w:val="20"/>
        </w:rPr>
        <w:t>.2</w:t>
      </w:r>
      <w:r w:rsidRPr="00BD24ED">
        <w:rPr>
          <w:rFonts w:asciiTheme="minorHAnsi" w:hAnsiTheme="minorHAnsi"/>
          <w:b/>
          <w:sz w:val="20"/>
          <w:szCs w:val="20"/>
        </w:rPr>
        <w:t xml:space="preserve"> </w:t>
      </w:r>
    </w:p>
    <w:p w14:paraId="7C585776" w14:textId="77777777" w:rsidR="005B4609" w:rsidRPr="00BD24ED" w:rsidRDefault="005B4609" w:rsidP="00D3117C">
      <w:pPr>
        <w:spacing w:line="240" w:lineRule="auto"/>
        <w:rPr>
          <w:rFonts w:asciiTheme="minorHAnsi" w:hAnsiTheme="minorHAnsi"/>
          <w:sz w:val="20"/>
          <w:szCs w:val="20"/>
        </w:rPr>
      </w:pPr>
    </w:p>
    <w:p w14:paraId="306513F9" w14:textId="2974E4E9" w:rsidR="00251A83" w:rsidRDefault="00B47E58" w:rsidP="00251A83">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Pr>
          <w:rFonts w:asciiTheme="minorHAnsi" w:eastAsiaTheme="minorHAnsi" w:hAnsiTheme="minorHAnsi" w:cs="Verdana"/>
          <w:b/>
          <w:bCs/>
          <w:color w:val="000000"/>
          <w:sz w:val="20"/>
          <w:szCs w:val="20"/>
          <w:lang w:eastAsia="en-US"/>
        </w:rPr>
        <w:t xml:space="preserve">5. </w:t>
      </w:r>
      <w:r w:rsidR="00251A83" w:rsidRPr="00251A83">
        <w:rPr>
          <w:rFonts w:asciiTheme="minorHAnsi" w:eastAsiaTheme="minorHAnsi" w:hAnsiTheme="minorHAnsi" w:cs="Verdana"/>
          <w:b/>
          <w:bCs/>
          <w:color w:val="000000"/>
          <w:sz w:val="20"/>
          <w:szCs w:val="20"/>
          <w:lang w:eastAsia="en-US"/>
        </w:rPr>
        <w:t xml:space="preserve">Generalisatie: </w:t>
      </w:r>
      <w:r w:rsidR="00251A83" w:rsidRPr="00251A83">
        <w:rPr>
          <w:rFonts w:asciiTheme="minorHAnsi" w:eastAsiaTheme="minorHAnsi" w:hAnsiTheme="minorHAnsi" w:cs="Verdana"/>
          <w:color w:val="000000"/>
          <w:sz w:val="20"/>
          <w:szCs w:val="20"/>
          <w:lang w:eastAsia="en-US"/>
        </w:rPr>
        <w:t xml:space="preserve">De UML-representatie van een specialisatie, uitgedrukt in een UML-generalization (metaclass). </w:t>
      </w:r>
    </w:p>
    <w:p w14:paraId="047E9531" w14:textId="77777777" w:rsidR="00663A12" w:rsidRDefault="00663A12" w:rsidP="00251A83">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p>
    <w:p w14:paraId="7C4ECF30" w14:textId="5D78B3C9" w:rsidR="00663A12" w:rsidRPr="00251A83" w:rsidRDefault="00663A12" w:rsidP="00251A83">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140F0E">
        <w:rPr>
          <w:rFonts w:asciiTheme="minorHAnsi" w:hAnsiTheme="minorHAnsi"/>
          <w:i/>
          <w:sz w:val="20"/>
          <w:szCs w:val="20"/>
        </w:rPr>
        <w:t>Toevoegen:</w:t>
      </w:r>
      <w:r>
        <w:rPr>
          <w:rFonts w:asciiTheme="minorHAnsi" w:hAnsiTheme="minorHAnsi"/>
          <w:sz w:val="20"/>
          <w:szCs w:val="20"/>
        </w:rPr>
        <w:t xml:space="preserve"> </w:t>
      </w:r>
      <w:r w:rsidRPr="00BD24ED">
        <w:rPr>
          <w:rFonts w:asciiTheme="minorHAnsi" w:hAnsiTheme="minorHAnsi"/>
          <w:sz w:val="20"/>
          <w:szCs w:val="20"/>
        </w:rPr>
        <w:t>Een generalisatie kan worden gelegd tussen objecttypes</w:t>
      </w:r>
      <w:r>
        <w:rPr>
          <w:rFonts w:asciiTheme="minorHAnsi" w:hAnsiTheme="minorHAnsi"/>
          <w:sz w:val="20"/>
          <w:szCs w:val="20"/>
        </w:rPr>
        <w:t xml:space="preserve"> of tussen datatypes. In beide gevallen spreken we van een generalisatie, maar de definitie verschilt:</w:t>
      </w:r>
    </w:p>
    <w:p w14:paraId="30BC0FE0" w14:textId="5A7CEACA" w:rsidR="00251A83" w:rsidRPr="00BD24ED" w:rsidRDefault="00251A83" w:rsidP="00D3117C">
      <w:pPr>
        <w:spacing w:line="240" w:lineRule="auto"/>
        <w:rPr>
          <w:rFonts w:asciiTheme="minorHAnsi" w:hAnsiTheme="minorHAnsi"/>
          <w:sz w:val="20"/>
          <w:szCs w:val="20"/>
        </w:rPr>
      </w:pPr>
    </w:p>
    <w:p w14:paraId="48A142BC" w14:textId="54DEFDED" w:rsidR="00251A83" w:rsidRPr="00BD24ED" w:rsidRDefault="0048278E" w:rsidP="00D3117C">
      <w:pPr>
        <w:spacing w:line="240" w:lineRule="auto"/>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1312" behindDoc="0" locked="0" layoutInCell="1" allowOverlap="1" wp14:anchorId="65A92479" wp14:editId="31E9A5CA">
                <wp:simplePos x="0" y="0"/>
                <wp:positionH relativeFrom="column">
                  <wp:posOffset>635</wp:posOffset>
                </wp:positionH>
                <wp:positionV relativeFrom="paragraph">
                  <wp:posOffset>208299</wp:posOffset>
                </wp:positionV>
                <wp:extent cx="5882005" cy="1404620"/>
                <wp:effectExtent l="0" t="0" r="23495" b="1079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404620"/>
                        </a:xfrm>
                        <a:prstGeom prst="rect">
                          <a:avLst/>
                        </a:prstGeom>
                        <a:solidFill>
                          <a:srgbClr val="FFFFFF"/>
                        </a:solidFill>
                        <a:ln w="9525">
                          <a:solidFill>
                            <a:srgbClr val="000000"/>
                          </a:solidFill>
                          <a:miter lim="800000"/>
                          <a:headEnd/>
                          <a:tailEnd/>
                        </a:ln>
                      </wps:spPr>
                      <wps:txbx>
                        <w:txbxContent>
                          <w:p w14:paraId="45E0EAF3" w14:textId="3B3BF775" w:rsidR="00186C29" w:rsidRPr="00186C29" w:rsidRDefault="00186C29" w:rsidP="00186C29">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r w:rsidR="00B47E58">
                              <w:rPr>
                                <w:rFonts w:eastAsiaTheme="minorHAnsi" w:cs="Verdana"/>
                                <w:b/>
                                <w:bCs/>
                                <w:i/>
                                <w:color w:val="000000"/>
                                <w:lang w:eastAsia="en-US"/>
                              </w:rPr>
                              <w:t>tussen objecttypes</w:t>
                            </w:r>
                          </w:p>
                          <w:p w14:paraId="0840C32D" w14:textId="3E74E07E" w:rsidR="00186C29" w:rsidRPr="00C221A5" w:rsidRDefault="00186C29" w:rsidP="00186C29">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A92479" id="_x0000_s1027" type="#_x0000_t202" style="position:absolute;margin-left:.05pt;margin-top:16.4pt;width:463.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">
                <v:textbox style="mso-fit-shape-to-text:t">
                  <w:txbxContent>
                    <w:p w14:paraId="45E0EAF3" w14:textId="3B3BF775" w:rsidR="00186C29" w:rsidRPr="00186C29" w:rsidRDefault="00186C29" w:rsidP="00186C29">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r w:rsidR="00B47E58">
                        <w:rPr>
                          <w:rFonts w:eastAsiaTheme="minorHAnsi" w:cs="Verdana"/>
                          <w:b/>
                          <w:bCs/>
                          <w:i/>
                          <w:color w:val="000000"/>
                          <w:lang w:eastAsia="en-US"/>
                        </w:rPr>
                        <w:t>tussen objecttypes</w:t>
                      </w:r>
                    </w:p>
                    <w:p w14:paraId="0840C32D" w14:textId="3E74E07E" w:rsidR="00186C29" w:rsidRPr="00C221A5" w:rsidRDefault="00186C29" w:rsidP="00186C29">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v:textbox>
                <w10:wrap type="square"/>
              </v:shape>
            </w:pict>
          </mc:Fallback>
        </mc:AlternateContent>
      </w:r>
      <w:r w:rsidR="00C221A5" w:rsidRPr="00BD24ED">
        <w:rPr>
          <w:rFonts w:asciiTheme="minorHAnsi" w:hAnsiTheme="minorHAnsi"/>
          <w:sz w:val="20"/>
          <w:szCs w:val="20"/>
        </w:rPr>
        <w:t xml:space="preserve"> (bestaande tekst</w:t>
      </w:r>
      <w:r w:rsidR="00663A12">
        <w:rPr>
          <w:rFonts w:asciiTheme="minorHAnsi" w:hAnsiTheme="minorHAnsi"/>
          <w:sz w:val="20"/>
          <w:szCs w:val="20"/>
        </w:rPr>
        <w:t>, te handhaven</w:t>
      </w:r>
      <w:r w:rsidR="00C221A5" w:rsidRPr="00BD24ED">
        <w:rPr>
          <w:rFonts w:asciiTheme="minorHAnsi" w:hAnsiTheme="minorHAnsi"/>
          <w:sz w:val="20"/>
          <w:szCs w:val="20"/>
        </w:rPr>
        <w:t>)</w:t>
      </w:r>
      <w:r w:rsidR="00251A83" w:rsidRPr="00BD24ED">
        <w:rPr>
          <w:rFonts w:asciiTheme="minorHAnsi" w:hAnsiTheme="minorHAnsi"/>
          <w:sz w:val="20"/>
          <w:szCs w:val="20"/>
        </w:rPr>
        <w:t xml:space="preserve">: </w:t>
      </w:r>
    </w:p>
    <w:p w14:paraId="3678F557" w14:textId="09C050D5" w:rsidR="00186C29" w:rsidRPr="00BD24ED" w:rsidDel="00233FD0" w:rsidRDefault="00233FD0" w:rsidP="00D3117C">
      <w:pPr>
        <w:spacing w:line="240" w:lineRule="auto"/>
        <w:rPr>
          <w:del w:id="83" w:author="Bergen, Lennart van" w:date="2018-06-14T14:21:00Z"/>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3360" behindDoc="0" locked="0" layoutInCell="1" allowOverlap="1" wp14:anchorId="64164A24" wp14:editId="523C82B7">
                <wp:simplePos x="0" y="0"/>
                <wp:positionH relativeFrom="column">
                  <wp:posOffset>6350</wp:posOffset>
                </wp:positionH>
                <wp:positionV relativeFrom="paragraph">
                  <wp:posOffset>992505</wp:posOffset>
                </wp:positionV>
                <wp:extent cx="5882005" cy="1820545"/>
                <wp:effectExtent l="0" t="0" r="23495" b="2730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820545"/>
                        </a:xfrm>
                        <a:prstGeom prst="rect">
                          <a:avLst/>
                        </a:prstGeom>
                        <a:solidFill>
                          <a:srgbClr val="FFFFFF"/>
                        </a:solidFill>
                        <a:ln w="9525">
                          <a:solidFill>
                            <a:srgbClr val="000000"/>
                          </a:solidFill>
                          <a:miter lim="800000"/>
                          <a:headEnd/>
                          <a:tailEnd/>
                        </a:ln>
                      </wps:spPr>
                      <wps:txbx>
                        <w:txbxContent>
                          <w:p w14:paraId="48F1F07A" w14:textId="60594E0B" w:rsidR="00186C29" w:rsidRPr="00186C29" w:rsidRDefault="00186C29" w:rsidP="00186C29">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r w:rsidR="00B47E58">
                              <w:rPr>
                                <w:rFonts w:eastAsiaTheme="minorHAnsi" w:cs="Verdana"/>
                                <w:b/>
                                <w:bCs/>
                                <w:color w:val="000000"/>
                                <w:lang w:eastAsia="en-US"/>
                              </w:rPr>
                              <w:t>tussen datatypes</w:t>
                            </w:r>
                          </w:p>
                          <w:p w14:paraId="04A35097" w14:textId="6F118932" w:rsidR="00186C29" w:rsidRDefault="00186C29" w:rsidP="00186C29">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xml:space="preserve">, én een verbijzondering hierin aanbrengt in de vorm van een </w:t>
                            </w:r>
                            <w:r w:rsidR="000732D9">
                              <w:rPr>
                                <w:rFonts w:eastAsiaTheme="minorHAnsi" w:cs="Verdana"/>
                                <w:color w:val="000000"/>
                                <w:lang w:eastAsia="en-US"/>
                              </w:rPr>
                              <w:t xml:space="preserve">meer restrictieve </w:t>
                            </w:r>
                            <w:r>
                              <w:rPr>
                                <w:rFonts w:eastAsiaTheme="minorHAnsi" w:cs="Verdana"/>
                                <w:color w:val="000000"/>
                                <w:lang w:eastAsia="en-US"/>
                              </w:rPr>
                              <w:t xml:space="preserve"> definitie, of een </w:t>
                            </w:r>
                            <w:r w:rsidR="000732D9">
                              <w:rPr>
                                <w:rFonts w:eastAsiaTheme="minorHAnsi" w:cs="Verdana"/>
                                <w:color w:val="000000"/>
                                <w:lang w:eastAsia="en-US"/>
                              </w:rPr>
                              <w:t xml:space="preserve">meer restrictief </w:t>
                            </w:r>
                            <w:r>
                              <w:rPr>
                                <w:rFonts w:eastAsiaTheme="minorHAnsi" w:cs="Verdana"/>
                                <w:color w:val="000000"/>
                                <w:lang w:eastAsia="en-US"/>
                              </w:rPr>
                              <w:t>patroon/formeel patroon</w:t>
                            </w:r>
                            <w:r w:rsidRPr="00186C29">
                              <w:rPr>
                                <w:rFonts w:eastAsiaTheme="minorHAnsi" w:cs="Verdana"/>
                                <w:color w:val="000000"/>
                                <w:lang w:eastAsia="en-US"/>
                              </w:rPr>
                              <w:t>.</w:t>
                            </w:r>
                          </w:p>
                          <w:p w14:paraId="4B0C787A" w14:textId="77777777" w:rsidR="005176B8" w:rsidRDefault="005176B8" w:rsidP="00186C29">
                            <w:pPr>
                              <w:spacing w:line="240" w:lineRule="auto"/>
                              <w:rPr>
                                <w:rFonts w:eastAsiaTheme="minorHAnsi" w:cs="Verdana"/>
                                <w:color w:val="000000"/>
                                <w:lang w:eastAsia="en-US"/>
                              </w:rPr>
                            </w:pPr>
                          </w:p>
                          <w:p w14:paraId="3E6F81CB" w14:textId="77777777" w:rsidR="00E20D9C" w:rsidRDefault="005176B8" w:rsidP="00186C29">
                            <w:pPr>
                              <w:spacing w:line="240" w:lineRule="auto"/>
                              <w:rPr>
                                <w:rFonts w:eastAsiaTheme="minorHAnsi" w:cs="Verdana"/>
                                <w:color w:val="000000"/>
                                <w:lang w:eastAsia="en-US"/>
                              </w:rPr>
                            </w:pPr>
                            <w:r>
                              <w:rPr>
                                <w:rFonts w:eastAsiaTheme="minorHAnsi" w:cs="Verdana"/>
                                <w:color w:val="000000"/>
                                <w:lang w:eastAsia="en-US"/>
                              </w:rPr>
                              <w:t xml:space="preserve">Toelichting: </w:t>
                            </w:r>
                          </w:p>
                          <w:p w14:paraId="773FA294" w14:textId="77777777" w:rsidR="00895107" w:rsidRPr="00895107" w:rsidRDefault="004D5331"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het andere datatype </w:t>
                            </w:r>
                            <w:r w:rsidR="00757896" w:rsidRPr="00895107">
                              <w:rPr>
                                <w:rFonts w:eastAsiaTheme="minorHAnsi" w:cs="Verdana"/>
                                <w:color w:val="000000"/>
                                <w:lang w:eastAsia="en-US"/>
                              </w:rPr>
                              <w:t xml:space="preserve">is bijvoorbeeld een CharacterString, Integer, GM Surface of DMO en dient als basis voor een zelf te definiëren datatype (zie 3.1.2.). </w:t>
                            </w:r>
                          </w:p>
                          <w:p w14:paraId="6E07E48F" w14:textId="148F3122" w:rsidR="00895107" w:rsidRPr="00895107" w:rsidRDefault="005176B8"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de</w:t>
                            </w:r>
                            <w:r w:rsidR="00E20D9C" w:rsidRPr="00895107">
                              <w:rPr>
                                <w:rFonts w:eastAsiaTheme="minorHAnsi" w:cs="Verdana"/>
                                <w:color w:val="000000"/>
                                <w:lang w:eastAsia="en-US"/>
                              </w:rPr>
                              <w:t>ze</w:t>
                            </w:r>
                            <w:r w:rsidRPr="00895107">
                              <w:rPr>
                                <w:rFonts w:eastAsiaTheme="minorHAnsi" w:cs="Verdana"/>
                                <w:color w:val="000000"/>
                                <w:lang w:eastAsia="en-US"/>
                              </w:rPr>
                              <w:t xml:space="preserve"> generalisatie is van toepassing op </w:t>
                            </w:r>
                            <w:r w:rsidR="00895107" w:rsidRPr="00895107">
                              <w:rPr>
                                <w:rFonts w:eastAsiaTheme="minorHAnsi" w:cs="Verdana"/>
                                <w:color w:val="000000"/>
                                <w:lang w:eastAsia="en-US"/>
                              </w:rPr>
                              <w:t xml:space="preserve">de volgende datatypes: </w:t>
                            </w:r>
                            <w:r w:rsidR="00895107" w:rsidRPr="003D37BC">
                              <w:rPr>
                                <w:rFonts w:eastAsiaTheme="minorHAnsi" w:cs="Verdana"/>
                                <w:color w:val="000000"/>
                                <w:lang w:eastAsia="en-US"/>
                              </w:rPr>
                              <w:t>«Primitief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Gestructureerd</w:t>
                            </w:r>
                            <w:r w:rsidR="00895107" w:rsidRPr="003D37BC">
                              <w:rPr>
                                <w:rFonts w:eastAsiaTheme="minorHAnsi" w:cs="Verdana"/>
                                <w:color w:val="000000"/>
                                <w:lang w:eastAsia="en-US"/>
                              </w:rPr>
                              <w:t xml:space="preserve">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Referentielijst</w:t>
                            </w:r>
                            <w:r w:rsidR="00895107" w:rsidRPr="003D37BC">
                              <w:rPr>
                                <w:rFonts w:eastAsiaTheme="minorHAnsi" w:cs="Verdana"/>
                                <w:color w:val="000000"/>
                                <w:lang w:eastAsia="en-US"/>
                              </w:rPr>
                              <w:t>»</w:t>
                            </w:r>
                            <w:r w:rsidR="00B47E58">
                              <w:rPr>
                                <w:rFonts w:eastAsiaTheme="minorHAnsi" w:cs="Verdana"/>
                                <w:color w:val="000000"/>
                                <w:lang w:eastAsia="en-US"/>
                              </w:rPr>
                              <w:t xml:space="preserve">, </w:t>
                            </w:r>
                            <w:r w:rsidR="00B47E58" w:rsidRPr="003D37BC">
                              <w:rPr>
                                <w:rFonts w:eastAsiaTheme="minorHAnsi" w:cs="Verdana"/>
                                <w:color w:val="000000"/>
                                <w:lang w:eastAsia="en-US"/>
                              </w:rPr>
                              <w:t>«</w:t>
                            </w:r>
                            <w:r w:rsidR="00B47E58">
                              <w:rPr>
                                <w:rFonts w:eastAsiaTheme="minorHAnsi" w:cs="Verdana"/>
                                <w:color w:val="000000"/>
                                <w:lang w:eastAsia="en-US"/>
                              </w:rPr>
                              <w:t>Codelist</w:t>
                            </w:r>
                            <w:r w:rsidR="00B47E58" w:rsidRPr="003D37BC">
                              <w:rPr>
                                <w:rFonts w:eastAsiaTheme="minorHAnsi" w:cs="Verdana"/>
                                <w:color w:val="000000"/>
                                <w:lang w:eastAsia="en-US"/>
                              </w:rPr>
                              <w:t>»</w:t>
                            </w:r>
                            <w:del w:id="84" w:author="Linda van den Brink" w:date="2018-05-23T10:10:00Z">
                              <w:r w:rsidR="00B47E58" w:rsidDel="00140F0E">
                                <w:rPr>
                                  <w:rFonts w:eastAsiaTheme="minorHAnsi" w:cs="Verdana"/>
                                  <w:color w:val="000000"/>
                                  <w:lang w:eastAsia="en-US"/>
                                </w:rPr>
                                <w:delText xml:space="preserve">, </w:delText>
                              </w:r>
                              <w:r w:rsidR="00B47E58" w:rsidRPr="003D37BC" w:rsidDel="00140F0E">
                                <w:rPr>
                                  <w:rFonts w:eastAsiaTheme="minorHAnsi" w:cs="Verdana"/>
                                  <w:color w:val="000000"/>
                                  <w:lang w:eastAsia="en-US"/>
                                </w:rPr>
                                <w:delText>«</w:delText>
                              </w:r>
                              <w:r w:rsidR="00B47E58" w:rsidDel="00140F0E">
                                <w:rPr>
                                  <w:rFonts w:eastAsiaTheme="minorHAnsi" w:cs="Verdana"/>
                                  <w:color w:val="000000"/>
                                  <w:lang w:eastAsia="en-US"/>
                                </w:rPr>
                                <w:delText>Enumeratie</w:delText>
                              </w:r>
                              <w:r w:rsidR="00B47E58" w:rsidRPr="003D37BC" w:rsidDel="00140F0E">
                                <w:rPr>
                                  <w:rFonts w:eastAsiaTheme="minorHAnsi" w:cs="Verdana"/>
                                  <w:color w:val="000000"/>
                                  <w:lang w:eastAsia="en-US"/>
                                </w:rPr>
                                <w:delText>»</w:delText>
                              </w:r>
                            </w:del>
                            <w:r w:rsidR="00895107" w:rsidRPr="00895107">
                              <w:rPr>
                                <w:rFonts w:eastAsiaTheme="minorHAnsi" w:cs="Verdana"/>
                                <w:color w:val="000000"/>
                                <w:lang w:eastAsia="en-US"/>
                              </w:rPr>
                              <w:t>.</w:t>
                            </w:r>
                            <w:r w:rsidR="00895107" w:rsidRPr="00895107">
                              <w:rPr>
                                <w:rFonts w:asciiTheme="minorHAnsi" w:eastAsiaTheme="minorHAnsi" w:hAnsiTheme="minorHAnsi" w:cs="Verdana"/>
                                <w:color w:val="000000"/>
                                <w:sz w:val="20"/>
                                <w:szCs w:val="20"/>
                                <w:lang w:eastAsia="en-US"/>
                              </w:rPr>
                              <w:t xml:space="preserve"> </w:t>
                            </w:r>
                          </w:p>
                          <w:p w14:paraId="5999166A" w14:textId="2D749F16" w:rsidR="00F46502" w:rsidRPr="004D5331" w:rsidRDefault="00F46502" w:rsidP="00BE7A82">
                            <w:pPr>
                              <w:pStyle w:val="Lijstalinea"/>
                              <w:numPr>
                                <w:ilvl w:val="0"/>
                                <w:numId w:val="34"/>
                              </w:numPr>
                              <w:spacing w:line="240" w:lineRule="auto"/>
                            </w:pPr>
                          </w:p>
                          <w:p w14:paraId="335C6D89" w14:textId="77777777" w:rsidR="004D5331" w:rsidRDefault="004D5331">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64A24" id="_x0000_s1028" type="#_x0000_t202" style="position:absolute;margin-left:.5pt;margin-top:78.15pt;width:463.15pt;height:14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">
                <v:textbox>
                  <w:txbxContent>
                    <w:p w14:paraId="48F1F07A" w14:textId="60594E0B" w:rsidR="00186C29" w:rsidRPr="00186C29" w:rsidRDefault="00186C29" w:rsidP="00186C29">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r w:rsidR="00B47E58">
                        <w:rPr>
                          <w:rFonts w:eastAsiaTheme="minorHAnsi" w:cs="Verdana"/>
                          <w:b/>
                          <w:bCs/>
                          <w:color w:val="000000"/>
                          <w:lang w:eastAsia="en-US"/>
                        </w:rPr>
                        <w:t>tussen datatypes</w:t>
                      </w:r>
                    </w:p>
                    <w:p w14:paraId="04A35097" w14:textId="6F118932" w:rsidR="00186C29" w:rsidRDefault="00186C29" w:rsidP="00186C29">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xml:space="preserve">, én een verbijzondering hierin aanbrengt in de vorm van een </w:t>
                      </w:r>
                      <w:r w:rsidR="000732D9">
                        <w:rPr>
                          <w:rFonts w:eastAsiaTheme="minorHAnsi" w:cs="Verdana"/>
                          <w:color w:val="000000"/>
                          <w:lang w:eastAsia="en-US"/>
                        </w:rPr>
                        <w:t xml:space="preserve">meer restrictieve </w:t>
                      </w:r>
                      <w:r>
                        <w:rPr>
                          <w:rFonts w:eastAsiaTheme="minorHAnsi" w:cs="Verdana"/>
                          <w:color w:val="000000"/>
                          <w:lang w:eastAsia="en-US"/>
                        </w:rPr>
                        <w:t xml:space="preserve"> definitie, of een </w:t>
                      </w:r>
                      <w:r w:rsidR="000732D9">
                        <w:rPr>
                          <w:rFonts w:eastAsiaTheme="minorHAnsi" w:cs="Verdana"/>
                          <w:color w:val="000000"/>
                          <w:lang w:eastAsia="en-US"/>
                        </w:rPr>
                        <w:t xml:space="preserve">meer restrictief </w:t>
                      </w:r>
                      <w:r>
                        <w:rPr>
                          <w:rFonts w:eastAsiaTheme="minorHAnsi" w:cs="Verdana"/>
                          <w:color w:val="000000"/>
                          <w:lang w:eastAsia="en-US"/>
                        </w:rPr>
                        <w:t>patroon/formeel patroon</w:t>
                      </w:r>
                      <w:r w:rsidRPr="00186C29">
                        <w:rPr>
                          <w:rFonts w:eastAsiaTheme="minorHAnsi" w:cs="Verdana"/>
                          <w:color w:val="000000"/>
                          <w:lang w:eastAsia="en-US"/>
                        </w:rPr>
                        <w:t>.</w:t>
                      </w:r>
                    </w:p>
                    <w:p w14:paraId="4B0C787A" w14:textId="77777777" w:rsidR="005176B8" w:rsidRDefault="005176B8" w:rsidP="00186C29">
                      <w:pPr>
                        <w:spacing w:line="240" w:lineRule="auto"/>
                        <w:rPr>
                          <w:rFonts w:eastAsiaTheme="minorHAnsi" w:cs="Verdana"/>
                          <w:color w:val="000000"/>
                          <w:lang w:eastAsia="en-US"/>
                        </w:rPr>
                      </w:pPr>
                    </w:p>
                    <w:p w14:paraId="3E6F81CB" w14:textId="77777777" w:rsidR="00E20D9C" w:rsidRDefault="005176B8" w:rsidP="00186C29">
                      <w:pPr>
                        <w:spacing w:line="240" w:lineRule="auto"/>
                        <w:rPr>
                          <w:rFonts w:eastAsiaTheme="minorHAnsi" w:cs="Verdana"/>
                          <w:color w:val="000000"/>
                          <w:lang w:eastAsia="en-US"/>
                        </w:rPr>
                      </w:pPr>
                      <w:r>
                        <w:rPr>
                          <w:rFonts w:eastAsiaTheme="minorHAnsi" w:cs="Verdana"/>
                          <w:color w:val="000000"/>
                          <w:lang w:eastAsia="en-US"/>
                        </w:rPr>
                        <w:t xml:space="preserve">Toelichting: </w:t>
                      </w:r>
                    </w:p>
                    <w:p w14:paraId="773FA294" w14:textId="77777777" w:rsidR="00895107" w:rsidRPr="00895107" w:rsidRDefault="004D5331"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het andere datatype </w:t>
                      </w:r>
                      <w:r w:rsidR="00757896" w:rsidRPr="00895107">
                        <w:rPr>
                          <w:rFonts w:eastAsiaTheme="minorHAnsi" w:cs="Verdana"/>
                          <w:color w:val="000000"/>
                          <w:lang w:eastAsia="en-US"/>
                        </w:rPr>
                        <w:t xml:space="preserve">is bijvoorbeeld een CharacterString, Integer, GM Surface of DMO en dient als basis voor een zelf te definiëren datatype (zie 3.1.2.). </w:t>
                      </w:r>
                    </w:p>
                    <w:p w14:paraId="6E07E48F" w14:textId="148F3122" w:rsidR="00895107" w:rsidRPr="00895107" w:rsidRDefault="005176B8"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de</w:t>
                      </w:r>
                      <w:r w:rsidR="00E20D9C" w:rsidRPr="00895107">
                        <w:rPr>
                          <w:rFonts w:eastAsiaTheme="minorHAnsi" w:cs="Verdana"/>
                          <w:color w:val="000000"/>
                          <w:lang w:eastAsia="en-US"/>
                        </w:rPr>
                        <w:t>ze</w:t>
                      </w:r>
                      <w:r w:rsidRPr="00895107">
                        <w:rPr>
                          <w:rFonts w:eastAsiaTheme="minorHAnsi" w:cs="Verdana"/>
                          <w:color w:val="000000"/>
                          <w:lang w:eastAsia="en-US"/>
                        </w:rPr>
                        <w:t xml:space="preserve"> generalisatie is van toepassing op </w:t>
                      </w:r>
                      <w:r w:rsidR="00895107" w:rsidRPr="00895107">
                        <w:rPr>
                          <w:rFonts w:eastAsiaTheme="minorHAnsi" w:cs="Verdana"/>
                          <w:color w:val="000000"/>
                          <w:lang w:eastAsia="en-US"/>
                        </w:rPr>
                        <w:t xml:space="preserve">de volgende datatypes: </w:t>
                      </w:r>
                      <w:r w:rsidR="00895107" w:rsidRPr="003D37BC">
                        <w:rPr>
                          <w:rFonts w:eastAsiaTheme="minorHAnsi" w:cs="Verdana"/>
                          <w:color w:val="000000"/>
                          <w:lang w:eastAsia="en-US"/>
                        </w:rPr>
                        <w:t>«Primitief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Gestructureerd</w:t>
                      </w:r>
                      <w:r w:rsidR="00895107" w:rsidRPr="003D37BC">
                        <w:rPr>
                          <w:rFonts w:eastAsiaTheme="minorHAnsi" w:cs="Verdana"/>
                          <w:color w:val="000000"/>
                          <w:lang w:eastAsia="en-US"/>
                        </w:rPr>
                        <w:t xml:space="preserve">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Referentielijst</w:t>
                      </w:r>
                      <w:r w:rsidR="00895107" w:rsidRPr="003D37BC">
                        <w:rPr>
                          <w:rFonts w:eastAsiaTheme="minorHAnsi" w:cs="Verdana"/>
                          <w:color w:val="000000"/>
                          <w:lang w:eastAsia="en-US"/>
                        </w:rPr>
                        <w:t>»</w:t>
                      </w:r>
                      <w:r w:rsidR="00B47E58">
                        <w:rPr>
                          <w:rFonts w:eastAsiaTheme="minorHAnsi" w:cs="Verdana"/>
                          <w:color w:val="000000"/>
                          <w:lang w:eastAsia="en-US"/>
                        </w:rPr>
                        <w:t xml:space="preserve">, </w:t>
                      </w:r>
                      <w:r w:rsidR="00B47E58" w:rsidRPr="003D37BC">
                        <w:rPr>
                          <w:rFonts w:eastAsiaTheme="minorHAnsi" w:cs="Verdana"/>
                          <w:color w:val="000000"/>
                          <w:lang w:eastAsia="en-US"/>
                        </w:rPr>
                        <w:t>«</w:t>
                      </w:r>
                      <w:r w:rsidR="00B47E58">
                        <w:rPr>
                          <w:rFonts w:eastAsiaTheme="minorHAnsi" w:cs="Verdana"/>
                          <w:color w:val="000000"/>
                          <w:lang w:eastAsia="en-US"/>
                        </w:rPr>
                        <w:t>Codelist</w:t>
                      </w:r>
                      <w:r w:rsidR="00B47E58" w:rsidRPr="003D37BC">
                        <w:rPr>
                          <w:rFonts w:eastAsiaTheme="minorHAnsi" w:cs="Verdana"/>
                          <w:color w:val="000000"/>
                          <w:lang w:eastAsia="en-US"/>
                        </w:rPr>
                        <w:t>»</w:t>
                      </w:r>
                      <w:del w:id="85" w:author="Linda van den Brink" w:date="2018-05-23T10:10:00Z">
                        <w:r w:rsidR="00B47E58" w:rsidDel="00140F0E">
                          <w:rPr>
                            <w:rFonts w:eastAsiaTheme="minorHAnsi" w:cs="Verdana"/>
                            <w:color w:val="000000"/>
                            <w:lang w:eastAsia="en-US"/>
                          </w:rPr>
                          <w:delText xml:space="preserve">, </w:delText>
                        </w:r>
                        <w:r w:rsidR="00B47E58" w:rsidRPr="003D37BC" w:rsidDel="00140F0E">
                          <w:rPr>
                            <w:rFonts w:eastAsiaTheme="minorHAnsi" w:cs="Verdana"/>
                            <w:color w:val="000000"/>
                            <w:lang w:eastAsia="en-US"/>
                          </w:rPr>
                          <w:delText>«</w:delText>
                        </w:r>
                        <w:r w:rsidR="00B47E58" w:rsidDel="00140F0E">
                          <w:rPr>
                            <w:rFonts w:eastAsiaTheme="minorHAnsi" w:cs="Verdana"/>
                            <w:color w:val="000000"/>
                            <w:lang w:eastAsia="en-US"/>
                          </w:rPr>
                          <w:delText>Enumeratie</w:delText>
                        </w:r>
                        <w:r w:rsidR="00B47E58" w:rsidRPr="003D37BC" w:rsidDel="00140F0E">
                          <w:rPr>
                            <w:rFonts w:eastAsiaTheme="minorHAnsi" w:cs="Verdana"/>
                            <w:color w:val="000000"/>
                            <w:lang w:eastAsia="en-US"/>
                          </w:rPr>
                          <w:delText>»</w:delText>
                        </w:r>
                      </w:del>
                      <w:r w:rsidR="00895107" w:rsidRPr="00895107">
                        <w:rPr>
                          <w:rFonts w:eastAsiaTheme="minorHAnsi" w:cs="Verdana"/>
                          <w:color w:val="000000"/>
                          <w:lang w:eastAsia="en-US"/>
                        </w:rPr>
                        <w:t>.</w:t>
                      </w:r>
                      <w:r w:rsidR="00895107" w:rsidRPr="00895107">
                        <w:rPr>
                          <w:rFonts w:asciiTheme="minorHAnsi" w:eastAsiaTheme="minorHAnsi" w:hAnsiTheme="minorHAnsi" w:cs="Verdana"/>
                          <w:color w:val="000000"/>
                          <w:sz w:val="20"/>
                          <w:szCs w:val="20"/>
                          <w:lang w:eastAsia="en-US"/>
                        </w:rPr>
                        <w:t xml:space="preserve"> </w:t>
                      </w:r>
                    </w:p>
                    <w:p w14:paraId="5999166A" w14:textId="2D749F16" w:rsidR="00F46502" w:rsidRPr="004D5331" w:rsidRDefault="00F46502" w:rsidP="00BE7A82">
                      <w:pPr>
                        <w:pStyle w:val="Lijstalinea"/>
                        <w:numPr>
                          <w:ilvl w:val="0"/>
                          <w:numId w:val="34"/>
                        </w:numPr>
                        <w:spacing w:line="240" w:lineRule="auto"/>
                      </w:pPr>
                    </w:p>
                    <w:p w14:paraId="335C6D89" w14:textId="77777777" w:rsidR="004D5331" w:rsidRDefault="004D5331">
                      <w:pPr>
                        <w:spacing w:line="240" w:lineRule="auto"/>
                      </w:pPr>
                    </w:p>
                  </w:txbxContent>
                </v:textbox>
                <w10:wrap type="square"/>
              </v:shape>
            </w:pict>
          </mc:Fallback>
        </mc:AlternateContent>
      </w:r>
    </w:p>
    <w:p w14:paraId="1C7F3243" w14:textId="56BCED6E" w:rsidR="00251A83" w:rsidRPr="00BD24ED" w:rsidRDefault="00C221A5" w:rsidP="0048278E">
      <w:pPr>
        <w:spacing w:line="240" w:lineRule="auto"/>
        <w:rPr>
          <w:rFonts w:asciiTheme="minorHAnsi" w:hAnsiTheme="minorHAnsi"/>
          <w:sz w:val="20"/>
          <w:szCs w:val="20"/>
        </w:rPr>
      </w:pPr>
      <w:r w:rsidRPr="00BD24ED">
        <w:rPr>
          <w:rFonts w:asciiTheme="minorHAnsi" w:hAnsiTheme="minorHAnsi"/>
          <w:sz w:val="20"/>
          <w:szCs w:val="20"/>
        </w:rPr>
        <w:t xml:space="preserve"> (</w:t>
      </w:r>
      <w:r w:rsidR="00663A12">
        <w:rPr>
          <w:rFonts w:asciiTheme="minorHAnsi" w:hAnsiTheme="minorHAnsi"/>
          <w:sz w:val="20"/>
          <w:szCs w:val="20"/>
        </w:rPr>
        <w:t xml:space="preserve">toe te voegen </w:t>
      </w:r>
      <w:r w:rsidRPr="00BD24ED">
        <w:rPr>
          <w:rFonts w:asciiTheme="minorHAnsi" w:hAnsiTheme="minorHAnsi"/>
          <w:sz w:val="20"/>
          <w:szCs w:val="20"/>
        </w:rPr>
        <w:t>nieuw</w:t>
      </w:r>
      <w:r w:rsidR="00663A12">
        <w:rPr>
          <w:rFonts w:asciiTheme="minorHAnsi" w:hAnsiTheme="minorHAnsi"/>
          <w:sz w:val="20"/>
          <w:szCs w:val="20"/>
        </w:rPr>
        <w:t>e</w:t>
      </w:r>
      <w:r w:rsidRPr="00BD24ED">
        <w:rPr>
          <w:rFonts w:asciiTheme="minorHAnsi" w:hAnsiTheme="minorHAnsi"/>
          <w:sz w:val="20"/>
          <w:szCs w:val="20"/>
        </w:rPr>
        <w:t xml:space="preserve"> tekst)</w:t>
      </w:r>
      <w:r w:rsidR="00251A83" w:rsidRPr="00BD24ED">
        <w:rPr>
          <w:rFonts w:asciiTheme="minorHAnsi" w:hAnsiTheme="minorHAnsi"/>
          <w:sz w:val="20"/>
          <w:szCs w:val="20"/>
        </w:rPr>
        <w:t xml:space="preserve">: </w:t>
      </w:r>
    </w:p>
    <w:p w14:paraId="21FB5109" w14:textId="766F96A5" w:rsidR="0048278E" w:rsidRPr="00BD24ED" w:rsidDel="00233FD0" w:rsidRDefault="0048278E" w:rsidP="00D3117C">
      <w:pPr>
        <w:spacing w:line="240" w:lineRule="auto"/>
        <w:rPr>
          <w:del w:id="86" w:author="Bergen, Lennart van" w:date="2018-06-14T14:21:00Z"/>
          <w:rFonts w:asciiTheme="minorHAnsi" w:hAnsiTheme="minorHAnsi"/>
          <w:sz w:val="20"/>
          <w:szCs w:val="20"/>
        </w:rPr>
      </w:pPr>
    </w:p>
    <w:p w14:paraId="7A6CAB52" w14:textId="77777777" w:rsidR="0048278E" w:rsidRPr="00BD24ED" w:rsidRDefault="0048278E" w:rsidP="0048278E">
      <w:pPr>
        <w:spacing w:line="240" w:lineRule="auto"/>
        <w:rPr>
          <w:rFonts w:asciiTheme="minorHAnsi" w:hAnsiTheme="minorHAnsi"/>
          <w:b/>
          <w:sz w:val="20"/>
          <w:szCs w:val="20"/>
        </w:rPr>
      </w:pPr>
      <w:r w:rsidRPr="00BD24ED">
        <w:rPr>
          <w:rFonts w:asciiTheme="minorHAnsi" w:hAnsiTheme="minorHAnsi"/>
          <w:b/>
          <w:sz w:val="20"/>
          <w:szCs w:val="20"/>
        </w:rPr>
        <w:t xml:space="preserve">Paragraaf 2.1 </w:t>
      </w:r>
    </w:p>
    <w:p w14:paraId="23CF3E54" w14:textId="16FADF6F" w:rsidR="0048278E" w:rsidRPr="00BD24ED" w:rsidRDefault="0048278E" w:rsidP="0048278E">
      <w:pPr>
        <w:spacing w:line="240" w:lineRule="auto"/>
        <w:rPr>
          <w:rFonts w:asciiTheme="minorHAnsi" w:hAnsiTheme="minorHAnsi"/>
          <w:sz w:val="20"/>
          <w:szCs w:val="20"/>
        </w:rPr>
      </w:pPr>
      <w:r w:rsidRPr="00BD24ED">
        <w:rPr>
          <w:rFonts w:asciiTheme="minorHAnsi" w:hAnsiTheme="minorHAnsi"/>
          <w:sz w:val="20"/>
          <w:szCs w:val="20"/>
        </w:rPr>
        <w:t xml:space="preserve">Generalisatie toevoegen aan 2.1.2. </w:t>
      </w:r>
    </w:p>
    <w:p w14:paraId="494BC260" w14:textId="31F334EC" w:rsidR="0048278E" w:rsidRPr="00BD24ED" w:rsidDel="00233FD0" w:rsidRDefault="0048278E" w:rsidP="00D3117C">
      <w:pPr>
        <w:spacing w:line="240" w:lineRule="auto"/>
        <w:rPr>
          <w:del w:id="87" w:author="Bergen, Lennart van" w:date="2018-06-14T14:22:00Z"/>
          <w:rFonts w:asciiTheme="minorHAnsi" w:hAnsiTheme="minorHAnsi"/>
          <w:sz w:val="20"/>
          <w:szCs w:val="20"/>
        </w:rPr>
      </w:pPr>
    </w:p>
    <w:p w14:paraId="5A421AAC" w14:textId="77777777" w:rsidR="00233FD0" w:rsidRDefault="00233FD0" w:rsidP="0048278E">
      <w:pPr>
        <w:spacing w:line="240" w:lineRule="auto"/>
        <w:rPr>
          <w:ins w:id="88" w:author="Bergen, Lennart van" w:date="2018-06-14T14:22:00Z"/>
          <w:rFonts w:asciiTheme="minorHAnsi" w:hAnsiTheme="minorHAnsi"/>
          <w:b/>
          <w:sz w:val="20"/>
          <w:szCs w:val="20"/>
        </w:rPr>
      </w:pPr>
    </w:p>
    <w:p w14:paraId="029FC7B2" w14:textId="348A59A7" w:rsidR="0024224E" w:rsidRDefault="0048278E" w:rsidP="0048278E">
      <w:pPr>
        <w:spacing w:line="240" w:lineRule="auto"/>
        <w:rPr>
          <w:ins w:id="89" w:author="Bergen, Lennart van" w:date="2018-06-14T14:22:00Z"/>
          <w:rFonts w:asciiTheme="minorHAnsi" w:hAnsiTheme="minorHAnsi"/>
          <w:b/>
          <w:sz w:val="20"/>
          <w:szCs w:val="20"/>
        </w:rPr>
      </w:pPr>
      <w:r w:rsidRPr="00BD24ED">
        <w:rPr>
          <w:rFonts w:asciiTheme="minorHAnsi" w:hAnsiTheme="minorHAnsi"/>
          <w:b/>
          <w:sz w:val="20"/>
          <w:szCs w:val="20"/>
        </w:rPr>
        <w:t>Paragraaf 2.3</w:t>
      </w:r>
      <w:ins w:id="90" w:author="Bergen, Lennart van" w:date="2018-06-14T14:22:00Z">
        <w:r w:rsidR="00233FD0" w:rsidRPr="0024224E">
          <w:rPr>
            <w:rFonts w:asciiTheme="minorHAnsi" w:hAnsiTheme="minorHAnsi"/>
            <w:noProof/>
            <w:color w:val="FF0000"/>
            <w:sz w:val="20"/>
            <w:szCs w:val="20"/>
          </w:rPr>
          <mc:AlternateContent>
            <mc:Choice Requires="wps">
              <w:drawing>
                <wp:inline distT="0" distB="0" distL="0" distR="0" wp14:anchorId="3A9E1956" wp14:editId="0808F918">
                  <wp:extent cx="5756910" cy="458470"/>
                  <wp:effectExtent l="0" t="0" r="15240" b="17780"/>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58470"/>
                          </a:xfrm>
                          <a:prstGeom prst="rect">
                            <a:avLst/>
                          </a:prstGeom>
                          <a:solidFill>
                            <a:srgbClr val="FFFFFF"/>
                          </a:solidFill>
                          <a:ln w="9525">
                            <a:solidFill>
                              <a:srgbClr val="000000"/>
                            </a:solidFill>
                            <a:miter lim="800000"/>
                            <a:headEnd/>
                            <a:tailEnd/>
                          </a:ln>
                        </wps:spPr>
                        <wps:txbx>
                          <w:txbxContent>
                            <w:p w14:paraId="2DFFDE26" w14:textId="77777777" w:rsidR="00233FD0" w:rsidRDefault="00233FD0" w:rsidP="00233FD0">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Pr>
                                  <w:rFonts w:eastAsiaTheme="minorHAnsi" w:cs="Verdana"/>
                                  <w:b/>
                                  <w:bCs/>
                                  <w:color w:val="000000"/>
                                  <w:lang w:eastAsia="en-US"/>
                                </w:rPr>
                                <w:t>tussen objecttypes</w:t>
                              </w:r>
                            </w:p>
                            <w:p w14:paraId="4BFA1EFC" w14:textId="77777777" w:rsidR="00233FD0" w:rsidRDefault="00233FD0" w:rsidP="00233FD0">
                              <w:r>
                                <w:rPr>
                                  <w:rFonts w:eastAsiaTheme="minorHAnsi" w:cs="Verdana"/>
                                  <w:i/>
                                  <w:color w:val="000000"/>
                                  <w:lang w:eastAsia="en-US"/>
                                </w:rPr>
                                <w:t>Tekst handhaven</w:t>
                              </w:r>
                            </w:p>
                          </w:txbxContent>
                        </wps:txbx>
                        <wps:bodyPr rot="0" vert="horz" wrap="square" lIns="91440" tIns="45720" rIns="91440" bIns="45720" anchor="t" anchorCtr="0">
                          <a:noAutofit/>
                        </wps:bodyPr>
                      </wps:wsp>
                    </a:graphicData>
                  </a:graphic>
                </wp:inline>
              </w:drawing>
            </mc:Choice>
            <mc:Fallback>
              <w:pict>
                <v:shape w14:anchorId="3A9E1956" id="Tekstvak 2" o:spid="_x0000_s1029" type="#_x0000_t202" style="width:453.3pt;height: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">
                  <v:textbox>
                    <w:txbxContent>
                      <w:p w14:paraId="2DFFDE26" w14:textId="77777777" w:rsidR="00233FD0" w:rsidRDefault="00233FD0" w:rsidP="00233FD0">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Pr>
                            <w:rFonts w:eastAsiaTheme="minorHAnsi" w:cs="Verdana"/>
                            <w:b/>
                            <w:bCs/>
                            <w:color w:val="000000"/>
                            <w:lang w:eastAsia="en-US"/>
                          </w:rPr>
                          <w:t>tussen objecttypes</w:t>
                        </w:r>
                      </w:p>
                      <w:p w14:paraId="4BFA1EFC" w14:textId="77777777" w:rsidR="00233FD0" w:rsidRDefault="00233FD0" w:rsidP="00233FD0">
                        <w:r>
                          <w:rPr>
                            <w:rFonts w:eastAsiaTheme="minorHAnsi" w:cs="Verdana"/>
                            <w:i/>
                            <w:color w:val="000000"/>
                            <w:lang w:eastAsia="en-US"/>
                          </w:rPr>
                          <w:t>Tekst handhaven</w:t>
                        </w:r>
                      </w:p>
                    </w:txbxContent>
                  </v:textbox>
                  <w10:anchorlock/>
                </v:shape>
              </w:pict>
            </mc:Fallback>
          </mc:AlternateContent>
        </w:r>
      </w:ins>
    </w:p>
    <w:p w14:paraId="350629A1" w14:textId="37C924A7" w:rsidR="00233FD0" w:rsidDel="00233FD0" w:rsidRDefault="00233FD0" w:rsidP="0048278E">
      <w:pPr>
        <w:spacing w:line="240" w:lineRule="auto"/>
        <w:rPr>
          <w:ins w:id="91" w:author="Linda van den Brink" w:date="2018-05-23T10:20:00Z"/>
          <w:del w:id="92" w:author="Bergen, Lennart van" w:date="2018-06-14T14:22:00Z"/>
          <w:rFonts w:asciiTheme="minorHAnsi" w:hAnsiTheme="minorHAnsi"/>
          <w:b/>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5408" behindDoc="0" locked="0" layoutInCell="1" allowOverlap="1" wp14:anchorId="7D4C80AC" wp14:editId="3A8FF9FA">
                <wp:simplePos x="0" y="0"/>
                <wp:positionH relativeFrom="column">
                  <wp:posOffset>-26035</wp:posOffset>
                </wp:positionH>
                <wp:positionV relativeFrom="paragraph">
                  <wp:posOffset>0</wp:posOffset>
                </wp:positionV>
                <wp:extent cx="5820410" cy="2319655"/>
                <wp:effectExtent l="0" t="0" r="27940" b="23495"/>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2319655"/>
                        </a:xfrm>
                        <a:prstGeom prst="rect">
                          <a:avLst/>
                        </a:prstGeom>
                        <a:solidFill>
                          <a:srgbClr val="FFFFFF"/>
                        </a:solidFill>
                        <a:ln w="9525">
                          <a:solidFill>
                            <a:srgbClr val="000000"/>
                          </a:solidFill>
                          <a:miter lim="800000"/>
                          <a:headEnd/>
                          <a:tailEnd/>
                        </a:ln>
                      </wps:spPr>
                      <wps:txbx>
                        <w:txbxContent>
                          <w:p w14:paraId="22D0CAC4" w14:textId="6F970DA1" w:rsidR="0048278E" w:rsidRDefault="0048278E" w:rsidP="0048278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ins w:id="93" w:author="Linda van den Brink" w:date="2018-05-23T10:20:00Z">
                              <w:r w:rsidR="0024224E">
                                <w:rPr>
                                  <w:rFonts w:eastAsiaTheme="minorHAnsi" w:cs="Verdana"/>
                                  <w:b/>
                                  <w:bCs/>
                                  <w:color w:val="000000"/>
                                  <w:lang w:eastAsia="en-US"/>
                                </w:rPr>
                                <w:t>tussen datatypes</w:t>
                              </w:r>
                            </w:ins>
                          </w:p>
                          <w:p w14:paraId="787FECE4" w14:textId="4B96619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48278E" w:rsidRPr="0048278E" w14:paraId="5D88C40E" w14:textId="77777777">
                              <w:trPr>
                                <w:trHeight w:val="218"/>
                              </w:trPr>
                              <w:tc>
                                <w:tcPr>
                                  <w:tcW w:w="1897" w:type="dxa"/>
                                </w:tcPr>
                                <w:p w14:paraId="3EFF8769" w14:textId="38AAEDF9"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14:paraId="6BFAA88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Kardi </w:t>
                                  </w:r>
                                </w:p>
                                <w:p w14:paraId="0A210829"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naliteit </w:t>
                                  </w:r>
                                </w:p>
                              </w:tc>
                              <w:tc>
                                <w:tcPr>
                                  <w:tcW w:w="1897" w:type="dxa"/>
                                </w:tcPr>
                                <w:p w14:paraId="3042C5C4"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14:paraId="0CA9C4E0"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14:paraId="67F28297"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48278E" w:rsidRPr="0048278E" w14:paraId="2C7A471E" w14:textId="77777777">
                              <w:trPr>
                                <w:trHeight w:val="368"/>
                              </w:trPr>
                              <w:tc>
                                <w:tcPr>
                                  <w:tcW w:w="1897" w:type="dxa"/>
                                </w:tcPr>
                                <w:p w14:paraId="62D627D3"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14:paraId="4CC2A238"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14:paraId="61D60CA4"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14:paraId="6BAFE8A9"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14:paraId="567D899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van de metaclass Named element </w:t>
                                  </w:r>
                                </w:p>
                              </w:tc>
                              <w:tc>
                                <w:tcPr>
                                  <w:tcW w:w="1897" w:type="dxa"/>
                                </w:tcPr>
                                <w:p w14:paraId="29152D5E"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48278E" w:rsidRPr="0048278E" w14:paraId="48032DDD" w14:textId="77777777">
                              <w:trPr>
                                <w:trHeight w:val="506"/>
                              </w:trPr>
                              <w:tc>
                                <w:tcPr>
                                  <w:tcW w:w="1897" w:type="dxa"/>
                                </w:tcPr>
                                <w:p w14:paraId="6A0706D0" w14:textId="463DCF23"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2A9D4D41"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6FA97B78" w14:textId="41BC22B5"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53F2A806"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/source: related </w:t>
                                  </w:r>
                                </w:p>
                                <w:p w14:paraId="1F24CAB8"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6181B4D5"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48278E" w:rsidRPr="0048278E" w14:paraId="7DB6B83B" w14:textId="77777777">
                              <w:trPr>
                                <w:trHeight w:val="506"/>
                              </w:trPr>
                              <w:tc>
                                <w:tcPr>
                                  <w:tcW w:w="1897" w:type="dxa"/>
                                </w:tcPr>
                                <w:p w14:paraId="3D0352FF" w14:textId="6F232BE6"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4393E710"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1C143645" w14:textId="1B6FF356"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4E72A64B"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/target: related </w:t>
                                  </w:r>
                                </w:p>
                                <w:p w14:paraId="1F62720D" w14:textId="77777777" w:rsidR="0048278E" w:rsidRPr="00CD1D52"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1EBE18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14:paraId="37C69C8A" w14:textId="1C54D9D8" w:rsidR="0048278E" w:rsidRDefault="004827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C80AC" id="_x0000_s1030" type="#_x0000_t202" style="position:absolute;margin-left:-2.05pt;margin-top:0;width:458.3pt;height:182.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">
                <v:textbox>
                  <w:txbxContent>
                    <w:p w14:paraId="22D0CAC4" w14:textId="6F970DA1" w:rsidR="0048278E" w:rsidRDefault="0048278E" w:rsidP="0048278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ins w:id="94" w:author="Linda van den Brink" w:date="2018-05-23T10:20:00Z">
                        <w:r w:rsidR="0024224E">
                          <w:rPr>
                            <w:rFonts w:eastAsiaTheme="minorHAnsi" w:cs="Verdana"/>
                            <w:b/>
                            <w:bCs/>
                            <w:color w:val="000000"/>
                            <w:lang w:eastAsia="en-US"/>
                          </w:rPr>
                          <w:t>tussen datatypes</w:t>
                        </w:r>
                      </w:ins>
                    </w:p>
                    <w:p w14:paraId="787FECE4" w14:textId="4B96619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48278E" w:rsidRPr="0048278E" w14:paraId="5D88C40E" w14:textId="77777777">
                        <w:trPr>
                          <w:trHeight w:val="218"/>
                        </w:trPr>
                        <w:tc>
                          <w:tcPr>
                            <w:tcW w:w="1897" w:type="dxa"/>
                          </w:tcPr>
                          <w:p w14:paraId="3EFF8769" w14:textId="38AAEDF9"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14:paraId="6BFAA88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Kardi </w:t>
                            </w:r>
                          </w:p>
                          <w:p w14:paraId="0A210829"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naliteit </w:t>
                            </w:r>
                          </w:p>
                        </w:tc>
                        <w:tc>
                          <w:tcPr>
                            <w:tcW w:w="1897" w:type="dxa"/>
                          </w:tcPr>
                          <w:p w14:paraId="3042C5C4"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14:paraId="0CA9C4E0"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14:paraId="67F28297"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48278E" w:rsidRPr="0048278E" w14:paraId="2C7A471E" w14:textId="77777777">
                        <w:trPr>
                          <w:trHeight w:val="368"/>
                        </w:trPr>
                        <w:tc>
                          <w:tcPr>
                            <w:tcW w:w="1897" w:type="dxa"/>
                          </w:tcPr>
                          <w:p w14:paraId="62D627D3"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14:paraId="4CC2A238"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14:paraId="61D60CA4"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14:paraId="6BAFE8A9"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14:paraId="567D899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van de metaclass Named element </w:t>
                            </w:r>
                          </w:p>
                        </w:tc>
                        <w:tc>
                          <w:tcPr>
                            <w:tcW w:w="1897" w:type="dxa"/>
                          </w:tcPr>
                          <w:p w14:paraId="29152D5E"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48278E" w:rsidRPr="0048278E" w14:paraId="48032DDD" w14:textId="77777777">
                        <w:trPr>
                          <w:trHeight w:val="506"/>
                        </w:trPr>
                        <w:tc>
                          <w:tcPr>
                            <w:tcW w:w="1897" w:type="dxa"/>
                          </w:tcPr>
                          <w:p w14:paraId="6A0706D0" w14:textId="463DCF23"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2A9D4D41"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6FA97B78" w14:textId="41BC22B5"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53F2A806"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/source: related </w:t>
                            </w:r>
                          </w:p>
                          <w:p w14:paraId="1F24CAB8"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6181B4D5"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48278E" w:rsidRPr="0048278E" w14:paraId="7DB6B83B" w14:textId="77777777">
                        <w:trPr>
                          <w:trHeight w:val="506"/>
                        </w:trPr>
                        <w:tc>
                          <w:tcPr>
                            <w:tcW w:w="1897" w:type="dxa"/>
                          </w:tcPr>
                          <w:p w14:paraId="3D0352FF" w14:textId="6F232BE6"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4393E710"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1C143645" w14:textId="1B6FF356"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4E72A64B"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/target: related </w:t>
                            </w:r>
                          </w:p>
                          <w:p w14:paraId="1F62720D" w14:textId="77777777" w:rsidR="0048278E" w:rsidRPr="00CD1D52"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1EBE18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14:paraId="37C69C8A" w14:textId="1C54D9D8" w:rsidR="0048278E" w:rsidRDefault="0048278E"/>
                  </w:txbxContent>
                </v:textbox>
                <w10:wrap type="square"/>
              </v:shape>
            </w:pict>
          </mc:Fallback>
        </mc:AlternateContent>
      </w:r>
    </w:p>
    <w:p w14:paraId="507F846C" w14:textId="4A56EEFF" w:rsidR="0024224E" w:rsidRPr="0024224E" w:rsidDel="00233FD0" w:rsidRDefault="0024224E" w:rsidP="0048278E">
      <w:pPr>
        <w:spacing w:line="240" w:lineRule="auto"/>
        <w:rPr>
          <w:ins w:id="95" w:author="Linda van den Brink" w:date="2018-05-23T10:20:00Z"/>
          <w:del w:id="96" w:author="Bergen, Lennart van" w:date="2018-06-14T14:22:00Z"/>
          <w:rFonts w:asciiTheme="minorHAnsi" w:hAnsiTheme="minorHAnsi"/>
          <w:b/>
          <w:color w:val="FF0000"/>
          <w:sz w:val="20"/>
          <w:szCs w:val="20"/>
        </w:rPr>
      </w:pPr>
      <w:ins w:id="97" w:author="Linda van den Brink" w:date="2018-05-23T10:23:00Z">
        <w:del w:id="98" w:author="Bergen, Lennart van" w:date="2018-06-14T14:22:00Z">
          <w:r w:rsidRPr="0024224E" w:rsidDel="00233FD0">
            <w:rPr>
              <w:rFonts w:asciiTheme="minorHAnsi" w:hAnsiTheme="minorHAnsi"/>
              <w:noProof/>
              <w:color w:val="FF0000"/>
              <w:sz w:val="20"/>
              <w:szCs w:val="20"/>
            </w:rPr>
            <mc:AlternateContent>
              <mc:Choice Requires="wps">
                <w:drawing>
                  <wp:inline distT="0" distB="0" distL="0" distR="0" wp14:anchorId="5F2292C7" wp14:editId="03457294">
                    <wp:extent cx="5756910" cy="458470"/>
                    <wp:effectExtent l="0" t="0" r="15240" b="17780"/>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58470"/>
                            </a:xfrm>
                            <a:prstGeom prst="rect">
                              <a:avLst/>
                            </a:prstGeom>
                            <a:solidFill>
                              <a:srgbClr val="FFFFFF"/>
                            </a:solidFill>
                            <a:ln w="9525">
                              <a:solidFill>
                                <a:srgbClr val="000000"/>
                              </a:solidFill>
                              <a:miter lim="800000"/>
                              <a:headEnd/>
                              <a:tailEnd/>
                            </a:ln>
                          </wps:spPr>
                          <wps:txbx>
                            <w:txbxContent>
                              <w:p w14:paraId="4E59E759" w14:textId="77777777" w:rsidR="0024224E" w:rsidRDefault="0024224E" w:rsidP="0024224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Pr>
                                    <w:rFonts w:eastAsiaTheme="minorHAnsi" w:cs="Verdana"/>
                                    <w:b/>
                                    <w:bCs/>
                                    <w:color w:val="000000"/>
                                    <w:lang w:eastAsia="en-US"/>
                                  </w:rPr>
                                  <w:t>tussen objecttypes</w:t>
                                </w:r>
                              </w:p>
                              <w:p w14:paraId="6A0D1C4B" w14:textId="77777777" w:rsidR="0024224E" w:rsidRDefault="0024224E" w:rsidP="0024224E">
                                <w:r>
                                  <w:rPr>
                                    <w:rFonts w:eastAsiaTheme="minorHAnsi" w:cs="Verdana"/>
                                    <w:i/>
                                    <w:color w:val="000000"/>
                                    <w:lang w:eastAsia="en-US"/>
                                  </w:rPr>
                                  <w:t>Tekst handhaven</w:t>
                                </w:r>
                              </w:p>
                            </w:txbxContent>
                          </wps:txbx>
                          <wps:bodyPr rot="0" vert="horz" wrap="square" lIns="91440" tIns="45720" rIns="91440" bIns="45720" anchor="t" anchorCtr="0">
                            <a:noAutofit/>
                          </wps:bodyPr>
                        </wps:wsp>
                      </a:graphicData>
                    </a:graphic>
                  </wp:inline>
                </w:drawing>
              </mc:Choice>
              <mc:Fallback>
                <w:pict>
                  <v:shape w14:anchorId="5F2292C7" id="_x0000_s1031" type="#_x0000_t202" style="width:453.3pt;height: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">
                    <v:textbox>
                      <w:txbxContent>
                        <w:p w14:paraId="4E59E759" w14:textId="77777777" w:rsidR="0024224E" w:rsidRDefault="0024224E" w:rsidP="0024224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Pr>
                              <w:rFonts w:eastAsiaTheme="minorHAnsi" w:cs="Verdana"/>
                              <w:b/>
                              <w:bCs/>
                              <w:color w:val="000000"/>
                              <w:lang w:eastAsia="en-US"/>
                            </w:rPr>
                            <w:t>tussen objecttypes</w:t>
                          </w:r>
                        </w:p>
                        <w:p w14:paraId="6A0D1C4B" w14:textId="77777777" w:rsidR="0024224E" w:rsidRDefault="0024224E" w:rsidP="0024224E">
                          <w:r>
                            <w:rPr>
                              <w:rFonts w:eastAsiaTheme="minorHAnsi" w:cs="Verdana"/>
                              <w:i/>
                              <w:color w:val="000000"/>
                              <w:lang w:eastAsia="en-US"/>
                            </w:rPr>
                            <w:t>Tekst handhaven</w:t>
                          </w:r>
                        </w:p>
                      </w:txbxContent>
                    </v:textbox>
                    <w10:anchorlock/>
                  </v:shape>
                </w:pict>
              </mc:Fallback>
            </mc:AlternateContent>
          </w:r>
        </w:del>
      </w:ins>
    </w:p>
    <w:p w14:paraId="19A126C6" w14:textId="041B9B4F" w:rsidR="0024224E" w:rsidDel="00233FD0" w:rsidRDefault="0024224E" w:rsidP="0048278E">
      <w:pPr>
        <w:spacing w:line="240" w:lineRule="auto"/>
        <w:rPr>
          <w:ins w:id="99" w:author="Linda van den Brink" w:date="2018-05-23T10:20:00Z"/>
          <w:del w:id="100" w:author="Bergen, Lennart van" w:date="2018-06-14T14:22:00Z"/>
          <w:rFonts w:asciiTheme="minorHAnsi" w:hAnsiTheme="minorHAnsi"/>
          <w:b/>
          <w:sz w:val="20"/>
          <w:szCs w:val="20"/>
        </w:rPr>
      </w:pPr>
    </w:p>
    <w:p w14:paraId="3838090C" w14:textId="3221E40A" w:rsidR="0024224E" w:rsidDel="00233FD0" w:rsidRDefault="0024224E" w:rsidP="0048278E">
      <w:pPr>
        <w:spacing w:line="240" w:lineRule="auto"/>
        <w:rPr>
          <w:ins w:id="101" w:author="Linda van den Brink" w:date="2018-05-23T10:20:00Z"/>
          <w:del w:id="102" w:author="Bergen, Lennart van" w:date="2018-06-14T14:22:00Z"/>
          <w:rFonts w:asciiTheme="minorHAnsi" w:hAnsiTheme="minorHAnsi"/>
          <w:b/>
          <w:sz w:val="20"/>
          <w:szCs w:val="20"/>
        </w:rPr>
      </w:pPr>
    </w:p>
    <w:p w14:paraId="18060ECC" w14:textId="69E67157" w:rsidR="0048278E" w:rsidDel="00C21401" w:rsidRDefault="0048278E" w:rsidP="0048278E">
      <w:pPr>
        <w:spacing w:line="240" w:lineRule="auto"/>
        <w:rPr>
          <w:ins w:id="103" w:author="Linda van den Brink" w:date="2018-05-23T10:20:00Z"/>
          <w:del w:id="104" w:author="Bergen, Lennart van" w:date="2018-06-14T14:20:00Z"/>
          <w:rFonts w:asciiTheme="minorHAnsi" w:hAnsiTheme="minorHAnsi"/>
          <w:b/>
          <w:sz w:val="20"/>
          <w:szCs w:val="20"/>
        </w:rPr>
      </w:pPr>
      <w:del w:id="105" w:author="Bergen, Lennart van" w:date="2018-06-14T14:20:00Z">
        <w:r w:rsidRPr="00BD24ED" w:rsidDel="00C21401">
          <w:rPr>
            <w:rFonts w:asciiTheme="minorHAnsi" w:hAnsiTheme="minorHAnsi"/>
            <w:b/>
            <w:sz w:val="20"/>
            <w:szCs w:val="20"/>
          </w:rPr>
          <w:delText xml:space="preserve"> </w:delText>
        </w:r>
      </w:del>
    </w:p>
    <w:p w14:paraId="00F5F41A" w14:textId="4896FF48" w:rsidR="0024224E" w:rsidDel="00C21401" w:rsidRDefault="0024224E" w:rsidP="0048278E">
      <w:pPr>
        <w:spacing w:line="240" w:lineRule="auto"/>
        <w:rPr>
          <w:ins w:id="106" w:author="Linda van den Brink" w:date="2018-05-23T10:20:00Z"/>
          <w:del w:id="107" w:author="Bergen, Lennart van" w:date="2018-06-14T14:20:00Z"/>
          <w:rFonts w:asciiTheme="minorHAnsi" w:hAnsiTheme="minorHAnsi"/>
          <w:b/>
          <w:sz w:val="20"/>
          <w:szCs w:val="20"/>
        </w:rPr>
      </w:pPr>
    </w:p>
    <w:p w14:paraId="4C62F1FB" w14:textId="63CC3D7A" w:rsidR="0024224E" w:rsidRPr="00BD24ED" w:rsidDel="00C21401" w:rsidRDefault="0024224E" w:rsidP="0048278E">
      <w:pPr>
        <w:spacing w:line="240" w:lineRule="auto"/>
        <w:rPr>
          <w:del w:id="108" w:author="Bergen, Lennart van" w:date="2018-06-14T14:20:00Z"/>
          <w:rFonts w:asciiTheme="minorHAnsi" w:hAnsiTheme="minorHAnsi"/>
          <w:b/>
          <w:sz w:val="20"/>
          <w:szCs w:val="20"/>
        </w:rPr>
      </w:pPr>
    </w:p>
    <w:p w14:paraId="7C8EE38E" w14:textId="2D5F66BC" w:rsidR="0048278E" w:rsidRPr="00DB28F3" w:rsidDel="00C21401" w:rsidRDefault="0048278E" w:rsidP="00D3117C">
      <w:pPr>
        <w:spacing w:line="240" w:lineRule="auto"/>
        <w:rPr>
          <w:del w:id="109" w:author="Bergen, Lennart van" w:date="2018-06-14T14:20:00Z"/>
          <w:rFonts w:asciiTheme="minorHAnsi" w:hAnsiTheme="minorHAnsi"/>
          <w:sz w:val="20"/>
          <w:szCs w:val="20"/>
        </w:rPr>
      </w:pPr>
    </w:p>
    <w:p w14:paraId="3689B728" w14:textId="35F30CD5" w:rsidR="004D5331" w:rsidDel="00C21401" w:rsidRDefault="004D5331">
      <w:pPr>
        <w:spacing w:line="240" w:lineRule="auto"/>
        <w:contextualSpacing w:val="0"/>
        <w:rPr>
          <w:del w:id="110" w:author="Bergen, Lennart van" w:date="2018-06-14T14:20:00Z"/>
          <w:rFonts w:asciiTheme="minorHAnsi" w:hAnsiTheme="minorHAnsi"/>
          <w:b/>
          <w:sz w:val="20"/>
          <w:szCs w:val="20"/>
        </w:rPr>
      </w:pPr>
      <w:del w:id="111" w:author="Bergen, Lennart van" w:date="2018-06-14T14:20:00Z">
        <w:r w:rsidDel="00C21401">
          <w:rPr>
            <w:rFonts w:asciiTheme="minorHAnsi" w:hAnsiTheme="minorHAnsi"/>
            <w:b/>
            <w:sz w:val="20"/>
            <w:szCs w:val="20"/>
          </w:rPr>
          <w:br w:type="page"/>
        </w:r>
      </w:del>
    </w:p>
    <w:p w14:paraId="2E1660AC" w14:textId="365A054A" w:rsidR="00DB28F3" w:rsidRPr="00DB28F3" w:rsidRDefault="00DB28F3" w:rsidP="00D3117C">
      <w:pPr>
        <w:spacing w:line="240" w:lineRule="auto"/>
        <w:contextualSpacing w:val="0"/>
        <w:rPr>
          <w:rFonts w:asciiTheme="minorHAnsi" w:hAnsiTheme="minorHAnsi"/>
          <w:b/>
          <w:sz w:val="20"/>
          <w:szCs w:val="20"/>
        </w:rPr>
      </w:pPr>
      <w:r w:rsidRPr="00DB28F3">
        <w:rPr>
          <w:rFonts w:asciiTheme="minorHAnsi" w:hAnsiTheme="minorHAnsi"/>
          <w:b/>
          <w:sz w:val="20"/>
          <w:szCs w:val="20"/>
        </w:rPr>
        <w:lastRenderedPageBreak/>
        <w:t xml:space="preserve">H3 </w:t>
      </w:r>
    </w:p>
    <w:p w14:paraId="48E6AE58" w14:textId="6ADFE898" w:rsidR="00DB28F3" w:rsidRDefault="00DB28F3" w:rsidP="00D3117C">
      <w:pPr>
        <w:spacing w:line="240" w:lineRule="auto"/>
        <w:rPr>
          <w:rFonts w:asciiTheme="minorHAnsi" w:hAnsiTheme="minorHAnsi"/>
          <w:b/>
          <w:bCs/>
          <w:sz w:val="20"/>
          <w:szCs w:val="20"/>
        </w:rPr>
      </w:pPr>
      <w:r w:rsidRPr="00DB28F3">
        <w:rPr>
          <w:rFonts w:asciiTheme="minorHAnsi" w:hAnsiTheme="minorHAnsi"/>
          <w:b/>
          <w:bCs/>
          <w:sz w:val="20"/>
          <w:szCs w:val="20"/>
        </w:rPr>
        <w:t>3.1.2. Primitief datatype zelf definiëren</w:t>
      </w:r>
      <w:r w:rsidRPr="00DB28F3">
        <w:rPr>
          <w:rFonts w:asciiTheme="minorHAnsi" w:hAnsiTheme="minorHAnsi"/>
          <w:bCs/>
          <w:sz w:val="20"/>
          <w:szCs w:val="20"/>
        </w:rPr>
        <w:t xml:space="preserve"> </w:t>
      </w:r>
      <w:r w:rsidRPr="00DB28F3">
        <w:rPr>
          <w:rFonts w:asciiTheme="minorHAnsi" w:hAnsiTheme="minorHAnsi"/>
          <w:bCs/>
          <w:sz w:val="20"/>
          <w:szCs w:val="20"/>
        </w:rPr>
        <w:sym w:font="Wingdings" w:char="F0E0"/>
      </w:r>
      <w:r w:rsidRPr="00DB28F3">
        <w:rPr>
          <w:rFonts w:asciiTheme="minorHAnsi" w:hAnsiTheme="minorHAnsi"/>
          <w:bCs/>
          <w:sz w:val="20"/>
          <w:szCs w:val="20"/>
        </w:rPr>
        <w:t xml:space="preserve"> herformuleren naar </w:t>
      </w:r>
      <w:r w:rsidRPr="00DB28F3">
        <w:rPr>
          <w:rFonts w:asciiTheme="minorHAnsi" w:hAnsiTheme="minorHAnsi"/>
          <w:b/>
          <w:bCs/>
          <w:sz w:val="20"/>
          <w:szCs w:val="20"/>
        </w:rPr>
        <w:t>3.1.2. Datatype zelf definiëren</w:t>
      </w:r>
    </w:p>
    <w:p w14:paraId="166A348D" w14:textId="10BC6E69" w:rsidR="003D37BC" w:rsidRDefault="003D37BC"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color w:val="000000"/>
          <w:sz w:val="20"/>
          <w:szCs w:val="20"/>
          <w:lang w:eastAsia="en-US"/>
        </w:rPr>
        <w:t>Het is ook mogelijk om in het eigen informatiemodel een eigen datatype te definiëren in de vorm van een «Primitief datatype»,</w:t>
      </w:r>
      <w:r w:rsidR="00AD7B9D">
        <w:rPr>
          <w:rFonts w:asciiTheme="minorHAnsi" w:eastAsiaTheme="minorHAnsi" w:hAnsiTheme="minorHAnsi" w:cs="Verdana"/>
          <w:color w:val="000000"/>
          <w:sz w:val="20"/>
          <w:szCs w:val="20"/>
          <w:lang w:eastAsia="en-US"/>
        </w:rPr>
        <w:t xml:space="preserve"> </w:t>
      </w:r>
      <w:r w:rsidR="00AD7B9D" w:rsidRPr="003D37BC">
        <w:rPr>
          <w:rFonts w:asciiTheme="minorHAnsi" w:eastAsiaTheme="minorHAnsi" w:hAnsiTheme="minorHAnsi" w:cs="Verdana"/>
          <w:color w:val="000000"/>
          <w:sz w:val="20"/>
          <w:szCs w:val="20"/>
          <w:lang w:eastAsia="en-US"/>
        </w:rPr>
        <w:t>«</w:t>
      </w:r>
      <w:r w:rsidR="00AD7B9D">
        <w:rPr>
          <w:rFonts w:asciiTheme="minorHAnsi" w:eastAsiaTheme="minorHAnsi" w:hAnsiTheme="minorHAnsi" w:cs="Verdana"/>
          <w:color w:val="000000"/>
          <w:sz w:val="20"/>
          <w:szCs w:val="20"/>
          <w:lang w:eastAsia="en-US"/>
        </w:rPr>
        <w:t>Gestructureerd</w:t>
      </w:r>
      <w:r w:rsidR="00AD7B9D" w:rsidRPr="003D37BC">
        <w:rPr>
          <w:rFonts w:asciiTheme="minorHAnsi" w:eastAsiaTheme="minorHAnsi" w:hAnsiTheme="minorHAnsi" w:cs="Verdana"/>
          <w:color w:val="000000"/>
          <w:sz w:val="20"/>
          <w:szCs w:val="20"/>
          <w:lang w:eastAsia="en-US"/>
        </w:rPr>
        <w:t xml:space="preserve"> datatype»</w:t>
      </w:r>
      <w:r w:rsidR="00AD7B9D">
        <w:rPr>
          <w:rFonts w:asciiTheme="minorHAnsi" w:eastAsiaTheme="minorHAnsi" w:hAnsiTheme="minorHAnsi" w:cs="Verdana"/>
          <w:color w:val="000000"/>
          <w:sz w:val="20"/>
          <w:szCs w:val="20"/>
          <w:lang w:eastAsia="en-US"/>
        </w:rPr>
        <w:t>,</w:t>
      </w:r>
      <w:r w:rsidR="001150FF">
        <w:rPr>
          <w:rFonts w:asciiTheme="minorHAnsi" w:eastAsiaTheme="minorHAnsi" w:hAnsiTheme="minorHAnsi" w:cs="Verdana"/>
          <w:color w:val="000000"/>
          <w:sz w:val="20"/>
          <w:szCs w:val="20"/>
          <w:lang w:eastAsia="en-US"/>
        </w:rPr>
        <w:t xml:space="preserve"> </w:t>
      </w:r>
      <w:ins w:id="112" w:author="Linda van den Brink" w:date="2018-06-12T14:41:00Z">
        <w:r w:rsidR="004774E2">
          <w:rPr>
            <w:rFonts w:asciiTheme="minorHAnsi" w:eastAsiaTheme="minorHAnsi" w:hAnsiTheme="minorHAnsi" w:cs="Verdana"/>
            <w:color w:val="000000"/>
            <w:sz w:val="20"/>
            <w:szCs w:val="20"/>
            <w:lang w:eastAsia="en-US"/>
          </w:rPr>
          <w:t xml:space="preserve">&lt;&lt;Codelist&gt;&gt;, </w:t>
        </w:r>
      </w:ins>
      <w:r w:rsidR="001150FF">
        <w:rPr>
          <w:rFonts w:asciiTheme="minorHAnsi" w:eastAsiaTheme="minorHAnsi" w:hAnsiTheme="minorHAnsi" w:cs="Verdana"/>
          <w:color w:val="000000"/>
          <w:sz w:val="20"/>
          <w:szCs w:val="20"/>
          <w:lang w:eastAsia="en-US"/>
        </w:rPr>
        <w:t>of</w:t>
      </w:r>
      <w:r w:rsidR="00AD7B9D">
        <w:rPr>
          <w:rFonts w:asciiTheme="minorHAnsi" w:eastAsiaTheme="minorHAnsi" w:hAnsiTheme="minorHAnsi" w:cs="Verdana"/>
          <w:color w:val="000000"/>
          <w:sz w:val="20"/>
          <w:szCs w:val="20"/>
          <w:lang w:eastAsia="en-US"/>
        </w:rPr>
        <w:t xml:space="preserve"> </w:t>
      </w:r>
      <w:r w:rsidR="00AD7B9D" w:rsidRPr="003D37BC">
        <w:rPr>
          <w:rFonts w:asciiTheme="minorHAnsi" w:eastAsiaTheme="minorHAnsi" w:hAnsiTheme="minorHAnsi" w:cs="Verdana"/>
          <w:color w:val="000000"/>
          <w:sz w:val="20"/>
          <w:szCs w:val="20"/>
          <w:lang w:eastAsia="en-US"/>
        </w:rPr>
        <w:t>«</w:t>
      </w:r>
      <w:r w:rsidR="00AD7B9D">
        <w:rPr>
          <w:rFonts w:asciiTheme="minorHAnsi" w:eastAsiaTheme="minorHAnsi" w:hAnsiTheme="minorHAnsi" w:cs="Verdana"/>
          <w:color w:val="000000"/>
          <w:sz w:val="20"/>
          <w:szCs w:val="20"/>
          <w:lang w:eastAsia="en-US"/>
        </w:rPr>
        <w:t>Referentielijst</w:t>
      </w:r>
      <w:r w:rsidR="00AD7B9D" w:rsidRPr="003D37BC">
        <w:rPr>
          <w:rFonts w:asciiTheme="minorHAnsi" w:eastAsiaTheme="minorHAnsi" w:hAnsiTheme="minorHAnsi" w:cs="Verdana"/>
          <w:color w:val="000000"/>
          <w:sz w:val="20"/>
          <w:szCs w:val="20"/>
          <w:lang w:eastAsia="en-US"/>
        </w:rPr>
        <w:t>»</w:t>
      </w:r>
      <w:r w:rsidR="00640E0F">
        <w:rPr>
          <w:rFonts w:asciiTheme="minorHAnsi" w:eastAsiaTheme="minorHAnsi" w:hAnsiTheme="minorHAnsi" w:cs="Verdana"/>
          <w:color w:val="000000"/>
          <w:sz w:val="20"/>
          <w:szCs w:val="20"/>
          <w:lang w:eastAsia="en-US"/>
        </w:rPr>
        <w:t xml:space="preserve">. </w:t>
      </w:r>
      <w:r w:rsidR="00E00FF6">
        <w:rPr>
          <w:rFonts w:asciiTheme="minorHAnsi" w:eastAsiaTheme="minorHAnsi" w:hAnsiTheme="minorHAnsi" w:cs="Verdana"/>
          <w:color w:val="000000"/>
          <w:sz w:val="20"/>
          <w:szCs w:val="20"/>
          <w:lang w:eastAsia="en-US"/>
        </w:rPr>
        <w:t xml:space="preserve"> Zelf gedefinieerde datatypes hebben altijd een eigen definitie en optioneel een eigen patroon of formeel patroon. </w:t>
      </w:r>
      <w:r w:rsidR="00AD7B9D">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 xml:space="preserve"> </w:t>
      </w:r>
    </w:p>
    <w:p w14:paraId="30A711C8" w14:textId="77777777" w:rsidR="00640E0F" w:rsidRPr="003D37BC" w:rsidRDefault="00640E0F"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p>
    <w:p w14:paraId="036EB4F5" w14:textId="0CD66B9D" w:rsidR="003D37BC" w:rsidRPr="003D37BC" w:rsidRDefault="003D37BC"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b/>
          <w:bCs/>
          <w:color w:val="000000"/>
          <w:sz w:val="20"/>
          <w:szCs w:val="20"/>
          <w:lang w:eastAsia="en-US"/>
        </w:rPr>
        <w:t>V</w:t>
      </w:r>
      <w:r w:rsidRPr="003D37BC">
        <w:rPr>
          <w:rFonts w:asciiTheme="minorHAnsi" w:eastAsiaTheme="minorHAnsi" w:hAnsiTheme="minorHAnsi" w:cs="Verdana"/>
          <w:b/>
          <w:bCs/>
          <w:i/>
          <w:iCs/>
          <w:color w:val="000000"/>
          <w:sz w:val="20"/>
          <w:szCs w:val="20"/>
          <w:lang w:eastAsia="en-US"/>
        </w:rPr>
        <w:t xml:space="preserve">oorbeelden </w:t>
      </w:r>
      <w:r w:rsidRPr="003D37BC">
        <w:rPr>
          <w:rFonts w:asciiTheme="minorHAnsi" w:eastAsiaTheme="minorHAnsi" w:hAnsiTheme="minorHAnsi" w:cs="Verdana"/>
          <w:color w:val="000000"/>
          <w:sz w:val="20"/>
          <w:szCs w:val="20"/>
          <w:lang w:eastAsia="en-US"/>
        </w:rPr>
        <w:t xml:space="preserve">hiervan, die niet tot </w:t>
      </w:r>
      <w:r w:rsidR="006B04DD">
        <w:rPr>
          <w:rFonts w:asciiTheme="minorHAnsi" w:eastAsiaTheme="minorHAnsi" w:hAnsiTheme="minorHAnsi" w:cs="Verdana"/>
          <w:color w:val="000000"/>
          <w:sz w:val="20"/>
          <w:szCs w:val="20"/>
          <w:lang w:eastAsia="en-US"/>
        </w:rPr>
        <w:t>MIM</w:t>
      </w:r>
      <w:r w:rsidR="006B04DD" w:rsidRPr="003D37BC">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 xml:space="preserve">behoren, maar ter illustratie zijn opgenomen, zijn: </w:t>
      </w:r>
    </w:p>
    <w:p w14:paraId="4920C32A" w14:textId="3497B741" w:rsidR="003D37BC" w:rsidRPr="00853367" w:rsidRDefault="003D37BC" w:rsidP="00853367">
      <w:pPr>
        <w:pStyle w:val="Lijstalinea"/>
        <w:numPr>
          <w:ilvl w:val="0"/>
          <w:numId w:val="3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NietNegatieveInteger: een Integer die alleen de waarde 0 of groter mag hebben. Laat de naam van het primitieve type dan wel terugkomen in de naam (dus niet NietNegatiefGetal). </w:t>
      </w:r>
    </w:p>
    <w:p w14:paraId="08EC09E3" w14:textId="7B76773A" w:rsidR="003D37BC" w:rsidRPr="00853367" w:rsidRDefault="003D37BC" w:rsidP="00853367">
      <w:pPr>
        <w:pStyle w:val="Lijstalinea"/>
        <w:numPr>
          <w:ilvl w:val="0"/>
          <w:numId w:val="3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Een beperking op een Real te specificeren door Decimal op te nemen (een gebroken getal, met (één of meer) cijfers voor de komma en cijfers achter de komma, conform ISO11404). </w:t>
      </w:r>
    </w:p>
    <w:p w14:paraId="624404F5" w14:textId="0698E942" w:rsidR="003D37BC" w:rsidRDefault="003D37BC" w:rsidP="00853367">
      <w:pPr>
        <w:pStyle w:val="Lijstalinea"/>
        <w:numPr>
          <w:ilvl w:val="0"/>
          <w:numId w:val="3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AN. Deze is gebruikelijk bij een aantal basisregistraties. Datatype met een eigen naam, analoog aan CharacterString, maar met alleen ‘normale’ tekens. Dit zijn alle alfanumerieke tekens (dus inclusief diakrieten), de koppeltekens – en _ en spaties. De minimale lengte is tenminste 1, de maximale lengte is onbepaald. De 1e positie mag géén spatie bevatten. </w:t>
      </w:r>
    </w:p>
    <w:p w14:paraId="16625AE1" w14:textId="7ED9DF87" w:rsidR="006C52A4" w:rsidRPr="00853367" w:rsidRDefault="006C52A4" w:rsidP="00853367">
      <w:pPr>
        <w:pStyle w:val="Lijstalinea"/>
        <w:numPr>
          <w:ilvl w:val="0"/>
          <w:numId w:val="3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Een Vlak: een verbijzondering van een GM Surface, met een eigen definitie</w:t>
      </w:r>
      <w:r w:rsidR="00663A12">
        <w:rPr>
          <w:rFonts w:asciiTheme="minorHAnsi" w:eastAsiaTheme="minorHAnsi" w:hAnsiTheme="minorHAnsi" w:cs="Verdana"/>
          <w:color w:val="000000"/>
          <w:sz w:val="20"/>
          <w:szCs w:val="20"/>
          <w:lang w:eastAsia="en-US"/>
        </w:rPr>
        <w:t xml:space="preserve">, </w:t>
      </w:r>
      <w:r w:rsidR="006C4CBA">
        <w:rPr>
          <w:rFonts w:asciiTheme="minorHAnsi" w:eastAsiaTheme="minorHAnsi" w:hAnsiTheme="minorHAnsi" w:cs="Verdana"/>
          <w:color w:val="000000"/>
          <w:sz w:val="20"/>
          <w:szCs w:val="20"/>
          <w:lang w:eastAsia="en-US"/>
        </w:rPr>
        <w:t xml:space="preserve">die </w:t>
      </w:r>
      <w:r w:rsidR="00663A12">
        <w:rPr>
          <w:rFonts w:asciiTheme="minorHAnsi" w:eastAsiaTheme="minorHAnsi" w:hAnsiTheme="minorHAnsi" w:cs="Verdana"/>
          <w:color w:val="000000"/>
          <w:sz w:val="20"/>
          <w:szCs w:val="20"/>
          <w:lang w:eastAsia="en-US"/>
        </w:rPr>
        <w:t xml:space="preserve">bijvoorbeeld </w:t>
      </w:r>
      <w:ins w:id="113" w:author="Bergen, Lennart van" w:date="2018-06-14T15:41:00Z">
        <w:r w:rsidR="00E116EA">
          <w:rPr>
            <w:rFonts w:asciiTheme="minorHAnsi" w:eastAsiaTheme="minorHAnsi" w:hAnsiTheme="minorHAnsi" w:cs="Verdana"/>
            <w:color w:val="000000"/>
            <w:sz w:val="20"/>
            <w:szCs w:val="20"/>
            <w:lang w:eastAsia="en-US"/>
          </w:rPr>
          <w:t xml:space="preserve">aangeeft dat het om een 2 dimensionale geometrie gaat. </w:t>
        </w:r>
      </w:ins>
      <w:del w:id="114" w:author="Bergen, Lennart van" w:date="2018-06-14T15:41:00Z">
        <w:r w:rsidR="00663A12" w:rsidDel="00E116EA">
          <w:rPr>
            <w:rFonts w:asciiTheme="minorHAnsi" w:eastAsiaTheme="minorHAnsi" w:hAnsiTheme="minorHAnsi" w:cs="Verdana"/>
            <w:color w:val="000000"/>
            <w:sz w:val="20"/>
            <w:szCs w:val="20"/>
            <w:lang w:eastAsia="en-US"/>
          </w:rPr>
          <w:delText xml:space="preserve">een vast referentiestelsel </w:delText>
        </w:r>
        <w:r w:rsidR="006C4CBA" w:rsidDel="00E116EA">
          <w:rPr>
            <w:rFonts w:asciiTheme="minorHAnsi" w:eastAsiaTheme="minorHAnsi" w:hAnsiTheme="minorHAnsi" w:cs="Verdana"/>
            <w:color w:val="000000"/>
            <w:sz w:val="20"/>
            <w:szCs w:val="20"/>
            <w:lang w:eastAsia="en-US"/>
          </w:rPr>
          <w:delText>aanduidt</w:delText>
        </w:r>
        <w:r w:rsidDel="00E116EA">
          <w:rPr>
            <w:rFonts w:asciiTheme="minorHAnsi" w:eastAsiaTheme="minorHAnsi" w:hAnsiTheme="minorHAnsi" w:cs="Verdana"/>
            <w:color w:val="000000"/>
            <w:sz w:val="20"/>
            <w:szCs w:val="20"/>
            <w:lang w:eastAsia="en-US"/>
          </w:rPr>
          <w:delText xml:space="preserve">.  </w:delText>
        </w:r>
      </w:del>
    </w:p>
    <w:p w14:paraId="5A198281" w14:textId="77777777" w:rsidR="00596E39" w:rsidRDefault="00596E39" w:rsidP="00D3117C">
      <w:pPr>
        <w:spacing w:line="240" w:lineRule="auto"/>
        <w:rPr>
          <w:rFonts w:asciiTheme="minorHAnsi" w:hAnsiTheme="minorHAnsi"/>
          <w:sz w:val="20"/>
          <w:szCs w:val="20"/>
        </w:rPr>
      </w:pPr>
    </w:p>
    <w:p w14:paraId="4C906C88" w14:textId="0E3B3D30" w:rsidR="00C32E45" w:rsidRPr="00BD24ED" w:rsidRDefault="00BA479E" w:rsidP="00D3117C">
      <w:pPr>
        <w:spacing w:line="240" w:lineRule="auto"/>
        <w:rPr>
          <w:rFonts w:asciiTheme="minorHAnsi" w:hAnsiTheme="minorHAnsi"/>
          <w:sz w:val="20"/>
          <w:szCs w:val="20"/>
        </w:rPr>
      </w:pPr>
      <w:ins w:id="115" w:author="Bergen, Lennart van" w:date="2018-06-14T15:47:00Z">
        <w:r w:rsidRPr="00BA479E">
          <w:rPr>
            <w:rFonts w:asciiTheme="minorHAnsi" w:hAnsiTheme="minorHAnsi"/>
            <w:noProof/>
            <w:sz w:val="20"/>
            <w:szCs w:val="20"/>
          </w:rPr>
          <w:drawing>
            <wp:inline distT="0" distB="0" distL="0" distR="0" wp14:anchorId="23B5E907" wp14:editId="19F238FF">
              <wp:extent cx="5995464" cy="1981200"/>
              <wp:effectExtent l="0" t="0" r="5715" b="0"/>
              <wp:docPr id="587" name="Afbeelding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986" t="9276" r="2361" b="6351"/>
                      <a:stretch/>
                    </pic:blipFill>
                    <pic:spPr bwMode="auto">
                      <a:xfrm>
                        <a:off x="0" y="0"/>
                        <a:ext cx="6001000" cy="1983030"/>
                      </a:xfrm>
                      <a:prstGeom prst="rect">
                        <a:avLst/>
                      </a:prstGeom>
                      <a:noFill/>
                      <a:ln>
                        <a:noFill/>
                      </a:ln>
                      <a:extLst>
                        <a:ext uri="{53640926-AAD7-44D8-BBD7-CCE9431645EC}">
                          <a14:shadowObscured xmlns:a14="http://schemas.microsoft.com/office/drawing/2010/main"/>
                        </a:ext>
                      </a:extLst>
                    </pic:spPr>
                  </pic:pic>
                </a:graphicData>
              </a:graphic>
            </wp:inline>
          </w:drawing>
        </w:r>
      </w:ins>
    </w:p>
    <w:p w14:paraId="60BE3A1D" w14:textId="48BD7D7C" w:rsidR="00C20B36" w:rsidRDefault="00C20B36" w:rsidP="00C20B36">
      <w:pPr>
        <w:spacing w:line="240" w:lineRule="auto"/>
        <w:rPr>
          <w:rFonts w:asciiTheme="minorHAnsi" w:hAnsiTheme="minorHAnsi"/>
          <w:sz w:val="20"/>
          <w:szCs w:val="20"/>
        </w:rPr>
      </w:pPr>
      <w:r>
        <w:rPr>
          <w:rFonts w:asciiTheme="minorHAnsi" w:hAnsiTheme="minorHAnsi"/>
          <w:sz w:val="20"/>
          <w:szCs w:val="20"/>
        </w:rPr>
        <w:t xml:space="preserve">De gele </w:t>
      </w:r>
      <w:r w:rsidR="00A335B9">
        <w:rPr>
          <w:rFonts w:asciiTheme="minorHAnsi" w:hAnsiTheme="minorHAnsi"/>
          <w:sz w:val="20"/>
          <w:szCs w:val="20"/>
        </w:rPr>
        <w:t xml:space="preserve">datatypes </w:t>
      </w:r>
      <w:r>
        <w:rPr>
          <w:rFonts w:asciiTheme="minorHAnsi" w:hAnsiTheme="minorHAnsi"/>
          <w:sz w:val="20"/>
          <w:szCs w:val="20"/>
        </w:rPr>
        <w:t xml:space="preserve">zijn extern aan het model. </w:t>
      </w:r>
    </w:p>
    <w:p w14:paraId="6F6B259D" w14:textId="0F87856F" w:rsidR="0048278E" w:rsidRDefault="0048278E" w:rsidP="00D3117C">
      <w:pPr>
        <w:spacing w:line="240" w:lineRule="auto"/>
        <w:rPr>
          <w:rFonts w:asciiTheme="minorHAnsi" w:hAnsiTheme="minorHAnsi"/>
          <w:sz w:val="20"/>
          <w:szCs w:val="20"/>
        </w:rPr>
      </w:pPr>
    </w:p>
    <w:p w14:paraId="69DD5A37" w14:textId="42FF8DDB" w:rsidR="0087393C" w:rsidRDefault="00596E39" w:rsidP="00D3117C">
      <w:pPr>
        <w:spacing w:line="240" w:lineRule="auto"/>
        <w:rPr>
          <w:rFonts w:asciiTheme="minorHAnsi" w:hAnsiTheme="minorHAnsi"/>
          <w:sz w:val="20"/>
          <w:szCs w:val="20"/>
        </w:rPr>
      </w:pPr>
      <w:r>
        <w:rPr>
          <w:rFonts w:asciiTheme="minorHAnsi" w:hAnsiTheme="minorHAnsi"/>
          <w:sz w:val="20"/>
          <w:szCs w:val="20"/>
        </w:rPr>
        <w:t>Het type modelelement (stereotype) verander</w:t>
      </w:r>
      <w:r w:rsidR="00BE6A18">
        <w:rPr>
          <w:rFonts w:asciiTheme="minorHAnsi" w:hAnsiTheme="minorHAnsi"/>
          <w:sz w:val="20"/>
          <w:szCs w:val="20"/>
        </w:rPr>
        <w:t>t</w:t>
      </w:r>
      <w:r>
        <w:rPr>
          <w:rFonts w:asciiTheme="minorHAnsi" w:hAnsiTheme="minorHAnsi"/>
          <w:sz w:val="20"/>
          <w:szCs w:val="20"/>
        </w:rPr>
        <w:t xml:space="preserve"> niet door de generalisatie. Een zelf gedefinieerd primitief datatype zal een generalisatie hebben met een ander primitief datatype. Een zelf gedefinieerd gestructureerd datatype zal een generalisatie hebben met een ander gestructureerd datatype. </w:t>
      </w:r>
    </w:p>
    <w:p w14:paraId="494B6C19" w14:textId="77777777" w:rsidR="0087393C" w:rsidRDefault="0087393C" w:rsidP="00D3117C">
      <w:pPr>
        <w:spacing w:line="240" w:lineRule="auto"/>
        <w:rPr>
          <w:rFonts w:asciiTheme="minorHAnsi" w:hAnsiTheme="minorHAnsi"/>
          <w:sz w:val="20"/>
          <w:szCs w:val="20"/>
        </w:rPr>
      </w:pPr>
    </w:p>
    <w:p w14:paraId="747747BA" w14:textId="77777777" w:rsidR="00BE300C" w:rsidRDefault="00596E39" w:rsidP="00D3117C">
      <w:pPr>
        <w:spacing w:line="240" w:lineRule="auto"/>
        <w:rPr>
          <w:rFonts w:asciiTheme="minorHAnsi" w:hAnsiTheme="minorHAnsi"/>
          <w:sz w:val="20"/>
          <w:szCs w:val="20"/>
        </w:rPr>
      </w:pPr>
      <w:r>
        <w:rPr>
          <w:rFonts w:asciiTheme="minorHAnsi" w:hAnsiTheme="minorHAnsi"/>
          <w:sz w:val="20"/>
          <w:szCs w:val="20"/>
        </w:rPr>
        <w:t xml:space="preserve">Het komt voor dat het zelf gedefinieerde datatype een generalisatie heeft naar een extern gedefinieerd datatype, waarvan het modelelement (stereotype) niet is gespecificeerd. Maak dan zelf een inschatting. </w:t>
      </w:r>
    </w:p>
    <w:p w14:paraId="3A7F0928" w14:textId="551E7103" w:rsidR="00596E39" w:rsidRDefault="0087393C" w:rsidP="00D3117C">
      <w:pPr>
        <w:spacing w:line="240" w:lineRule="auto"/>
        <w:rPr>
          <w:rFonts w:asciiTheme="minorHAnsi" w:hAnsiTheme="minorHAnsi"/>
          <w:sz w:val="20"/>
          <w:szCs w:val="20"/>
        </w:rPr>
      </w:pPr>
      <w:r w:rsidRPr="007279B9">
        <w:rPr>
          <w:rFonts w:asciiTheme="minorHAnsi" w:hAnsiTheme="minorHAnsi"/>
          <w:sz w:val="20"/>
          <w:szCs w:val="20"/>
        </w:rPr>
        <w:t>Let</w:t>
      </w:r>
      <w:r w:rsidR="00596E39" w:rsidRPr="007279B9">
        <w:rPr>
          <w:rFonts w:asciiTheme="minorHAnsi" w:hAnsiTheme="minorHAnsi"/>
          <w:sz w:val="20"/>
          <w:szCs w:val="20"/>
        </w:rPr>
        <w:t xml:space="preserve"> </w:t>
      </w:r>
      <w:r w:rsidRPr="007279B9">
        <w:rPr>
          <w:rFonts w:asciiTheme="minorHAnsi" w:hAnsiTheme="minorHAnsi"/>
          <w:sz w:val="20"/>
          <w:szCs w:val="20"/>
        </w:rPr>
        <w:t xml:space="preserve">hierbij </w:t>
      </w:r>
      <w:r w:rsidR="00596E39" w:rsidRPr="007279B9">
        <w:rPr>
          <w:rFonts w:asciiTheme="minorHAnsi" w:hAnsiTheme="minorHAnsi"/>
          <w:sz w:val="20"/>
          <w:szCs w:val="20"/>
        </w:rPr>
        <w:t>op</w:t>
      </w:r>
      <w:r w:rsidRPr="007279B9">
        <w:rPr>
          <w:rFonts w:asciiTheme="minorHAnsi" w:hAnsiTheme="minorHAnsi"/>
          <w:sz w:val="20"/>
          <w:szCs w:val="20"/>
        </w:rPr>
        <w:t xml:space="preserve"> bij </w:t>
      </w:r>
      <w:r w:rsidR="001D2B93" w:rsidRPr="007279B9">
        <w:rPr>
          <w:rFonts w:asciiTheme="minorHAnsi" w:hAnsiTheme="minorHAnsi"/>
          <w:sz w:val="20"/>
          <w:szCs w:val="20"/>
        </w:rPr>
        <w:t xml:space="preserve">een </w:t>
      </w:r>
      <w:r w:rsidR="00D342AE" w:rsidRPr="007279B9">
        <w:rPr>
          <w:rFonts w:asciiTheme="minorHAnsi" w:eastAsiaTheme="minorHAnsi" w:hAnsiTheme="minorHAnsi" w:cs="Verdana"/>
          <w:color w:val="000000"/>
          <w:sz w:val="20"/>
          <w:szCs w:val="20"/>
          <w:lang w:eastAsia="en-US"/>
        </w:rPr>
        <w:t>«Gestructureerd datatype»</w:t>
      </w:r>
      <w:r w:rsidRPr="007279B9">
        <w:rPr>
          <w:rFonts w:asciiTheme="minorHAnsi" w:hAnsiTheme="minorHAnsi"/>
          <w:sz w:val="20"/>
          <w:szCs w:val="20"/>
        </w:rPr>
        <w:t xml:space="preserve">. Deze hoort altijd </w:t>
      </w:r>
      <w:r w:rsidR="001D2B93" w:rsidRPr="007279B9">
        <w:rPr>
          <w:rFonts w:asciiTheme="minorHAnsi" w:hAnsiTheme="minorHAnsi"/>
          <w:sz w:val="20"/>
          <w:szCs w:val="20"/>
        </w:rPr>
        <w:t xml:space="preserve">twee of meer data elementen </w:t>
      </w:r>
      <w:r w:rsidRPr="007279B9">
        <w:rPr>
          <w:rFonts w:asciiTheme="minorHAnsi" w:hAnsiTheme="minorHAnsi"/>
          <w:sz w:val="20"/>
          <w:szCs w:val="20"/>
        </w:rPr>
        <w:t xml:space="preserve">te hebben. </w:t>
      </w:r>
    </w:p>
    <w:p w14:paraId="0BF60E98" w14:textId="77777777" w:rsidR="00596E39" w:rsidRDefault="00596E39" w:rsidP="00D3117C">
      <w:pPr>
        <w:spacing w:line="240" w:lineRule="auto"/>
        <w:rPr>
          <w:rFonts w:asciiTheme="minorHAnsi" w:hAnsiTheme="minorHAnsi"/>
          <w:sz w:val="20"/>
          <w:szCs w:val="20"/>
        </w:rPr>
      </w:pPr>
    </w:p>
    <w:p w14:paraId="4AA4CFFA" w14:textId="244B4C23" w:rsidR="00FE19F6" w:rsidRDefault="00EC59EE" w:rsidP="00233FD0">
      <w:pPr>
        <w:spacing w:line="240" w:lineRule="auto"/>
        <w:contextualSpacing w:val="0"/>
        <w:rPr>
          <w:ins w:id="116" w:author="Bergen, Lennart van" w:date="2018-06-14T15:03:00Z"/>
          <w:rFonts w:asciiTheme="minorHAnsi" w:hAnsiTheme="minorHAnsi"/>
          <w:sz w:val="20"/>
          <w:szCs w:val="20"/>
        </w:rPr>
        <w:pPrChange w:id="117" w:author="Bergen, Lennart van" w:date="2018-06-14T14:22:00Z">
          <w:pPr>
            <w:outlineLvl w:val="0"/>
          </w:pPr>
        </w:pPrChange>
      </w:pPr>
      <w:ins w:id="118" w:author="Bergen, Lennart van" w:date="2018-06-14T15:18:00Z">
        <w:r>
          <w:rPr>
            <w:rFonts w:asciiTheme="minorHAnsi" w:hAnsiTheme="minorHAnsi"/>
            <w:sz w:val="20"/>
            <w:szCs w:val="20"/>
          </w:rPr>
          <w:br w:type="page"/>
        </w:r>
      </w:ins>
      <w:ins w:id="119" w:author="Bergen, Lennart van" w:date="2018-06-14T15:26:00Z">
        <w:r w:rsidR="00302FE5">
          <w:rPr>
            <w:rFonts w:asciiTheme="minorHAnsi" w:hAnsiTheme="minorHAnsi"/>
            <w:sz w:val="20"/>
            <w:szCs w:val="20"/>
          </w:rPr>
          <w:t>Verdere kanttekeningen een aandachtspunten</w:t>
        </w:r>
      </w:ins>
      <w:ins w:id="120" w:author="Bergen, Lennart van" w:date="2018-06-14T15:47:00Z">
        <w:r w:rsidR="00D93DD9">
          <w:rPr>
            <w:rFonts w:asciiTheme="minorHAnsi" w:hAnsiTheme="minorHAnsi"/>
            <w:sz w:val="20"/>
            <w:szCs w:val="20"/>
          </w:rPr>
          <w:t xml:space="preserve"> (niet om op te nemen in MIM</w:t>
        </w:r>
        <w:r w:rsidR="00EC5640">
          <w:rPr>
            <w:rFonts w:asciiTheme="minorHAnsi" w:hAnsiTheme="minorHAnsi"/>
            <w:sz w:val="20"/>
            <w:szCs w:val="20"/>
          </w:rPr>
          <w:t>, tenzij behoefte</w:t>
        </w:r>
        <w:r w:rsidR="00D93DD9">
          <w:rPr>
            <w:rFonts w:asciiTheme="minorHAnsi" w:hAnsiTheme="minorHAnsi"/>
            <w:sz w:val="20"/>
            <w:szCs w:val="20"/>
          </w:rPr>
          <w:t>)</w:t>
        </w:r>
      </w:ins>
      <w:ins w:id="121" w:author="Bergen, Lennart van" w:date="2018-06-14T15:03:00Z">
        <w:r w:rsidR="00FE19F6">
          <w:rPr>
            <w:rFonts w:asciiTheme="minorHAnsi" w:hAnsiTheme="minorHAnsi"/>
            <w:sz w:val="20"/>
            <w:szCs w:val="20"/>
          </w:rPr>
          <w:t>:</w:t>
        </w:r>
      </w:ins>
      <w:ins w:id="122" w:author="Bergen, Lennart van" w:date="2018-06-14T15:25:00Z">
        <w:r w:rsidR="005107E2">
          <w:rPr>
            <w:rFonts w:asciiTheme="minorHAnsi" w:hAnsiTheme="minorHAnsi"/>
            <w:sz w:val="20"/>
            <w:szCs w:val="20"/>
          </w:rPr>
          <w:br/>
        </w:r>
      </w:ins>
      <w:bookmarkStart w:id="123" w:name="_GoBack"/>
      <w:bookmarkEnd w:id="123"/>
    </w:p>
    <w:p w14:paraId="675464A6" w14:textId="1E763C3A" w:rsidR="00C7410A" w:rsidRDefault="00FE19F6" w:rsidP="00233FD0">
      <w:pPr>
        <w:pStyle w:val="Lijstalinea"/>
        <w:numPr>
          <w:ilvl w:val="0"/>
          <w:numId w:val="37"/>
        </w:numPr>
        <w:spacing w:line="240" w:lineRule="auto"/>
        <w:contextualSpacing w:val="0"/>
        <w:rPr>
          <w:ins w:id="124" w:author="Bergen, Lennart van" w:date="2018-06-14T15:22:00Z"/>
          <w:rFonts w:asciiTheme="minorHAnsi" w:hAnsiTheme="minorHAnsi"/>
          <w:sz w:val="20"/>
          <w:szCs w:val="20"/>
        </w:rPr>
        <w:pPrChange w:id="125" w:author="Bergen, Lennart van" w:date="2018-06-14T14:22:00Z">
          <w:pPr>
            <w:outlineLvl w:val="0"/>
          </w:pPr>
        </w:pPrChange>
      </w:pPr>
      <w:ins w:id="126" w:author="Bergen, Lennart van" w:date="2018-06-14T15:03:00Z">
        <w:r w:rsidRPr="00FE19F6">
          <w:rPr>
            <w:rFonts w:asciiTheme="minorHAnsi" w:hAnsiTheme="minorHAnsi"/>
            <w:sz w:val="20"/>
            <w:szCs w:val="20"/>
            <w:rPrChange w:id="127" w:author="Bergen, Lennart van" w:date="2018-06-14T15:03:00Z">
              <w:rPr/>
            </w:rPrChange>
          </w:rPr>
          <w:t>O</w:t>
        </w:r>
      </w:ins>
      <w:ins w:id="128" w:author="Bergen, Lennart van" w:date="2018-06-14T15:02:00Z">
        <w:r w:rsidR="00025269" w:rsidRPr="00FE19F6">
          <w:rPr>
            <w:rFonts w:asciiTheme="minorHAnsi" w:hAnsiTheme="minorHAnsi"/>
            <w:sz w:val="20"/>
            <w:szCs w:val="20"/>
            <w:rPrChange w:id="129" w:author="Bergen, Lennart van" w:date="2018-06-14T15:03:00Z">
              <w:rPr/>
            </w:rPrChange>
          </w:rPr>
          <w:t xml:space="preserve">p pagina 28 staat: </w:t>
        </w:r>
      </w:ins>
      <w:ins w:id="130" w:author="Bergen, Lennart van" w:date="2018-06-14T15:03:00Z">
        <w:r>
          <w:rPr>
            <w:rFonts w:asciiTheme="minorHAnsi" w:hAnsiTheme="minorHAnsi"/>
            <w:sz w:val="20"/>
            <w:szCs w:val="20"/>
          </w:rPr>
          <w:br/>
        </w:r>
      </w:ins>
      <w:ins w:id="131" w:author="Bergen, Lennart van" w:date="2018-06-14T15:02:00Z">
        <w:r w:rsidR="00025269">
          <w:t>Wanneer een Primitief datatype wordt gespecificeerd, dan heeft deze standaard als primitive datatype een CharacterString.</w:t>
        </w:r>
      </w:ins>
      <w:ins w:id="132" w:author="Bergen, Lennart van" w:date="2018-06-14T15:03:00Z">
        <w:r>
          <w:br/>
        </w:r>
        <w:r>
          <w:br/>
        </w:r>
      </w:ins>
      <w:ins w:id="133" w:author="Bergen, Lennart van" w:date="2018-06-14T15:02:00Z">
        <w:r w:rsidR="00025269" w:rsidRPr="00FE19F6">
          <w:rPr>
            <w:rFonts w:asciiTheme="minorHAnsi" w:hAnsiTheme="minorHAnsi"/>
            <w:sz w:val="20"/>
            <w:szCs w:val="20"/>
            <w:rPrChange w:id="134" w:author="Bergen, Lennart van" w:date="2018-06-14T15:03:00Z">
              <w:rPr/>
            </w:rPrChange>
          </w:rPr>
          <w:t xml:space="preserve">Dat mag zo blijven. Het is dus alleen nodig in een UML model om een generalisatie te specificeren als de target hiervan niet een CharacterString is. </w:t>
        </w:r>
      </w:ins>
      <w:ins w:id="135" w:author="Bergen, Lennart van" w:date="2018-06-14T15:03:00Z">
        <w:r w:rsidR="00025269" w:rsidRPr="00FE19F6">
          <w:rPr>
            <w:rFonts w:asciiTheme="minorHAnsi" w:hAnsiTheme="minorHAnsi"/>
            <w:sz w:val="20"/>
            <w:szCs w:val="20"/>
            <w:rPrChange w:id="136" w:author="Bergen, Lennart van" w:date="2018-06-14T15:03:00Z">
              <w:rPr/>
            </w:rPrChange>
          </w:rPr>
          <w:t xml:space="preserve">Dat mag </w:t>
        </w:r>
      </w:ins>
      <w:ins w:id="137" w:author="Bergen, Lennart van" w:date="2018-06-14T15:02:00Z">
        <w:r w:rsidR="00025269" w:rsidRPr="00FE19F6">
          <w:rPr>
            <w:rFonts w:asciiTheme="minorHAnsi" w:hAnsiTheme="minorHAnsi"/>
            <w:sz w:val="20"/>
            <w:szCs w:val="20"/>
            <w:rPrChange w:id="138" w:author="Bergen, Lennart van" w:date="2018-06-14T15:03:00Z">
              <w:rPr/>
            </w:rPrChange>
          </w:rPr>
          <w:t>natuurlijk wel</w:t>
        </w:r>
      </w:ins>
      <w:ins w:id="139" w:author="Bergen, Lennart van" w:date="2018-06-14T15:03:00Z">
        <w:r w:rsidR="00025269" w:rsidRPr="00FE19F6">
          <w:rPr>
            <w:rFonts w:asciiTheme="minorHAnsi" w:hAnsiTheme="minorHAnsi"/>
            <w:sz w:val="20"/>
            <w:szCs w:val="20"/>
            <w:rPrChange w:id="140" w:author="Bergen, Lennart van" w:date="2018-06-14T15:03:00Z">
              <w:rPr/>
            </w:rPrChange>
          </w:rPr>
          <w:t>, maar het hoeft niet</w:t>
        </w:r>
      </w:ins>
      <w:ins w:id="141" w:author="Bergen, Lennart van" w:date="2018-06-14T15:02:00Z">
        <w:r w:rsidR="00025269" w:rsidRPr="00FE19F6">
          <w:rPr>
            <w:rFonts w:asciiTheme="minorHAnsi" w:hAnsiTheme="minorHAnsi"/>
            <w:sz w:val="20"/>
            <w:szCs w:val="20"/>
            <w:rPrChange w:id="142" w:author="Bergen, Lennart van" w:date="2018-06-14T15:03:00Z">
              <w:rPr/>
            </w:rPrChange>
          </w:rPr>
          <w:t xml:space="preserve">.  </w:t>
        </w:r>
      </w:ins>
      <w:ins w:id="143" w:author="Bergen, Lennart van" w:date="2018-06-14T15:22:00Z">
        <w:r w:rsidR="00C7410A">
          <w:rPr>
            <w:rFonts w:asciiTheme="minorHAnsi" w:hAnsiTheme="minorHAnsi"/>
            <w:sz w:val="20"/>
            <w:szCs w:val="20"/>
          </w:rPr>
          <w:br/>
        </w:r>
      </w:ins>
    </w:p>
    <w:p w14:paraId="54375845" w14:textId="77777777" w:rsidR="00E703C8" w:rsidRDefault="00C62327" w:rsidP="00233FD0">
      <w:pPr>
        <w:pStyle w:val="Lijstalinea"/>
        <w:numPr>
          <w:ilvl w:val="0"/>
          <w:numId w:val="37"/>
        </w:numPr>
        <w:spacing w:line="240" w:lineRule="auto"/>
        <w:contextualSpacing w:val="0"/>
        <w:rPr>
          <w:ins w:id="144" w:author="Bergen, Lennart van" w:date="2018-06-14T15:24:00Z"/>
          <w:rFonts w:asciiTheme="minorHAnsi" w:hAnsiTheme="minorHAnsi"/>
          <w:sz w:val="20"/>
          <w:szCs w:val="20"/>
        </w:rPr>
        <w:pPrChange w:id="145" w:author="Bergen, Lennart van" w:date="2018-06-14T14:22:00Z">
          <w:pPr>
            <w:outlineLvl w:val="0"/>
          </w:pPr>
        </w:pPrChange>
      </w:pPr>
      <w:ins w:id="146" w:author="Bergen, Lennart van" w:date="2018-06-14T15:22:00Z">
        <w:r>
          <w:rPr>
            <w:rFonts w:asciiTheme="minorHAnsi" w:hAnsiTheme="minorHAnsi"/>
            <w:sz w:val="20"/>
            <w:szCs w:val="20"/>
          </w:rPr>
          <w:t xml:space="preserve">Als je </w:t>
        </w:r>
      </w:ins>
      <w:ins w:id="147" w:author="Bergen, Lennart van" w:date="2018-06-14T15:24:00Z">
        <w:r w:rsidR="006B4343">
          <w:rPr>
            <w:rFonts w:asciiTheme="minorHAnsi" w:hAnsiTheme="minorHAnsi"/>
            <w:sz w:val="20"/>
            <w:szCs w:val="20"/>
          </w:rPr>
          <w:t>een</w:t>
        </w:r>
      </w:ins>
      <w:ins w:id="148" w:author="Bergen, Lennart van" w:date="2018-06-14T15:22:00Z">
        <w:r>
          <w:rPr>
            <w:rFonts w:asciiTheme="minorHAnsi" w:hAnsiTheme="minorHAnsi"/>
            <w:sz w:val="20"/>
            <w:szCs w:val="20"/>
          </w:rPr>
          <w:t xml:space="preserve"> </w:t>
        </w:r>
        <w:r w:rsidR="0034678F">
          <w:rPr>
            <w:rFonts w:asciiTheme="minorHAnsi" w:hAnsiTheme="minorHAnsi"/>
            <w:sz w:val="20"/>
            <w:szCs w:val="20"/>
          </w:rPr>
          <w:t xml:space="preserve">datatype uit wilt breiden, met een extra data element, </w:t>
        </w:r>
      </w:ins>
      <w:ins w:id="149" w:author="Bergen, Lennart van" w:date="2018-06-14T15:23:00Z">
        <w:r w:rsidR="00A27C24">
          <w:rPr>
            <w:rFonts w:asciiTheme="minorHAnsi" w:hAnsiTheme="minorHAnsi"/>
            <w:sz w:val="20"/>
            <w:szCs w:val="20"/>
          </w:rPr>
          <w:t xml:space="preserve">wat doen je dan. </w:t>
        </w:r>
      </w:ins>
    </w:p>
    <w:p w14:paraId="3D1BDD87" w14:textId="77777777" w:rsidR="00E703C8" w:rsidRDefault="00A27C24" w:rsidP="00E703C8">
      <w:pPr>
        <w:pStyle w:val="Lijstalinea"/>
        <w:numPr>
          <w:ilvl w:val="1"/>
          <w:numId w:val="37"/>
        </w:numPr>
        <w:spacing w:line="240" w:lineRule="auto"/>
        <w:contextualSpacing w:val="0"/>
        <w:rPr>
          <w:ins w:id="150" w:author="Bergen, Lennart van" w:date="2018-06-14T15:24:00Z"/>
          <w:rFonts w:asciiTheme="minorHAnsi" w:hAnsiTheme="minorHAnsi"/>
          <w:sz w:val="20"/>
          <w:szCs w:val="20"/>
        </w:rPr>
        <w:pPrChange w:id="151" w:author="Bergen, Lennart van" w:date="2018-06-14T15:24:00Z">
          <w:pPr>
            <w:outlineLvl w:val="0"/>
          </w:pPr>
        </w:pPrChange>
      </w:pPr>
      <w:ins w:id="152" w:author="Bergen, Lennart van" w:date="2018-06-14T15:23:00Z">
        <w:r w:rsidRPr="0006028C">
          <w:rPr>
            <w:rFonts w:asciiTheme="minorHAnsi" w:hAnsiTheme="minorHAnsi"/>
            <w:sz w:val="20"/>
            <w:szCs w:val="20"/>
          </w:rPr>
          <w:t>C</w:t>
        </w:r>
      </w:ins>
      <w:ins w:id="153" w:author="Bergen, Lennart van" w:date="2018-06-14T15:22:00Z">
        <w:r w:rsidR="006E1C79" w:rsidRPr="0006028C">
          <w:rPr>
            <w:rFonts w:asciiTheme="minorHAnsi" w:hAnsiTheme="minorHAnsi"/>
            <w:sz w:val="20"/>
            <w:szCs w:val="20"/>
          </w:rPr>
          <w:t>reëer</w:t>
        </w:r>
        <w:r w:rsidR="0034678F" w:rsidRPr="00E703C8">
          <w:rPr>
            <w:rFonts w:asciiTheme="minorHAnsi" w:hAnsiTheme="minorHAnsi"/>
            <w:sz w:val="20"/>
            <w:szCs w:val="20"/>
            <w:rPrChange w:id="154" w:author="Bergen, Lennart van" w:date="2018-06-14T15:24:00Z">
              <w:rPr>
                <w:rFonts w:asciiTheme="minorHAnsi" w:hAnsiTheme="minorHAnsi"/>
                <w:sz w:val="20"/>
                <w:szCs w:val="20"/>
              </w:rPr>
            </w:rPrChange>
          </w:rPr>
          <w:t xml:space="preserve"> je </w:t>
        </w:r>
      </w:ins>
      <w:ins w:id="155" w:author="Bergen, Lennart van" w:date="2018-06-14T15:23:00Z">
        <w:r w:rsidRPr="00E703C8">
          <w:rPr>
            <w:rFonts w:asciiTheme="minorHAnsi" w:hAnsiTheme="minorHAnsi"/>
            <w:sz w:val="20"/>
            <w:szCs w:val="20"/>
            <w:rPrChange w:id="156" w:author="Bergen, Lennart van" w:date="2018-06-14T15:24:00Z">
              <w:rPr>
                <w:rFonts w:asciiTheme="minorHAnsi" w:hAnsiTheme="minorHAnsi"/>
                <w:sz w:val="20"/>
                <w:szCs w:val="20"/>
              </w:rPr>
            </w:rPrChange>
          </w:rPr>
          <w:t xml:space="preserve">dan </w:t>
        </w:r>
      </w:ins>
      <w:ins w:id="157" w:author="Bergen, Lennart van" w:date="2018-06-14T15:22:00Z">
        <w:r w:rsidR="0034678F" w:rsidRPr="00E703C8">
          <w:rPr>
            <w:rFonts w:asciiTheme="minorHAnsi" w:hAnsiTheme="minorHAnsi"/>
            <w:sz w:val="20"/>
            <w:szCs w:val="20"/>
            <w:rPrChange w:id="158" w:author="Bergen, Lennart van" w:date="2018-06-14T15:24:00Z">
              <w:rPr>
                <w:rFonts w:asciiTheme="minorHAnsi" w:hAnsiTheme="minorHAnsi"/>
                <w:sz w:val="20"/>
                <w:szCs w:val="20"/>
              </w:rPr>
            </w:rPrChange>
          </w:rPr>
          <w:t>een Gestructureerd datatype met data element vlak:GM_Surface en oppervlakte: Integer</w:t>
        </w:r>
      </w:ins>
      <w:ins w:id="159" w:author="Bergen, Lennart van" w:date="2018-06-14T15:23:00Z">
        <w:r w:rsidR="00DC1773" w:rsidRPr="00E703C8">
          <w:rPr>
            <w:rFonts w:asciiTheme="minorHAnsi" w:hAnsiTheme="minorHAnsi"/>
            <w:sz w:val="20"/>
            <w:szCs w:val="20"/>
            <w:rPrChange w:id="160" w:author="Bergen, Lennart van" w:date="2018-06-14T15:24:00Z">
              <w:rPr>
                <w:rFonts w:asciiTheme="minorHAnsi" w:hAnsiTheme="minorHAnsi"/>
                <w:sz w:val="20"/>
                <w:szCs w:val="20"/>
              </w:rPr>
            </w:rPrChange>
          </w:rPr>
          <w:t>? Oftewel, je mag géén data elementen toevoegen nadat je Gener</w:t>
        </w:r>
      </w:ins>
      <w:ins w:id="161" w:author="Bergen, Lennart van" w:date="2018-06-14T15:24:00Z">
        <w:r w:rsidR="002C4E8E" w:rsidRPr="00E703C8">
          <w:rPr>
            <w:rFonts w:asciiTheme="minorHAnsi" w:hAnsiTheme="minorHAnsi"/>
            <w:sz w:val="20"/>
            <w:szCs w:val="20"/>
            <w:rPrChange w:id="162" w:author="Bergen, Lennart van" w:date="2018-06-14T15:24:00Z">
              <w:rPr>
                <w:rFonts w:asciiTheme="minorHAnsi" w:hAnsiTheme="minorHAnsi"/>
                <w:sz w:val="20"/>
                <w:szCs w:val="20"/>
              </w:rPr>
            </w:rPrChange>
          </w:rPr>
          <w:t>a</w:t>
        </w:r>
      </w:ins>
      <w:ins w:id="163" w:author="Bergen, Lennart van" w:date="2018-06-14T15:23:00Z">
        <w:r w:rsidR="00DC1773" w:rsidRPr="00E703C8">
          <w:rPr>
            <w:rFonts w:asciiTheme="minorHAnsi" w:hAnsiTheme="minorHAnsi"/>
            <w:sz w:val="20"/>
            <w:szCs w:val="20"/>
            <w:rPrChange w:id="164" w:author="Bergen, Lennart van" w:date="2018-06-14T15:24:00Z">
              <w:rPr>
                <w:rFonts w:asciiTheme="minorHAnsi" w:hAnsiTheme="minorHAnsi"/>
                <w:sz w:val="20"/>
                <w:szCs w:val="20"/>
              </w:rPr>
            </w:rPrChange>
          </w:rPr>
          <w:t xml:space="preserve">lisatie hebt toegepast. </w:t>
        </w:r>
      </w:ins>
      <w:ins w:id="165" w:author="Bergen, Lennart van" w:date="2018-06-14T15:22:00Z">
        <w:r w:rsidR="0034678F" w:rsidRPr="00E703C8">
          <w:rPr>
            <w:rFonts w:asciiTheme="minorHAnsi" w:hAnsiTheme="minorHAnsi"/>
            <w:sz w:val="20"/>
            <w:szCs w:val="20"/>
            <w:rPrChange w:id="166" w:author="Bergen, Lennart van" w:date="2018-06-14T15:24:00Z">
              <w:rPr>
                <w:rFonts w:asciiTheme="minorHAnsi" w:hAnsiTheme="minorHAnsi"/>
                <w:sz w:val="20"/>
                <w:szCs w:val="20"/>
              </w:rPr>
            </w:rPrChange>
          </w:rPr>
          <w:t xml:space="preserve"> </w:t>
        </w:r>
      </w:ins>
      <w:ins w:id="167" w:author="Bergen, Lennart van" w:date="2018-06-14T15:24:00Z">
        <w:r w:rsidR="00E703C8" w:rsidRPr="00E703C8">
          <w:rPr>
            <w:rFonts w:asciiTheme="minorHAnsi" w:hAnsiTheme="minorHAnsi"/>
            <w:sz w:val="20"/>
            <w:szCs w:val="20"/>
            <w:rPrChange w:id="168" w:author="Bergen, Lennart van" w:date="2018-06-14T15:24:00Z">
              <w:rPr>
                <w:rFonts w:asciiTheme="minorHAnsi" w:hAnsiTheme="minorHAnsi"/>
                <w:sz w:val="20"/>
                <w:szCs w:val="20"/>
              </w:rPr>
            </w:rPrChange>
          </w:rPr>
          <w:t xml:space="preserve">Nee. </w:t>
        </w:r>
      </w:ins>
    </w:p>
    <w:p w14:paraId="45C87002" w14:textId="77777777" w:rsidR="00395251" w:rsidRDefault="00A44AE5" w:rsidP="00E703C8">
      <w:pPr>
        <w:pStyle w:val="Lijstalinea"/>
        <w:numPr>
          <w:ilvl w:val="1"/>
          <w:numId w:val="37"/>
        </w:numPr>
        <w:spacing w:line="240" w:lineRule="auto"/>
        <w:contextualSpacing w:val="0"/>
        <w:rPr>
          <w:ins w:id="169" w:author="Bergen, Lennart van" w:date="2018-06-14T15:39:00Z"/>
          <w:rFonts w:asciiTheme="minorHAnsi" w:hAnsiTheme="minorHAnsi"/>
          <w:sz w:val="20"/>
          <w:szCs w:val="20"/>
        </w:rPr>
        <w:pPrChange w:id="170" w:author="Bergen, Lennart van" w:date="2018-06-14T15:24:00Z">
          <w:pPr>
            <w:outlineLvl w:val="0"/>
          </w:pPr>
        </w:pPrChange>
      </w:pPr>
      <w:ins w:id="171" w:author="Bergen, Lennart van" w:date="2018-06-14T15:25:00Z">
        <w:r>
          <w:rPr>
            <w:rFonts w:asciiTheme="minorHAnsi" w:hAnsiTheme="minorHAnsi"/>
            <w:sz w:val="20"/>
            <w:szCs w:val="20"/>
          </w:rPr>
          <w:t>Creëer</w:t>
        </w:r>
      </w:ins>
      <w:ins w:id="172" w:author="Bergen, Lennart van" w:date="2018-06-14T15:24:00Z">
        <w:r w:rsidR="00E703C8">
          <w:rPr>
            <w:rFonts w:asciiTheme="minorHAnsi" w:hAnsiTheme="minorHAnsi"/>
            <w:sz w:val="20"/>
            <w:szCs w:val="20"/>
          </w:rPr>
          <w:t xml:space="preserve"> je dan </w:t>
        </w:r>
        <w:r w:rsidR="00E703C8" w:rsidRPr="003067CB">
          <w:rPr>
            <w:rFonts w:asciiTheme="minorHAnsi" w:hAnsiTheme="minorHAnsi"/>
            <w:sz w:val="20"/>
            <w:szCs w:val="20"/>
          </w:rPr>
          <w:t>een Gestructureerd datatype met</w:t>
        </w:r>
        <w:r w:rsidR="00E703C8">
          <w:rPr>
            <w:rFonts w:asciiTheme="minorHAnsi" w:hAnsiTheme="minorHAnsi"/>
            <w:sz w:val="20"/>
            <w:szCs w:val="20"/>
          </w:rPr>
          <w:t xml:space="preserve"> twee attributen, die je laat overerven van een primitief datatype? Nee. </w:t>
        </w:r>
      </w:ins>
    </w:p>
    <w:p w14:paraId="2E447704" w14:textId="2B92BC33" w:rsidR="00A44AE5" w:rsidRDefault="00395251" w:rsidP="00E703C8">
      <w:pPr>
        <w:pStyle w:val="Lijstalinea"/>
        <w:numPr>
          <w:ilvl w:val="1"/>
          <w:numId w:val="37"/>
        </w:numPr>
        <w:spacing w:line="240" w:lineRule="auto"/>
        <w:contextualSpacing w:val="0"/>
        <w:rPr>
          <w:ins w:id="173" w:author="Bergen, Lennart van" w:date="2018-06-14T15:25:00Z"/>
          <w:rFonts w:asciiTheme="minorHAnsi" w:hAnsiTheme="minorHAnsi"/>
          <w:sz w:val="20"/>
          <w:szCs w:val="20"/>
        </w:rPr>
        <w:pPrChange w:id="174" w:author="Bergen, Lennart van" w:date="2018-06-14T15:24:00Z">
          <w:pPr>
            <w:outlineLvl w:val="0"/>
          </w:pPr>
        </w:pPrChange>
      </w:pPr>
      <w:ins w:id="175" w:author="Bergen, Lennart van" w:date="2018-06-14T15:39:00Z">
        <w:r>
          <w:rPr>
            <w:rFonts w:asciiTheme="minorHAnsi" w:hAnsiTheme="minorHAnsi"/>
            <w:sz w:val="20"/>
            <w:szCs w:val="20"/>
          </w:rPr>
          <w:t xml:space="preserve">Dit soort items opnemen in de standaard? N.t.b. </w:t>
        </w:r>
        <w:r w:rsidR="006F53A4">
          <w:rPr>
            <w:rFonts w:asciiTheme="minorHAnsi" w:hAnsiTheme="minorHAnsi"/>
            <w:sz w:val="20"/>
            <w:szCs w:val="20"/>
          </w:rPr>
          <w:t xml:space="preserve">gaat om toelichting in H3, dus </w:t>
        </w:r>
        <w:r w:rsidR="009A4ED6">
          <w:rPr>
            <w:rFonts w:asciiTheme="minorHAnsi" w:hAnsiTheme="minorHAnsi"/>
            <w:sz w:val="20"/>
            <w:szCs w:val="20"/>
          </w:rPr>
          <w:t xml:space="preserve">is klein. </w:t>
        </w:r>
      </w:ins>
      <w:ins w:id="176" w:author="Bergen, Lennart van" w:date="2018-06-14T15:25:00Z">
        <w:r w:rsidR="00E57BCD">
          <w:rPr>
            <w:rFonts w:asciiTheme="minorHAnsi" w:hAnsiTheme="minorHAnsi"/>
            <w:sz w:val="20"/>
            <w:szCs w:val="20"/>
          </w:rPr>
          <w:br/>
        </w:r>
      </w:ins>
    </w:p>
    <w:p w14:paraId="2CD91AC5" w14:textId="3FEAAD5D" w:rsidR="007F63D2" w:rsidRDefault="00BB2313" w:rsidP="00E57BCD">
      <w:pPr>
        <w:pStyle w:val="Lijstalinea"/>
        <w:numPr>
          <w:ilvl w:val="0"/>
          <w:numId w:val="37"/>
        </w:numPr>
        <w:spacing w:line="240" w:lineRule="auto"/>
        <w:contextualSpacing w:val="0"/>
        <w:rPr>
          <w:ins w:id="177" w:author="Bergen, Lennart van" w:date="2018-06-14T15:27:00Z"/>
          <w:rFonts w:asciiTheme="minorHAnsi" w:hAnsiTheme="minorHAnsi"/>
          <w:sz w:val="20"/>
          <w:szCs w:val="20"/>
        </w:rPr>
        <w:pPrChange w:id="178" w:author="Bergen, Lennart van" w:date="2018-06-14T15:25:00Z">
          <w:pPr>
            <w:outlineLvl w:val="0"/>
          </w:pPr>
        </w:pPrChange>
      </w:pPr>
      <w:ins w:id="179" w:author="Bergen, Lennart van" w:date="2018-06-14T15:25:00Z">
        <w:r>
          <w:rPr>
            <w:rFonts w:asciiTheme="minorHAnsi" w:hAnsiTheme="minorHAnsi"/>
            <w:sz w:val="20"/>
            <w:szCs w:val="20"/>
          </w:rPr>
          <w:t>Als je extern</w:t>
        </w:r>
      </w:ins>
      <w:ins w:id="180" w:author="Bergen, Lennart van" w:date="2018-06-14T15:26:00Z">
        <w:r w:rsidR="0017547C">
          <w:rPr>
            <w:rFonts w:asciiTheme="minorHAnsi" w:hAnsiTheme="minorHAnsi"/>
            <w:sz w:val="20"/>
            <w:szCs w:val="20"/>
          </w:rPr>
          <w:t>e</w:t>
        </w:r>
      </w:ins>
      <w:ins w:id="181" w:author="Bergen, Lennart van" w:date="2018-06-14T15:25:00Z">
        <w:r>
          <w:rPr>
            <w:rFonts w:asciiTheme="minorHAnsi" w:hAnsiTheme="minorHAnsi"/>
            <w:sz w:val="20"/>
            <w:szCs w:val="20"/>
          </w:rPr>
          <w:t xml:space="preserve"> datatype </w:t>
        </w:r>
      </w:ins>
      <w:ins w:id="182" w:author="Bergen, Lennart van" w:date="2018-06-14T15:26:00Z">
        <w:r w:rsidR="0017547C">
          <w:rPr>
            <w:rFonts w:asciiTheme="minorHAnsi" w:hAnsiTheme="minorHAnsi"/>
            <w:sz w:val="20"/>
            <w:szCs w:val="20"/>
          </w:rPr>
          <w:t xml:space="preserve">een GML Surface is, </w:t>
        </w:r>
        <w:r w:rsidR="00BC36F1">
          <w:rPr>
            <w:rFonts w:asciiTheme="minorHAnsi" w:hAnsiTheme="minorHAnsi"/>
            <w:sz w:val="20"/>
            <w:szCs w:val="20"/>
          </w:rPr>
          <w:t xml:space="preserve">die heel complex in elkaar zit, zeggen we dan </w:t>
        </w:r>
        <w:r w:rsidR="00532616">
          <w:rPr>
            <w:rFonts w:asciiTheme="minorHAnsi" w:hAnsiTheme="minorHAnsi"/>
            <w:sz w:val="20"/>
            <w:szCs w:val="20"/>
          </w:rPr>
          <w:t xml:space="preserve">dat dit een primitief datatype is </w:t>
        </w:r>
      </w:ins>
      <w:ins w:id="183" w:author="Bergen, Lennart van" w:date="2018-06-14T15:39:00Z">
        <w:r w:rsidR="004A3E73">
          <w:rPr>
            <w:rFonts w:asciiTheme="minorHAnsi" w:hAnsiTheme="minorHAnsi"/>
            <w:sz w:val="20"/>
            <w:szCs w:val="20"/>
          </w:rPr>
          <w:t>of een gestructureerd datatype?</w:t>
        </w:r>
        <w:r w:rsidR="00160735">
          <w:rPr>
            <w:rFonts w:asciiTheme="minorHAnsi" w:hAnsiTheme="minorHAnsi"/>
            <w:sz w:val="20"/>
            <w:szCs w:val="20"/>
          </w:rPr>
          <w:t xml:space="preserve"> Antwoord: </w:t>
        </w:r>
      </w:ins>
      <w:ins w:id="184" w:author="Bergen, Lennart van" w:date="2018-06-14T15:40:00Z">
        <w:r w:rsidR="0063691F">
          <w:rPr>
            <w:rFonts w:asciiTheme="minorHAnsi" w:hAnsiTheme="minorHAnsi"/>
            <w:sz w:val="20"/>
            <w:szCs w:val="20"/>
          </w:rPr>
          <w:t>valt onder, maak zelf een inschatting. Maar geven we hier nog een nadere richtlijn voor?</w:t>
        </w:r>
      </w:ins>
      <w:ins w:id="185" w:author="Bergen, Lennart van" w:date="2018-06-14T15:39:00Z">
        <w:r w:rsidR="00160735">
          <w:rPr>
            <w:rFonts w:asciiTheme="minorHAnsi" w:hAnsiTheme="minorHAnsi"/>
            <w:sz w:val="20"/>
            <w:szCs w:val="20"/>
          </w:rPr>
          <w:t xml:space="preserve"> </w:t>
        </w:r>
      </w:ins>
      <w:ins w:id="186" w:author="Bergen, Lennart van" w:date="2018-06-14T15:40:00Z">
        <w:r w:rsidR="00537A50">
          <w:rPr>
            <w:rFonts w:asciiTheme="minorHAnsi" w:hAnsiTheme="minorHAnsi"/>
            <w:sz w:val="20"/>
            <w:szCs w:val="20"/>
          </w:rPr>
          <w:t>N.t.b. gaat om toelichting in H3, dus is klein.</w:t>
        </w:r>
      </w:ins>
      <w:ins w:id="187" w:author="Bergen, Lennart van" w:date="2018-06-14T15:27:00Z">
        <w:r w:rsidR="007F63D2">
          <w:rPr>
            <w:rFonts w:asciiTheme="minorHAnsi" w:hAnsiTheme="minorHAnsi"/>
            <w:sz w:val="20"/>
            <w:szCs w:val="20"/>
          </w:rPr>
          <w:br/>
        </w:r>
      </w:ins>
    </w:p>
    <w:p w14:paraId="4050F86D" w14:textId="6B3D9649" w:rsidR="00F00A5A" w:rsidRPr="00372FC8" w:rsidRDefault="006100DA" w:rsidP="00292E31">
      <w:pPr>
        <w:pStyle w:val="Lijstalinea"/>
        <w:numPr>
          <w:ilvl w:val="0"/>
          <w:numId w:val="37"/>
        </w:numPr>
        <w:spacing w:line="240" w:lineRule="auto"/>
        <w:contextualSpacing w:val="0"/>
        <w:rPr>
          <w:ins w:id="188" w:author="Bergen, Lennart van" w:date="2018-06-14T15:25:00Z"/>
          <w:rFonts w:asciiTheme="minorHAnsi" w:hAnsiTheme="minorHAnsi"/>
          <w:sz w:val="20"/>
          <w:szCs w:val="20"/>
          <w:rPrChange w:id="189" w:author="Bergen, Lennart van" w:date="2018-06-14T15:28:00Z">
            <w:rPr>
              <w:ins w:id="190" w:author="Bergen, Lennart van" w:date="2018-06-14T15:25:00Z"/>
            </w:rPr>
          </w:rPrChange>
        </w:rPr>
        <w:pPrChange w:id="191" w:author="Bergen, Lennart van" w:date="2018-06-14T15:27:00Z">
          <w:pPr>
            <w:outlineLvl w:val="0"/>
          </w:pPr>
        </w:pPrChange>
      </w:pPr>
      <w:ins w:id="192" w:author="Bergen, Lennart van" w:date="2018-06-14T15:40:00Z">
        <w:r>
          <w:rPr>
            <w:rFonts w:asciiTheme="minorHAnsi" w:hAnsiTheme="minorHAnsi"/>
            <w:sz w:val="20"/>
            <w:szCs w:val="20"/>
          </w:rPr>
          <w:t>A</w:t>
        </w:r>
      </w:ins>
      <w:ins w:id="193" w:author="Bergen, Lennart van" w:date="2018-06-14T15:27:00Z">
        <w:r w:rsidR="00885A0B" w:rsidRPr="0006028C">
          <w:rPr>
            <w:rFonts w:asciiTheme="minorHAnsi" w:hAnsiTheme="minorHAnsi"/>
            <w:sz w:val="20"/>
            <w:szCs w:val="20"/>
          </w:rPr>
          <w:t>ls je bv. wilt aangeven dat het 1</w:t>
        </w:r>
        <w:r w:rsidR="00885A0B" w:rsidRPr="00372FC8">
          <w:rPr>
            <w:rFonts w:asciiTheme="minorHAnsi" w:hAnsiTheme="minorHAnsi"/>
            <w:sz w:val="20"/>
            <w:szCs w:val="20"/>
            <w:vertAlign w:val="superscript"/>
            <w:rPrChange w:id="194" w:author="Bergen, Lennart van" w:date="2018-06-14T15:28:00Z">
              <w:rPr>
                <w:rFonts w:asciiTheme="minorHAnsi" w:hAnsiTheme="minorHAnsi"/>
                <w:sz w:val="20"/>
                <w:szCs w:val="20"/>
              </w:rPr>
            </w:rPrChange>
          </w:rPr>
          <w:t>e</w:t>
        </w:r>
        <w:r w:rsidR="00885A0B" w:rsidRPr="0006028C">
          <w:rPr>
            <w:rFonts w:asciiTheme="minorHAnsi" w:hAnsiTheme="minorHAnsi"/>
            <w:sz w:val="20"/>
            <w:szCs w:val="20"/>
          </w:rPr>
          <w:t xml:space="preserve"> </w:t>
        </w:r>
      </w:ins>
      <w:ins w:id="195" w:author="Bergen, Lennart van" w:date="2018-06-14T15:28:00Z">
        <w:r w:rsidR="00885A0B" w:rsidRPr="0006028C">
          <w:rPr>
            <w:rFonts w:asciiTheme="minorHAnsi" w:hAnsiTheme="minorHAnsi"/>
            <w:sz w:val="20"/>
            <w:szCs w:val="20"/>
          </w:rPr>
          <w:t>character niet e</w:t>
        </w:r>
        <w:r w:rsidR="00885A0B" w:rsidRPr="00372FC8">
          <w:rPr>
            <w:rFonts w:asciiTheme="minorHAnsi" w:hAnsiTheme="minorHAnsi"/>
            <w:sz w:val="20"/>
            <w:szCs w:val="20"/>
            <w:rPrChange w:id="196" w:author="Bergen, Lennart van" w:date="2018-06-14T15:28:00Z">
              <w:rPr>
                <w:rFonts w:asciiTheme="minorHAnsi" w:hAnsiTheme="minorHAnsi"/>
                <w:sz w:val="20"/>
                <w:szCs w:val="20"/>
              </w:rPr>
            </w:rPrChange>
          </w:rPr>
          <w:t>e</w:t>
        </w:r>
        <w:r w:rsidR="00656562" w:rsidRPr="00372FC8">
          <w:rPr>
            <w:rFonts w:asciiTheme="minorHAnsi" w:hAnsiTheme="minorHAnsi"/>
            <w:sz w:val="20"/>
            <w:szCs w:val="20"/>
            <w:rPrChange w:id="197" w:author="Bergen, Lennart van" w:date="2018-06-14T15:28:00Z">
              <w:rPr>
                <w:rFonts w:asciiTheme="minorHAnsi" w:hAnsiTheme="minorHAnsi"/>
                <w:sz w:val="20"/>
                <w:szCs w:val="20"/>
              </w:rPr>
            </w:rPrChange>
          </w:rPr>
          <w:t>n</w:t>
        </w:r>
        <w:r w:rsidR="00885A0B" w:rsidRPr="00372FC8">
          <w:rPr>
            <w:rFonts w:asciiTheme="minorHAnsi" w:hAnsiTheme="minorHAnsi"/>
            <w:sz w:val="20"/>
            <w:szCs w:val="20"/>
            <w:rPrChange w:id="198" w:author="Bergen, Lennart van" w:date="2018-06-14T15:28:00Z">
              <w:rPr>
                <w:rFonts w:asciiTheme="minorHAnsi" w:hAnsiTheme="minorHAnsi"/>
                <w:sz w:val="20"/>
                <w:szCs w:val="20"/>
              </w:rPr>
            </w:rPrChange>
          </w:rPr>
          <w:t xml:space="preserve"> </w:t>
        </w:r>
        <w:r w:rsidR="008914C3" w:rsidRPr="00372FC8">
          <w:rPr>
            <w:rFonts w:asciiTheme="minorHAnsi" w:hAnsiTheme="minorHAnsi"/>
            <w:sz w:val="20"/>
            <w:szCs w:val="20"/>
            <w:rPrChange w:id="199" w:author="Bergen, Lennart van" w:date="2018-06-14T15:28:00Z">
              <w:rPr>
                <w:rFonts w:asciiTheme="minorHAnsi" w:hAnsiTheme="minorHAnsi"/>
                <w:sz w:val="20"/>
                <w:szCs w:val="20"/>
              </w:rPr>
            </w:rPrChange>
          </w:rPr>
          <w:t xml:space="preserve">spatie of een </w:t>
        </w:r>
        <w:r w:rsidR="00885A0B" w:rsidRPr="00372FC8">
          <w:rPr>
            <w:rFonts w:asciiTheme="minorHAnsi" w:hAnsiTheme="minorHAnsi"/>
            <w:sz w:val="20"/>
            <w:szCs w:val="20"/>
            <w:rPrChange w:id="200" w:author="Bergen, Lennart van" w:date="2018-06-14T15:28:00Z">
              <w:rPr>
                <w:rFonts w:asciiTheme="minorHAnsi" w:hAnsiTheme="minorHAnsi"/>
                <w:sz w:val="20"/>
                <w:szCs w:val="20"/>
              </w:rPr>
            </w:rPrChange>
          </w:rPr>
          <w:t xml:space="preserve">whitespace mag </w:t>
        </w:r>
        <w:r w:rsidR="008914C3" w:rsidRPr="00372FC8">
          <w:rPr>
            <w:rFonts w:asciiTheme="minorHAnsi" w:hAnsiTheme="minorHAnsi"/>
            <w:sz w:val="20"/>
            <w:szCs w:val="20"/>
            <w:rPrChange w:id="201" w:author="Bergen, Lennart van" w:date="2018-06-14T15:28:00Z">
              <w:rPr>
                <w:rFonts w:asciiTheme="minorHAnsi" w:hAnsiTheme="minorHAnsi"/>
                <w:sz w:val="20"/>
                <w:szCs w:val="20"/>
              </w:rPr>
            </w:rPrChange>
          </w:rPr>
          <w:t>zijn.</w:t>
        </w:r>
      </w:ins>
      <w:ins w:id="202" w:author="Bergen, Lennart van" w:date="2018-06-14T15:34:00Z">
        <w:r>
          <w:rPr>
            <w:rFonts w:asciiTheme="minorHAnsi" w:hAnsiTheme="minorHAnsi"/>
            <w:sz w:val="20"/>
            <w:szCs w:val="20"/>
          </w:rPr>
          <w:t xml:space="preserve"> Dat is een nadere specificatie van CharacterString. Dit kan je bv. opnemen in een datatype AN, die je laat </w:t>
        </w:r>
      </w:ins>
      <w:ins w:id="203" w:author="Bergen, Lennart van" w:date="2018-06-14T15:41:00Z">
        <w:r w:rsidRPr="003067CB">
          <w:rPr>
            <w:rFonts w:asciiTheme="minorHAnsi" w:hAnsiTheme="minorHAnsi"/>
            <w:sz w:val="20"/>
            <w:szCs w:val="20"/>
          </w:rPr>
          <w:t>extenden van CharacterString</w:t>
        </w:r>
        <w:r>
          <w:rPr>
            <w:rFonts w:asciiTheme="minorHAnsi" w:hAnsiTheme="minorHAnsi"/>
            <w:sz w:val="20"/>
            <w:szCs w:val="20"/>
          </w:rPr>
          <w:t xml:space="preserve">. Is dit een goed voorbeeld om op te nemen? </w:t>
        </w:r>
        <w:r w:rsidR="00410470">
          <w:rPr>
            <w:rFonts w:asciiTheme="minorHAnsi" w:hAnsiTheme="minorHAnsi"/>
            <w:sz w:val="20"/>
            <w:szCs w:val="20"/>
          </w:rPr>
          <w:t xml:space="preserve">Ja. </w:t>
        </w:r>
      </w:ins>
      <w:ins w:id="204" w:author="Bergen, Lennart van" w:date="2018-06-14T15:25:00Z">
        <w:r w:rsidR="00F00A5A" w:rsidRPr="00372FC8">
          <w:rPr>
            <w:rFonts w:asciiTheme="minorHAnsi" w:hAnsiTheme="minorHAnsi"/>
            <w:sz w:val="20"/>
            <w:szCs w:val="20"/>
            <w:rPrChange w:id="205" w:author="Bergen, Lennart van" w:date="2018-06-14T15:28:00Z">
              <w:rPr/>
            </w:rPrChange>
          </w:rPr>
          <w:br/>
        </w:r>
      </w:ins>
    </w:p>
    <w:p w14:paraId="250E2683" w14:textId="2E109890" w:rsidR="00F72F06" w:rsidRPr="00DB74E4" w:rsidRDefault="00F00A5A" w:rsidP="00C7410A">
      <w:pPr>
        <w:pStyle w:val="Lijstalinea"/>
        <w:numPr>
          <w:ilvl w:val="0"/>
          <w:numId w:val="37"/>
        </w:numPr>
        <w:spacing w:line="240" w:lineRule="auto"/>
        <w:contextualSpacing w:val="0"/>
        <w:rPr>
          <w:ins w:id="206" w:author="Bergen, Lennart van" w:date="2018-06-14T15:19:00Z"/>
          <w:rFonts w:asciiTheme="minorHAnsi" w:hAnsiTheme="minorHAnsi"/>
          <w:sz w:val="20"/>
          <w:szCs w:val="20"/>
          <w:rPrChange w:id="207" w:author="Bergen, Lennart van" w:date="2018-06-14T15:34:00Z">
            <w:rPr>
              <w:ins w:id="208" w:author="Bergen, Lennart van" w:date="2018-06-14T15:19:00Z"/>
            </w:rPr>
          </w:rPrChange>
        </w:rPr>
        <w:pPrChange w:id="209" w:author="Bergen, Lennart van" w:date="2018-06-14T15:21:00Z">
          <w:pPr>
            <w:outlineLvl w:val="0"/>
          </w:pPr>
        </w:pPrChange>
      </w:pPr>
      <w:ins w:id="210" w:author="Bergen, Lennart van" w:date="2018-06-14T15:25:00Z">
        <w:r>
          <w:rPr>
            <w:rFonts w:asciiTheme="minorHAnsi" w:hAnsiTheme="minorHAnsi"/>
            <w:sz w:val="20"/>
            <w:szCs w:val="20"/>
          </w:rPr>
          <w:t xml:space="preserve">Moeten we een apart package </w:t>
        </w:r>
      </w:ins>
      <w:ins w:id="211" w:author="Bergen, Lennart van" w:date="2018-06-14T15:35:00Z">
        <w:r w:rsidR="00415886">
          <w:rPr>
            <w:rFonts w:asciiTheme="minorHAnsi" w:hAnsiTheme="minorHAnsi"/>
            <w:sz w:val="20"/>
            <w:szCs w:val="20"/>
          </w:rPr>
          <w:t>creëren</w:t>
        </w:r>
      </w:ins>
      <w:ins w:id="212" w:author="Bergen, Lennart van" w:date="2018-06-14T15:25:00Z">
        <w:r>
          <w:rPr>
            <w:rFonts w:asciiTheme="minorHAnsi" w:hAnsiTheme="minorHAnsi"/>
            <w:sz w:val="20"/>
            <w:szCs w:val="20"/>
          </w:rPr>
          <w:t xml:space="preserve"> om Integer of CharacterString op te nemen? Want die horen niet bij GML package. </w:t>
        </w:r>
      </w:ins>
    </w:p>
    <w:p w14:paraId="039E7168" w14:textId="77777777" w:rsidR="00025269" w:rsidRPr="00025269" w:rsidRDefault="00025269" w:rsidP="00233FD0">
      <w:pPr>
        <w:spacing w:line="240" w:lineRule="auto"/>
        <w:contextualSpacing w:val="0"/>
        <w:rPr>
          <w:ins w:id="213" w:author="Bergen, Lennart van" w:date="2018-06-14T15:02:00Z"/>
          <w:rFonts w:asciiTheme="minorHAnsi" w:hAnsiTheme="minorHAnsi"/>
          <w:sz w:val="20"/>
          <w:szCs w:val="20"/>
          <w:rPrChange w:id="214" w:author="Bergen, Lennart van" w:date="2018-06-14T15:02:00Z">
            <w:rPr>
              <w:ins w:id="215" w:author="Bergen, Lennart van" w:date="2018-06-14T15:02:00Z"/>
              <w:rFonts w:asciiTheme="minorHAnsi" w:hAnsiTheme="minorHAnsi"/>
              <w:b/>
              <w:sz w:val="20"/>
              <w:szCs w:val="20"/>
            </w:rPr>
          </w:rPrChange>
        </w:rPr>
        <w:pPrChange w:id="216" w:author="Bergen, Lennart van" w:date="2018-06-14T14:22:00Z">
          <w:pPr>
            <w:outlineLvl w:val="0"/>
          </w:pPr>
        </w:pPrChange>
      </w:pPr>
    </w:p>
    <w:p w14:paraId="2A007757" w14:textId="0F33445B" w:rsidR="00843E8B" w:rsidDel="00233FD0" w:rsidRDefault="00843E8B">
      <w:pPr>
        <w:spacing w:line="240" w:lineRule="auto"/>
        <w:contextualSpacing w:val="0"/>
        <w:rPr>
          <w:del w:id="217" w:author="Bergen, Lennart van" w:date="2018-06-14T14:22:00Z"/>
          <w:rFonts w:asciiTheme="minorHAnsi" w:hAnsiTheme="minorHAnsi"/>
          <w:b/>
          <w:sz w:val="20"/>
          <w:szCs w:val="20"/>
        </w:rPr>
      </w:pPr>
      <w:del w:id="218" w:author="Bergen, Lennart van" w:date="2018-06-14T14:22:00Z">
        <w:r w:rsidDel="00233FD0">
          <w:rPr>
            <w:rFonts w:asciiTheme="minorHAnsi" w:hAnsiTheme="minorHAnsi"/>
            <w:b/>
            <w:sz w:val="20"/>
            <w:szCs w:val="20"/>
          </w:rPr>
          <w:br w:type="page"/>
        </w:r>
      </w:del>
    </w:p>
    <w:p w14:paraId="5531FD51" w14:textId="05EB2BEB" w:rsidR="00BE6B45" w:rsidRPr="00BD24ED" w:rsidRDefault="002264E0" w:rsidP="00233FD0">
      <w:pPr>
        <w:spacing w:line="240" w:lineRule="auto"/>
        <w:contextualSpacing w:val="0"/>
        <w:rPr>
          <w:rFonts w:asciiTheme="minorHAnsi" w:hAnsiTheme="minorHAnsi"/>
          <w:b/>
          <w:sz w:val="20"/>
          <w:szCs w:val="20"/>
        </w:rPr>
        <w:pPrChange w:id="219" w:author="Bergen, Lennart van" w:date="2018-06-14T14:22:00Z">
          <w:pPr>
            <w:outlineLvl w:val="0"/>
          </w:pPr>
        </w:pPrChange>
      </w:pPr>
      <w:r w:rsidRPr="00BD24ED">
        <w:rPr>
          <w:rFonts w:asciiTheme="minorHAnsi" w:hAnsiTheme="minorHAnsi"/>
          <w:b/>
          <w:sz w:val="20"/>
          <w:szCs w:val="20"/>
        </w:rPr>
        <w:t xml:space="preserve">MIM </w:t>
      </w:r>
      <w:r w:rsidR="00BE6B45" w:rsidRPr="00BD24ED">
        <w:rPr>
          <w:rFonts w:asciiTheme="minorHAnsi" w:hAnsiTheme="minorHAnsi"/>
          <w:b/>
          <w:sz w:val="20"/>
          <w:szCs w:val="20"/>
        </w:rPr>
        <w:t>Hoofdstuk 3</w:t>
      </w:r>
    </w:p>
    <w:p w14:paraId="5FDC4B92" w14:textId="0B04E7A2" w:rsidR="00EB4F59" w:rsidRPr="00BD24ED" w:rsidRDefault="00EB4F59" w:rsidP="00B46F0D">
      <w:pPr>
        <w:spacing w:line="240" w:lineRule="auto"/>
        <w:outlineLvl w:val="0"/>
        <w:rPr>
          <w:rFonts w:asciiTheme="minorHAnsi" w:hAnsiTheme="minorHAnsi"/>
          <w:b/>
          <w:sz w:val="20"/>
          <w:szCs w:val="20"/>
        </w:rPr>
      </w:pPr>
      <w:r w:rsidRPr="00BD24ED">
        <w:rPr>
          <w:rFonts w:asciiTheme="minorHAnsi" w:hAnsiTheme="minorHAnsi"/>
          <w:b/>
          <w:sz w:val="20"/>
          <w:szCs w:val="20"/>
        </w:rPr>
        <w:t>Bijlage: standaard werkwijze afhandelen punten</w:t>
      </w:r>
    </w:p>
    <w:p w14:paraId="214C1C33" w14:textId="77777777" w:rsidR="00EB4F59" w:rsidRPr="00BD24ED" w:rsidRDefault="00EB4F59" w:rsidP="00EB4F59">
      <w:pPr>
        <w:spacing w:line="240" w:lineRule="auto"/>
        <w:rPr>
          <w:rFonts w:asciiTheme="minorHAnsi" w:hAnsiTheme="minorHAnsi"/>
          <w:sz w:val="20"/>
          <w:szCs w:val="20"/>
        </w:rPr>
      </w:pPr>
      <w:r w:rsidRPr="00BD24ED">
        <w:rPr>
          <w:rFonts w:asciiTheme="minorHAnsi" w:hAnsiTheme="minorHAnsi"/>
          <w:sz w:val="20"/>
          <w:szCs w:val="20"/>
        </w:rPr>
        <w:t xml:space="preserve"> </w:t>
      </w:r>
    </w:p>
    <w:p w14:paraId="7FE2832D" w14:textId="1B9A1F2D" w:rsidR="00EB4F59" w:rsidRPr="00BD24ED" w:rsidRDefault="00EB4F59" w:rsidP="00EB4F59">
      <w:pPr>
        <w:pStyle w:val="Lijstalinea"/>
        <w:numPr>
          <w:ilvl w:val="0"/>
          <w:numId w:val="22"/>
        </w:numPr>
        <w:spacing w:line="240" w:lineRule="atLeast"/>
        <w:rPr>
          <w:rFonts w:asciiTheme="minorHAnsi" w:hAnsiTheme="minorHAnsi"/>
          <w:sz w:val="20"/>
          <w:szCs w:val="20"/>
        </w:rPr>
      </w:pPr>
      <w:del w:id="220" w:author="Bergen, Lennart van" w:date="2018-06-14T15:34:00Z">
        <w:r w:rsidRPr="00BD24ED" w:rsidDel="006959BA">
          <w:rPr>
            <w:rFonts w:asciiTheme="minorHAnsi" w:hAnsiTheme="minorHAnsi"/>
            <w:sz w:val="20"/>
            <w:szCs w:val="20"/>
          </w:rPr>
          <w:delText>b</w:delText>
        </w:r>
      </w:del>
      <w:ins w:id="221" w:author="Bergen, Lennart van" w:date="2018-06-14T15:34:00Z">
        <w:r w:rsidR="006959BA">
          <w:rPr>
            <w:rFonts w:asciiTheme="minorHAnsi" w:hAnsiTheme="minorHAnsi"/>
            <w:sz w:val="20"/>
            <w:szCs w:val="20"/>
          </w:rPr>
          <w:t>B</w:t>
        </w:r>
      </w:ins>
      <w:r w:rsidRPr="00BD24ED">
        <w:rPr>
          <w:rFonts w:asciiTheme="minorHAnsi" w:hAnsiTheme="minorHAnsi"/>
          <w:sz w:val="20"/>
          <w:szCs w:val="20"/>
        </w:rPr>
        <w:t xml:space="preserve">epalen wel of niet in scope bepalen </w:t>
      </w:r>
      <w:r w:rsidRPr="00BD24ED">
        <w:rPr>
          <w:rFonts w:asciiTheme="minorHAnsi" w:hAnsiTheme="minorHAnsi"/>
          <w:sz w:val="20"/>
          <w:szCs w:val="20"/>
        </w:rPr>
        <w:br/>
        <w:t xml:space="preserve">Ja. </w:t>
      </w:r>
      <w:del w:id="222" w:author="Bergen, Lennart van" w:date="2018-06-14T15:42:00Z">
        <w:r w:rsidRPr="00BD24ED" w:rsidDel="00D55A4E">
          <w:rPr>
            <w:rFonts w:asciiTheme="minorHAnsi" w:hAnsiTheme="minorHAnsi"/>
            <w:sz w:val="20"/>
            <w:szCs w:val="20"/>
          </w:rPr>
          <w:br/>
        </w:r>
      </w:del>
    </w:p>
    <w:p w14:paraId="2FCF4D76" w14:textId="02AAB43A" w:rsidR="00EB4F59" w:rsidRPr="00BD24ED" w:rsidRDefault="00EB4F59" w:rsidP="00EB4F59">
      <w:pPr>
        <w:pStyle w:val="Lijstalinea"/>
        <w:numPr>
          <w:ilvl w:val="0"/>
          <w:numId w:val="22"/>
        </w:numPr>
        <w:spacing w:line="240" w:lineRule="atLeast"/>
        <w:rPr>
          <w:rFonts w:asciiTheme="minorHAnsi" w:hAnsiTheme="minorHAnsi"/>
          <w:sz w:val="20"/>
          <w:szCs w:val="20"/>
        </w:rPr>
      </w:pPr>
      <w:del w:id="223" w:author="Bergen, Lennart van" w:date="2018-06-14T15:34:00Z">
        <w:r w:rsidRPr="00BD24ED" w:rsidDel="006959BA">
          <w:rPr>
            <w:rFonts w:asciiTheme="minorHAnsi" w:hAnsiTheme="minorHAnsi"/>
            <w:sz w:val="20"/>
            <w:szCs w:val="20"/>
          </w:rPr>
          <w:delText>b</w:delText>
        </w:r>
      </w:del>
      <w:ins w:id="224" w:author="Bergen, Lennart van" w:date="2018-06-14T15:34:00Z">
        <w:r w:rsidR="006959BA">
          <w:rPr>
            <w:rFonts w:asciiTheme="minorHAnsi" w:hAnsiTheme="minorHAnsi"/>
            <w:sz w:val="20"/>
            <w:szCs w:val="20"/>
          </w:rPr>
          <w:t>B</w:t>
        </w:r>
      </w:ins>
      <w:r w:rsidRPr="00BD24ED">
        <w:rPr>
          <w:rFonts w:asciiTheme="minorHAnsi" w:hAnsiTheme="minorHAnsi"/>
          <w:sz w:val="20"/>
          <w:szCs w:val="20"/>
        </w:rPr>
        <w:t>epalen of het hoort bij conceptueel en/of logisch, of in een extensie</w:t>
      </w:r>
      <w:r w:rsidRPr="00BD24ED">
        <w:rPr>
          <w:rFonts w:asciiTheme="minorHAnsi" w:hAnsiTheme="minorHAnsi"/>
          <w:sz w:val="20"/>
          <w:szCs w:val="20"/>
        </w:rPr>
        <w:br/>
        <w:t xml:space="preserve">Conceptueel en logisch, MIM zelf. </w:t>
      </w:r>
      <w:del w:id="225" w:author="Bergen, Lennart van" w:date="2018-06-14T15:42:00Z">
        <w:r w:rsidRPr="00BD24ED" w:rsidDel="00D55A4E">
          <w:rPr>
            <w:rFonts w:asciiTheme="minorHAnsi" w:hAnsiTheme="minorHAnsi"/>
            <w:sz w:val="20"/>
            <w:szCs w:val="20"/>
          </w:rPr>
          <w:br/>
        </w:r>
      </w:del>
    </w:p>
    <w:p w14:paraId="3EDB61F0" w14:textId="69D0D55B"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Richting/alternatieven bespreken</w:t>
      </w:r>
      <w:r w:rsidRPr="00BD24ED">
        <w:rPr>
          <w:rFonts w:asciiTheme="minorHAnsi" w:hAnsiTheme="minorHAnsi"/>
          <w:sz w:val="20"/>
          <w:szCs w:val="20"/>
        </w:rPr>
        <w:br/>
        <w:t xml:space="preserve">Eerste stap gezet, zie hierboven. </w:t>
      </w:r>
      <w:r w:rsidR="002053A7" w:rsidRPr="00BD24ED">
        <w:rPr>
          <w:rFonts w:asciiTheme="minorHAnsi" w:hAnsiTheme="minorHAnsi"/>
          <w:sz w:val="20"/>
          <w:szCs w:val="20"/>
        </w:rPr>
        <w:t xml:space="preserve">Inventariseren ideeën. </w:t>
      </w:r>
      <w:del w:id="226" w:author="Bergen, Lennart van" w:date="2018-06-14T15:42:00Z">
        <w:r w:rsidRPr="00BD24ED" w:rsidDel="00D55A4E">
          <w:rPr>
            <w:rFonts w:asciiTheme="minorHAnsi" w:hAnsiTheme="minorHAnsi"/>
            <w:sz w:val="20"/>
            <w:szCs w:val="20"/>
          </w:rPr>
          <w:br/>
        </w:r>
      </w:del>
    </w:p>
    <w:p w14:paraId="01490544" w14:textId="0B95FE6C"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Actiehouder bepalen</w:t>
      </w:r>
      <w:r w:rsidRPr="00BD24ED">
        <w:rPr>
          <w:rFonts w:asciiTheme="minorHAnsi" w:hAnsiTheme="minorHAnsi"/>
          <w:sz w:val="20"/>
          <w:szCs w:val="20"/>
        </w:rPr>
        <w:br/>
        <w:t>Lennart en</w:t>
      </w:r>
      <w:r w:rsidR="0019628F" w:rsidRPr="00BD24ED">
        <w:rPr>
          <w:rFonts w:asciiTheme="minorHAnsi" w:hAnsiTheme="minorHAnsi"/>
          <w:sz w:val="20"/>
          <w:szCs w:val="20"/>
        </w:rPr>
        <w:t xml:space="preserve"> Linda</w:t>
      </w:r>
      <w:r w:rsidRPr="00BD24ED">
        <w:rPr>
          <w:rFonts w:asciiTheme="minorHAnsi" w:hAnsiTheme="minorHAnsi"/>
          <w:sz w:val="20"/>
          <w:szCs w:val="20"/>
        </w:rPr>
        <w:t xml:space="preserve">. </w:t>
      </w:r>
      <w:del w:id="227" w:author="Bergen, Lennart van" w:date="2018-06-14T15:42:00Z">
        <w:r w:rsidRPr="00BD24ED" w:rsidDel="00D55A4E">
          <w:rPr>
            <w:rFonts w:asciiTheme="minorHAnsi" w:hAnsiTheme="minorHAnsi"/>
            <w:sz w:val="20"/>
            <w:szCs w:val="20"/>
          </w:rPr>
          <w:br/>
        </w:r>
      </w:del>
    </w:p>
    <w:p w14:paraId="695BA358" w14:textId="144E311B"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Voorstel uitwerken door actiehouder</w:t>
      </w:r>
      <w:r w:rsidR="007B3D88" w:rsidRPr="00BD24ED">
        <w:rPr>
          <w:rFonts w:asciiTheme="minorHAnsi" w:hAnsiTheme="minorHAnsi"/>
          <w:sz w:val="20"/>
          <w:szCs w:val="20"/>
        </w:rPr>
        <w:br/>
        <w:t>Lennart</w:t>
      </w:r>
      <w:r w:rsidR="002B76E1" w:rsidRPr="00BD24ED">
        <w:rPr>
          <w:rFonts w:asciiTheme="minorHAnsi" w:hAnsiTheme="minorHAnsi"/>
          <w:sz w:val="20"/>
          <w:szCs w:val="20"/>
        </w:rPr>
        <w:t>.</w:t>
      </w:r>
      <w:r w:rsidR="00DB11EF" w:rsidRPr="00BD24ED">
        <w:rPr>
          <w:rFonts w:asciiTheme="minorHAnsi" w:hAnsiTheme="minorHAnsi"/>
          <w:sz w:val="20"/>
          <w:szCs w:val="20"/>
        </w:rPr>
        <w:t xml:space="preserve"> </w:t>
      </w:r>
      <w:del w:id="228" w:author="Bergen, Lennart van" w:date="2018-06-14T15:42:00Z">
        <w:r w:rsidRPr="00BD24ED" w:rsidDel="00D55A4E">
          <w:rPr>
            <w:rFonts w:asciiTheme="minorHAnsi" w:hAnsiTheme="minorHAnsi"/>
            <w:sz w:val="20"/>
            <w:szCs w:val="20"/>
          </w:rPr>
          <w:br/>
        </w:r>
      </w:del>
    </w:p>
    <w:p w14:paraId="7B965629" w14:textId="52E74DDD" w:rsidR="00EB4F59" w:rsidRPr="00BD24ED" w:rsidRDefault="00DE59B2"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T</w:t>
      </w:r>
      <w:r w:rsidR="00EB4F59" w:rsidRPr="00BD24ED">
        <w:rPr>
          <w:rFonts w:asciiTheme="minorHAnsi" w:hAnsiTheme="minorHAnsi"/>
          <w:sz w:val="20"/>
          <w:szCs w:val="20"/>
        </w:rPr>
        <w:t>er review rondsturen door actiehouder</w:t>
      </w:r>
      <w:r w:rsidR="00622E2D" w:rsidRPr="00BD24ED">
        <w:rPr>
          <w:rFonts w:asciiTheme="minorHAnsi" w:hAnsiTheme="minorHAnsi"/>
          <w:sz w:val="20"/>
          <w:szCs w:val="20"/>
        </w:rPr>
        <w:t xml:space="preserve"> en review verwerken</w:t>
      </w:r>
      <w:r w:rsidR="002C587F" w:rsidRPr="00BD24ED">
        <w:rPr>
          <w:rFonts w:asciiTheme="minorHAnsi" w:hAnsiTheme="minorHAnsi"/>
          <w:sz w:val="20"/>
          <w:szCs w:val="20"/>
        </w:rPr>
        <w:t xml:space="preserve">. </w:t>
      </w:r>
      <w:ins w:id="229" w:author="Bergen, Lennart van" w:date="2018-06-14T15:42:00Z">
        <w:r w:rsidR="00D55A4E">
          <w:rPr>
            <w:rFonts w:asciiTheme="minorHAnsi" w:hAnsiTheme="minorHAnsi"/>
            <w:sz w:val="20"/>
            <w:szCs w:val="20"/>
          </w:rPr>
          <w:br/>
          <w:t xml:space="preserve">Linda. </w:t>
        </w:r>
      </w:ins>
      <w:del w:id="230" w:author="Bergen, Lennart van" w:date="2018-06-14T15:42:00Z">
        <w:r w:rsidR="005A6231" w:rsidRPr="00BD24ED" w:rsidDel="00D55A4E">
          <w:rPr>
            <w:rFonts w:asciiTheme="minorHAnsi" w:hAnsiTheme="minorHAnsi"/>
            <w:sz w:val="20"/>
            <w:szCs w:val="20"/>
          </w:rPr>
          <w:br/>
        </w:r>
      </w:del>
    </w:p>
    <w:p w14:paraId="51745D7A" w14:textId="7F71A8B6" w:rsidR="00EB4F59" w:rsidRPr="00BD24ED" w:rsidRDefault="008A5098"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EB4F59" w:rsidRPr="00BD24ED">
        <w:rPr>
          <w:rFonts w:asciiTheme="minorHAnsi" w:hAnsiTheme="minorHAnsi"/>
          <w:sz w:val="20"/>
          <w:szCs w:val="20"/>
        </w:rPr>
        <w:t>aststellen door kernteam</w:t>
      </w:r>
      <w:r w:rsidR="005411E7" w:rsidRPr="00BD24ED">
        <w:rPr>
          <w:rFonts w:asciiTheme="minorHAnsi" w:hAnsiTheme="minorHAnsi"/>
          <w:sz w:val="20"/>
          <w:szCs w:val="20"/>
        </w:rPr>
        <w:t xml:space="preserve">: </w:t>
      </w:r>
      <w:del w:id="231" w:author="Bergen, Lennart van" w:date="2018-06-14T15:42:00Z">
        <w:r w:rsidR="00C249E2" w:rsidRPr="00BD24ED" w:rsidDel="00972833">
          <w:rPr>
            <w:rFonts w:asciiTheme="minorHAnsi" w:hAnsiTheme="minorHAnsi"/>
            <w:sz w:val="20"/>
            <w:szCs w:val="20"/>
          </w:rPr>
          <w:br/>
        </w:r>
      </w:del>
      <w:ins w:id="232" w:author="Bergen, Lennart van" w:date="2018-06-14T15:42:00Z">
        <w:r w:rsidR="00972833">
          <w:rPr>
            <w:rFonts w:asciiTheme="minorHAnsi" w:hAnsiTheme="minorHAnsi"/>
            <w:sz w:val="20"/>
            <w:szCs w:val="20"/>
          </w:rPr>
          <w:t xml:space="preserve">zie pagina 2. Er is een OK. </w:t>
        </w:r>
      </w:ins>
      <w:r w:rsidR="00C249E2" w:rsidRPr="00BD24ED">
        <w:rPr>
          <w:rFonts w:asciiTheme="minorHAnsi" w:hAnsiTheme="minorHAnsi"/>
          <w:sz w:val="20"/>
          <w:szCs w:val="20"/>
        </w:rPr>
        <w:br/>
        <w:t>Als niet OK</w:t>
      </w:r>
      <w:r w:rsidR="006A23B7" w:rsidRPr="00BD24ED">
        <w:rPr>
          <w:rFonts w:asciiTheme="minorHAnsi" w:hAnsiTheme="minorHAnsi"/>
          <w:sz w:val="20"/>
          <w:szCs w:val="20"/>
        </w:rPr>
        <w:t>:</w:t>
      </w:r>
      <w:r w:rsidR="00C249E2" w:rsidRPr="00BD24ED">
        <w:rPr>
          <w:rFonts w:asciiTheme="minorHAnsi" w:hAnsiTheme="minorHAnsi"/>
          <w:sz w:val="20"/>
          <w:szCs w:val="20"/>
        </w:rPr>
        <w:t xml:space="preserve"> </w:t>
      </w:r>
      <w:r w:rsidR="004267B9" w:rsidRPr="00BD24ED">
        <w:rPr>
          <w:rFonts w:asciiTheme="minorHAnsi" w:hAnsiTheme="minorHAnsi"/>
          <w:sz w:val="20"/>
          <w:szCs w:val="20"/>
        </w:rPr>
        <w:t xml:space="preserve">n.v.t. </w:t>
      </w:r>
    </w:p>
    <w:p w14:paraId="7832F173" w14:textId="77777777"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discussie overleg inplannen</w:t>
      </w:r>
    </w:p>
    <w:p w14:paraId="5565CAB4" w14:textId="77777777"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 xml:space="preserve">beslissen, indien mogelijk </w:t>
      </w:r>
    </w:p>
    <w:p w14:paraId="3D1E3408" w14:textId="1E43C1CF"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 xml:space="preserve">bijzonder overleg, indien nodig </w:t>
      </w:r>
      <w:del w:id="233" w:author="Bergen, Lennart van" w:date="2018-06-14T15:42:00Z">
        <w:r w:rsidR="004267B9" w:rsidRPr="00BD24ED" w:rsidDel="00861E6E">
          <w:rPr>
            <w:rFonts w:asciiTheme="minorHAnsi" w:hAnsiTheme="minorHAnsi"/>
            <w:sz w:val="20"/>
            <w:szCs w:val="20"/>
          </w:rPr>
          <w:br/>
        </w:r>
      </w:del>
    </w:p>
    <w:p w14:paraId="5AAC80DD" w14:textId="58873C80" w:rsidR="00F45942" w:rsidRPr="00BD24ED" w:rsidRDefault="004C5DF7"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F45942" w:rsidRPr="00BD24ED">
        <w:rPr>
          <w:rFonts w:asciiTheme="minorHAnsi" w:hAnsiTheme="minorHAnsi"/>
          <w:sz w:val="20"/>
          <w:szCs w:val="20"/>
        </w:rPr>
        <w:t xml:space="preserve">oorstel delen met </w:t>
      </w:r>
      <w:r w:rsidR="00FD4005" w:rsidRPr="00BD24ED">
        <w:rPr>
          <w:rFonts w:asciiTheme="minorHAnsi" w:hAnsiTheme="minorHAnsi"/>
          <w:sz w:val="20"/>
          <w:szCs w:val="20"/>
        </w:rPr>
        <w:t xml:space="preserve">een aantal </w:t>
      </w:r>
      <w:r w:rsidR="00DC70E6" w:rsidRPr="00BD24ED">
        <w:rPr>
          <w:rFonts w:asciiTheme="minorHAnsi" w:hAnsiTheme="minorHAnsi"/>
          <w:sz w:val="20"/>
          <w:szCs w:val="20"/>
        </w:rPr>
        <w:t>mensen uit de doelgroep in de nabije periferie</w:t>
      </w:r>
      <w:r w:rsidR="00097278" w:rsidRPr="00BD24ED">
        <w:rPr>
          <w:rFonts w:asciiTheme="minorHAnsi" w:hAnsiTheme="minorHAnsi"/>
          <w:sz w:val="20"/>
          <w:szCs w:val="20"/>
        </w:rPr>
        <w:t xml:space="preserve">. </w:t>
      </w:r>
      <w:r w:rsidR="00F45942" w:rsidRPr="00BD24ED">
        <w:rPr>
          <w:rFonts w:asciiTheme="minorHAnsi" w:hAnsiTheme="minorHAnsi"/>
          <w:sz w:val="20"/>
          <w:szCs w:val="20"/>
        </w:rPr>
        <w:t xml:space="preserve"> </w:t>
      </w:r>
      <w:ins w:id="234" w:author="Bergen, Lennart van" w:date="2018-06-14T15:42:00Z">
        <w:r w:rsidR="00861E6E">
          <w:rPr>
            <w:rFonts w:asciiTheme="minorHAnsi" w:hAnsiTheme="minorHAnsi"/>
            <w:sz w:val="20"/>
            <w:szCs w:val="20"/>
          </w:rPr>
          <w:br/>
          <w:t xml:space="preserve">TODO. </w:t>
        </w:r>
      </w:ins>
      <w:del w:id="235" w:author="Bergen, Lennart van" w:date="2018-06-14T15:42:00Z">
        <w:r w:rsidR="00171A4E" w:rsidRPr="00BD24ED" w:rsidDel="00861E6E">
          <w:rPr>
            <w:rFonts w:asciiTheme="minorHAnsi" w:hAnsiTheme="minorHAnsi"/>
            <w:sz w:val="20"/>
            <w:szCs w:val="20"/>
          </w:rPr>
          <w:br/>
        </w:r>
      </w:del>
    </w:p>
    <w:p w14:paraId="197748F3" w14:textId="3667039D" w:rsidR="00EB4F59" w:rsidRPr="00BD24ED" w:rsidRDefault="008A5098" w:rsidP="003B1DC2">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B</w:t>
      </w:r>
      <w:r w:rsidR="00EB4F59" w:rsidRPr="00BD24ED">
        <w:rPr>
          <w:rFonts w:asciiTheme="minorHAnsi" w:hAnsiTheme="minorHAnsi"/>
          <w:sz w:val="20"/>
          <w:szCs w:val="20"/>
        </w:rPr>
        <w:t xml:space="preserve">ij besluit: verwerken in </w:t>
      </w:r>
      <w:r w:rsidR="00CE58D8" w:rsidRPr="00BD24ED">
        <w:rPr>
          <w:rFonts w:asciiTheme="minorHAnsi" w:hAnsiTheme="minorHAnsi"/>
          <w:sz w:val="20"/>
          <w:szCs w:val="20"/>
        </w:rPr>
        <w:t>standaard – document én profiel, met een a</w:t>
      </w:r>
      <w:r w:rsidR="00B2207A" w:rsidRPr="00BD24ED">
        <w:rPr>
          <w:rFonts w:asciiTheme="minorHAnsi" w:hAnsiTheme="minorHAnsi"/>
          <w:sz w:val="20"/>
          <w:szCs w:val="20"/>
        </w:rPr>
        <w:t>chteraf</w:t>
      </w:r>
      <w:r w:rsidR="00EB4F59" w:rsidRPr="00BD24ED">
        <w:rPr>
          <w:rFonts w:asciiTheme="minorHAnsi" w:hAnsiTheme="minorHAnsi"/>
          <w:sz w:val="20"/>
          <w:szCs w:val="20"/>
        </w:rPr>
        <w:t xml:space="preserve"> controle</w:t>
      </w:r>
      <w:r w:rsidR="00B2207A" w:rsidRPr="00BD24ED">
        <w:rPr>
          <w:rFonts w:asciiTheme="minorHAnsi" w:hAnsiTheme="minorHAnsi"/>
          <w:sz w:val="20"/>
          <w:szCs w:val="20"/>
        </w:rPr>
        <w:t xml:space="preserve"> of het </w:t>
      </w:r>
      <w:r w:rsidR="00AE72B0" w:rsidRPr="00BD24ED">
        <w:rPr>
          <w:rFonts w:asciiTheme="minorHAnsi" w:hAnsiTheme="minorHAnsi"/>
          <w:sz w:val="20"/>
          <w:szCs w:val="20"/>
        </w:rPr>
        <w:t xml:space="preserve">nu </w:t>
      </w:r>
      <w:r w:rsidRPr="00BD24ED">
        <w:rPr>
          <w:rFonts w:asciiTheme="minorHAnsi" w:hAnsiTheme="minorHAnsi"/>
          <w:sz w:val="20"/>
          <w:szCs w:val="20"/>
        </w:rPr>
        <w:t xml:space="preserve">goed </w:t>
      </w:r>
      <w:r w:rsidR="00B2207A" w:rsidRPr="00BD24ED">
        <w:rPr>
          <w:rFonts w:asciiTheme="minorHAnsi" w:hAnsiTheme="minorHAnsi"/>
          <w:sz w:val="20"/>
          <w:szCs w:val="20"/>
        </w:rPr>
        <w:t xml:space="preserve">is. </w:t>
      </w:r>
      <w:ins w:id="236" w:author="Bergen, Lennart van" w:date="2018-06-14T15:42:00Z">
        <w:r w:rsidR="00861E6E">
          <w:rPr>
            <w:rFonts w:asciiTheme="minorHAnsi" w:hAnsiTheme="minorHAnsi"/>
            <w:sz w:val="20"/>
            <w:szCs w:val="20"/>
          </w:rPr>
          <w:br/>
        </w:r>
        <w:r w:rsidR="00861E6E">
          <w:rPr>
            <w:rFonts w:asciiTheme="minorHAnsi" w:hAnsiTheme="minorHAnsi"/>
            <w:sz w:val="20"/>
            <w:szCs w:val="20"/>
          </w:rPr>
          <w:t>TODO.</w:t>
        </w:r>
      </w:ins>
      <w:del w:id="237" w:author="Bergen, Lennart van" w:date="2018-06-14T15:42:00Z">
        <w:r w:rsidR="009C78AA" w:rsidRPr="00BD24ED" w:rsidDel="00861E6E">
          <w:rPr>
            <w:rFonts w:asciiTheme="minorHAnsi" w:hAnsiTheme="minorHAnsi"/>
            <w:sz w:val="20"/>
            <w:szCs w:val="20"/>
          </w:rPr>
          <w:br/>
        </w:r>
      </w:del>
    </w:p>
    <w:p w14:paraId="10365A83" w14:textId="5F251964" w:rsidR="00EB4F59" w:rsidRPr="00BD24ED" w:rsidRDefault="000201FD"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EB4F59" w:rsidRPr="00BD24ED">
        <w:rPr>
          <w:rFonts w:asciiTheme="minorHAnsi" w:hAnsiTheme="minorHAnsi"/>
          <w:sz w:val="20"/>
          <w:szCs w:val="20"/>
        </w:rPr>
        <w:t>aststellen nieuwe versie van de standaard</w:t>
      </w:r>
      <w:r w:rsidR="0085439D" w:rsidRPr="00BD24ED">
        <w:rPr>
          <w:rFonts w:asciiTheme="minorHAnsi" w:hAnsiTheme="minorHAnsi"/>
          <w:sz w:val="20"/>
          <w:szCs w:val="20"/>
        </w:rPr>
        <w:t>.</w:t>
      </w:r>
      <w:r w:rsidR="00EB4F59" w:rsidRPr="00BD24ED">
        <w:rPr>
          <w:rFonts w:asciiTheme="minorHAnsi" w:hAnsiTheme="minorHAnsi"/>
          <w:sz w:val="20"/>
          <w:szCs w:val="20"/>
        </w:rPr>
        <w:t xml:space="preserve"> </w:t>
      </w:r>
      <w:ins w:id="238" w:author="Bergen, Lennart van" w:date="2018-06-14T15:42:00Z">
        <w:r w:rsidR="00861E6E">
          <w:rPr>
            <w:rFonts w:asciiTheme="minorHAnsi" w:hAnsiTheme="minorHAnsi"/>
            <w:sz w:val="20"/>
            <w:szCs w:val="20"/>
          </w:rPr>
          <w:br/>
        </w:r>
        <w:r w:rsidR="00861E6E">
          <w:rPr>
            <w:rFonts w:asciiTheme="minorHAnsi" w:hAnsiTheme="minorHAnsi"/>
            <w:sz w:val="20"/>
            <w:szCs w:val="20"/>
          </w:rPr>
          <w:t>TODO.</w:t>
        </w:r>
      </w:ins>
    </w:p>
    <w:sectPr w:rsidR="00EB4F59" w:rsidRPr="00BD24ED" w:rsidSect="00185E6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0FB75" w14:textId="77777777" w:rsidR="00871DF6" w:rsidRDefault="00871DF6" w:rsidP="001564E5">
      <w:pPr>
        <w:spacing w:line="240" w:lineRule="auto"/>
      </w:pPr>
      <w:r>
        <w:separator/>
      </w:r>
    </w:p>
  </w:endnote>
  <w:endnote w:type="continuationSeparator" w:id="0">
    <w:p w14:paraId="1BD999E5" w14:textId="77777777" w:rsidR="00871DF6" w:rsidRDefault="00871DF6" w:rsidP="001564E5">
      <w:pPr>
        <w:spacing w:line="240" w:lineRule="auto"/>
      </w:pPr>
      <w:r>
        <w:continuationSeparator/>
      </w:r>
    </w:p>
  </w:endnote>
  <w:endnote w:type="continuationNotice" w:id="1">
    <w:p w14:paraId="228F708D" w14:textId="77777777" w:rsidR="00871DF6" w:rsidRDefault="00871D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C3663" w14:textId="77777777" w:rsidR="00871DF6" w:rsidRDefault="00871DF6" w:rsidP="001564E5">
      <w:pPr>
        <w:spacing w:line="240" w:lineRule="auto"/>
      </w:pPr>
      <w:r>
        <w:separator/>
      </w:r>
    </w:p>
  </w:footnote>
  <w:footnote w:type="continuationSeparator" w:id="0">
    <w:p w14:paraId="799424BC" w14:textId="77777777" w:rsidR="00871DF6" w:rsidRDefault="00871DF6" w:rsidP="001564E5">
      <w:pPr>
        <w:spacing w:line="240" w:lineRule="auto"/>
      </w:pPr>
      <w:r>
        <w:continuationSeparator/>
      </w:r>
    </w:p>
  </w:footnote>
  <w:footnote w:type="continuationNotice" w:id="1">
    <w:p w14:paraId="469533D5" w14:textId="77777777" w:rsidR="00871DF6" w:rsidRDefault="00871DF6">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3CBC"/>
    <w:multiLevelType w:val="hybridMultilevel"/>
    <w:tmpl w:val="949A51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1331021"/>
    <w:multiLevelType w:val="multilevel"/>
    <w:tmpl w:val="CA20AE0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F2E6324"/>
    <w:multiLevelType w:val="hybridMultilevel"/>
    <w:tmpl w:val="C868B35A"/>
    <w:lvl w:ilvl="0" w:tplc="5B5688B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9"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1"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2"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066BEE"/>
    <w:multiLevelType w:val="hybridMultilevel"/>
    <w:tmpl w:val="C28C04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C1742D"/>
    <w:multiLevelType w:val="hybridMultilevel"/>
    <w:tmpl w:val="673248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44DD2654"/>
    <w:multiLevelType w:val="hybridMultilevel"/>
    <w:tmpl w:val="9E442D74"/>
    <w:lvl w:ilvl="0" w:tplc="E03E544E">
      <w:start w:val="3"/>
      <w:numFmt w:val="bullet"/>
      <w:lvlText w:val=""/>
      <w:lvlJc w:val="left"/>
      <w:pPr>
        <w:ind w:left="360" w:hanging="360"/>
      </w:pPr>
      <w:rPr>
        <w:rFonts w:ascii="Symbol" w:eastAsiaTheme="minorHAnsi" w:hAnsi="Symbol" w:cs="Verdana" w:hint="default"/>
        <w:color w:val="00000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9"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EF64BF1"/>
    <w:multiLevelType w:val="hybridMultilevel"/>
    <w:tmpl w:val="94ECBEEE"/>
    <w:lvl w:ilvl="0" w:tplc="0413000F">
      <w:start w:val="1"/>
      <w:numFmt w:val="decimal"/>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22"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52509FF"/>
    <w:multiLevelType w:val="hybridMultilevel"/>
    <w:tmpl w:val="A43625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5" w15:restartNumberingAfterBreak="0">
    <w:nsid w:val="73F671BC"/>
    <w:multiLevelType w:val="hybridMultilevel"/>
    <w:tmpl w:val="A9664F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7"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AC12286"/>
    <w:multiLevelType w:val="hybridMultilevel"/>
    <w:tmpl w:val="60E46C82"/>
    <w:lvl w:ilvl="0" w:tplc="96CCBF32">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D0A3635"/>
    <w:multiLevelType w:val="hybridMultilevel"/>
    <w:tmpl w:val="A97C77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7DED339F"/>
    <w:multiLevelType w:val="hybridMultilevel"/>
    <w:tmpl w:val="08D65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F70384C"/>
    <w:multiLevelType w:val="hybridMultilevel"/>
    <w:tmpl w:val="7C6CABB2"/>
    <w:lvl w:ilvl="0" w:tplc="2570B918">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9"/>
  </w:num>
  <w:num w:numId="2">
    <w:abstractNumId w:val="0"/>
  </w:num>
  <w:num w:numId="3">
    <w:abstractNumId w:val="7"/>
  </w:num>
  <w:num w:numId="4">
    <w:abstractNumId w:val="13"/>
  </w:num>
  <w:num w:numId="5">
    <w:abstractNumId w:val="22"/>
  </w:num>
  <w:num w:numId="6">
    <w:abstractNumId w:val="29"/>
  </w:num>
  <w:num w:numId="7">
    <w:abstractNumId w:val="27"/>
  </w:num>
  <w:num w:numId="8">
    <w:abstractNumId w:val="1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9"/>
  </w:num>
  <w:num w:numId="12">
    <w:abstractNumId w:val="2"/>
  </w:num>
  <w:num w:numId="13">
    <w:abstractNumId w:val="20"/>
  </w:num>
  <w:num w:numId="14">
    <w:abstractNumId w:val="11"/>
  </w:num>
  <w:num w:numId="15">
    <w:abstractNumId w:val="31"/>
  </w:num>
  <w:num w:numId="16">
    <w:abstractNumId w:val="26"/>
  </w:num>
  <w:num w:numId="17">
    <w:abstractNumId w:val="1"/>
  </w:num>
  <w:num w:numId="18">
    <w:abstractNumId w:val="24"/>
  </w:num>
  <w:num w:numId="19">
    <w:abstractNumId w:val="25"/>
  </w:num>
  <w:num w:numId="20">
    <w:abstractNumId w:val="1"/>
  </w:num>
  <w:num w:numId="21">
    <w:abstractNumId w:val="10"/>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32"/>
  </w:num>
  <w:num w:numId="25">
    <w:abstractNumId w:val="4"/>
  </w:num>
  <w:num w:numId="26">
    <w:abstractNumId w:val="12"/>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28"/>
  </w:num>
  <w:num w:numId="31">
    <w:abstractNumId w:val="30"/>
  </w:num>
  <w:num w:numId="32">
    <w:abstractNumId w:val="5"/>
  </w:num>
  <w:num w:numId="33">
    <w:abstractNumId w:val="14"/>
  </w:num>
  <w:num w:numId="34">
    <w:abstractNumId w:val="17"/>
  </w:num>
  <w:num w:numId="35">
    <w:abstractNumId w:val="3"/>
    <w:lvlOverride w:ilvl="0"/>
    <w:lvlOverride w:ilvl="1"/>
    <w:lvlOverride w:ilvl="2"/>
    <w:lvlOverride w:ilvl="3"/>
    <w:lvlOverride w:ilvl="4"/>
    <w:lvlOverride w:ilvl="5"/>
    <w:lvlOverride w:ilvl="6"/>
    <w:lvlOverride w:ilvl="7"/>
    <w:lvlOverride w:ilvl="8"/>
  </w:num>
  <w:num w:numId="36">
    <w:abstractNumId w:val="15"/>
    <w:lvlOverride w:ilvl="0"/>
    <w:lvlOverride w:ilvl="1"/>
    <w:lvlOverride w:ilvl="2"/>
    <w:lvlOverride w:ilvl="3"/>
    <w:lvlOverride w:ilvl="4"/>
    <w:lvlOverride w:ilvl="5"/>
    <w:lvlOverride w:ilvl="6"/>
    <w:lvlOverride w:ilvl="7"/>
    <w:lvlOverride w:ilvl="8"/>
  </w:num>
  <w:num w:numId="37">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da van den Brink">
    <w15:presenceInfo w15:providerId="AD" w15:userId="S-1-5-21-3523855201-3922241784-1467847056-1233"/>
  </w15:person>
  <w15:person w15:author="Bergen, Lennart van">
    <w15:presenceInfo w15:providerId="None" w15:userId="Bergen, Lennart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0914"/>
    <w:rsid w:val="00001EF1"/>
    <w:rsid w:val="00003DF8"/>
    <w:rsid w:val="000043FA"/>
    <w:rsid w:val="00005D0B"/>
    <w:rsid w:val="00006090"/>
    <w:rsid w:val="000201FD"/>
    <w:rsid w:val="000237B2"/>
    <w:rsid w:val="00025269"/>
    <w:rsid w:val="00025E3D"/>
    <w:rsid w:val="00026FE2"/>
    <w:rsid w:val="0003040E"/>
    <w:rsid w:val="0003467B"/>
    <w:rsid w:val="00035697"/>
    <w:rsid w:val="00036935"/>
    <w:rsid w:val="000371CB"/>
    <w:rsid w:val="000403EA"/>
    <w:rsid w:val="00042F24"/>
    <w:rsid w:val="0004373C"/>
    <w:rsid w:val="00057D3B"/>
    <w:rsid w:val="0006028C"/>
    <w:rsid w:val="000711CE"/>
    <w:rsid w:val="000732D9"/>
    <w:rsid w:val="000737EE"/>
    <w:rsid w:val="00077578"/>
    <w:rsid w:val="00077E47"/>
    <w:rsid w:val="0008125A"/>
    <w:rsid w:val="000822FE"/>
    <w:rsid w:val="00087569"/>
    <w:rsid w:val="00087729"/>
    <w:rsid w:val="00090103"/>
    <w:rsid w:val="00095BD9"/>
    <w:rsid w:val="00097278"/>
    <w:rsid w:val="00097E2C"/>
    <w:rsid w:val="000A1C0D"/>
    <w:rsid w:val="000A2F2E"/>
    <w:rsid w:val="000A797B"/>
    <w:rsid w:val="000B08F6"/>
    <w:rsid w:val="000B1E2C"/>
    <w:rsid w:val="000B538F"/>
    <w:rsid w:val="000C0D5D"/>
    <w:rsid w:val="000C124C"/>
    <w:rsid w:val="000C237D"/>
    <w:rsid w:val="000D11A3"/>
    <w:rsid w:val="000D20FB"/>
    <w:rsid w:val="000D4844"/>
    <w:rsid w:val="000D62E5"/>
    <w:rsid w:val="000D771D"/>
    <w:rsid w:val="000E019D"/>
    <w:rsid w:val="000E0B7A"/>
    <w:rsid w:val="000E2D92"/>
    <w:rsid w:val="000E3FC9"/>
    <w:rsid w:val="000F1890"/>
    <w:rsid w:val="000F2C05"/>
    <w:rsid w:val="000F5C45"/>
    <w:rsid w:val="00101D29"/>
    <w:rsid w:val="00102F40"/>
    <w:rsid w:val="00111E78"/>
    <w:rsid w:val="001131A5"/>
    <w:rsid w:val="001150FF"/>
    <w:rsid w:val="001176BB"/>
    <w:rsid w:val="00120696"/>
    <w:rsid w:val="0012097F"/>
    <w:rsid w:val="001247D4"/>
    <w:rsid w:val="00126D2A"/>
    <w:rsid w:val="001276FC"/>
    <w:rsid w:val="00131985"/>
    <w:rsid w:val="00132C4C"/>
    <w:rsid w:val="00135234"/>
    <w:rsid w:val="00135556"/>
    <w:rsid w:val="00135CBB"/>
    <w:rsid w:val="00136FBE"/>
    <w:rsid w:val="00140F0E"/>
    <w:rsid w:val="001422F5"/>
    <w:rsid w:val="0014258A"/>
    <w:rsid w:val="001500B8"/>
    <w:rsid w:val="001520DA"/>
    <w:rsid w:val="00152BAA"/>
    <w:rsid w:val="00154CB5"/>
    <w:rsid w:val="001564E5"/>
    <w:rsid w:val="00160735"/>
    <w:rsid w:val="00163BD1"/>
    <w:rsid w:val="00166C58"/>
    <w:rsid w:val="00171A4E"/>
    <w:rsid w:val="001742B4"/>
    <w:rsid w:val="0017449D"/>
    <w:rsid w:val="0017547C"/>
    <w:rsid w:val="001835BD"/>
    <w:rsid w:val="001848BA"/>
    <w:rsid w:val="00185E64"/>
    <w:rsid w:val="00186C29"/>
    <w:rsid w:val="00186F26"/>
    <w:rsid w:val="00192DEB"/>
    <w:rsid w:val="001945F8"/>
    <w:rsid w:val="00195DF6"/>
    <w:rsid w:val="00195EDC"/>
    <w:rsid w:val="0019628F"/>
    <w:rsid w:val="00196D21"/>
    <w:rsid w:val="00197126"/>
    <w:rsid w:val="001A20B8"/>
    <w:rsid w:val="001A3152"/>
    <w:rsid w:val="001A3303"/>
    <w:rsid w:val="001A4741"/>
    <w:rsid w:val="001A5568"/>
    <w:rsid w:val="001A70CC"/>
    <w:rsid w:val="001B10FD"/>
    <w:rsid w:val="001B12EE"/>
    <w:rsid w:val="001B195C"/>
    <w:rsid w:val="001B1E82"/>
    <w:rsid w:val="001B3272"/>
    <w:rsid w:val="001B4BDD"/>
    <w:rsid w:val="001C0692"/>
    <w:rsid w:val="001C36F3"/>
    <w:rsid w:val="001D2B93"/>
    <w:rsid w:val="001D2F16"/>
    <w:rsid w:val="001D4BDE"/>
    <w:rsid w:val="001D7B70"/>
    <w:rsid w:val="001E70C3"/>
    <w:rsid w:val="001E7808"/>
    <w:rsid w:val="001F149F"/>
    <w:rsid w:val="001F1A8C"/>
    <w:rsid w:val="001F21F3"/>
    <w:rsid w:val="001F6A43"/>
    <w:rsid w:val="00204505"/>
    <w:rsid w:val="002049B2"/>
    <w:rsid w:val="002053A7"/>
    <w:rsid w:val="00205E83"/>
    <w:rsid w:val="002061EC"/>
    <w:rsid w:val="00213133"/>
    <w:rsid w:val="002139F8"/>
    <w:rsid w:val="00214A5C"/>
    <w:rsid w:val="00214AA3"/>
    <w:rsid w:val="0021556B"/>
    <w:rsid w:val="002264E0"/>
    <w:rsid w:val="002318E6"/>
    <w:rsid w:val="00233FD0"/>
    <w:rsid w:val="00237433"/>
    <w:rsid w:val="00237909"/>
    <w:rsid w:val="0024224E"/>
    <w:rsid w:val="00242B54"/>
    <w:rsid w:val="00243112"/>
    <w:rsid w:val="0024462C"/>
    <w:rsid w:val="0024510C"/>
    <w:rsid w:val="002469B2"/>
    <w:rsid w:val="00251A83"/>
    <w:rsid w:val="0025597F"/>
    <w:rsid w:val="00255B2F"/>
    <w:rsid w:val="00257A65"/>
    <w:rsid w:val="00262A4F"/>
    <w:rsid w:val="00263CCF"/>
    <w:rsid w:val="002640C8"/>
    <w:rsid w:val="0026473F"/>
    <w:rsid w:val="002661DA"/>
    <w:rsid w:val="002671A6"/>
    <w:rsid w:val="002702B3"/>
    <w:rsid w:val="00271D06"/>
    <w:rsid w:val="00276060"/>
    <w:rsid w:val="002818E6"/>
    <w:rsid w:val="0029390E"/>
    <w:rsid w:val="002961FE"/>
    <w:rsid w:val="002A0B46"/>
    <w:rsid w:val="002A1F6F"/>
    <w:rsid w:val="002A22B3"/>
    <w:rsid w:val="002A49A1"/>
    <w:rsid w:val="002A4D2A"/>
    <w:rsid w:val="002A5487"/>
    <w:rsid w:val="002B0BD5"/>
    <w:rsid w:val="002B4EB7"/>
    <w:rsid w:val="002B511F"/>
    <w:rsid w:val="002B653F"/>
    <w:rsid w:val="002B76E1"/>
    <w:rsid w:val="002C07B0"/>
    <w:rsid w:val="002C2349"/>
    <w:rsid w:val="002C4307"/>
    <w:rsid w:val="002C4E8E"/>
    <w:rsid w:val="002C5087"/>
    <w:rsid w:val="002C587F"/>
    <w:rsid w:val="002C5CF7"/>
    <w:rsid w:val="002D0B14"/>
    <w:rsid w:val="002D4AC2"/>
    <w:rsid w:val="002E17FE"/>
    <w:rsid w:val="002E3C6A"/>
    <w:rsid w:val="002E3DAB"/>
    <w:rsid w:val="002E5753"/>
    <w:rsid w:val="002E79B1"/>
    <w:rsid w:val="002F1A55"/>
    <w:rsid w:val="002F2104"/>
    <w:rsid w:val="002F4778"/>
    <w:rsid w:val="002F5DF6"/>
    <w:rsid w:val="002F5ECB"/>
    <w:rsid w:val="002F6B6B"/>
    <w:rsid w:val="00302FE5"/>
    <w:rsid w:val="00303BE0"/>
    <w:rsid w:val="003044ED"/>
    <w:rsid w:val="003054CE"/>
    <w:rsid w:val="00311521"/>
    <w:rsid w:val="00313C34"/>
    <w:rsid w:val="0032145D"/>
    <w:rsid w:val="00322BF1"/>
    <w:rsid w:val="0033074B"/>
    <w:rsid w:val="00330F05"/>
    <w:rsid w:val="00332C76"/>
    <w:rsid w:val="003344E8"/>
    <w:rsid w:val="003354D5"/>
    <w:rsid w:val="00340EEA"/>
    <w:rsid w:val="00342874"/>
    <w:rsid w:val="00343CB1"/>
    <w:rsid w:val="00346561"/>
    <w:rsid w:val="0034678F"/>
    <w:rsid w:val="00347CAC"/>
    <w:rsid w:val="00350406"/>
    <w:rsid w:val="00352EB4"/>
    <w:rsid w:val="00355A5C"/>
    <w:rsid w:val="003562C0"/>
    <w:rsid w:val="003630BD"/>
    <w:rsid w:val="00363788"/>
    <w:rsid w:val="00364292"/>
    <w:rsid w:val="00367119"/>
    <w:rsid w:val="003715D5"/>
    <w:rsid w:val="00371688"/>
    <w:rsid w:val="00371836"/>
    <w:rsid w:val="00372274"/>
    <w:rsid w:val="00372FC8"/>
    <w:rsid w:val="003758E8"/>
    <w:rsid w:val="003766AE"/>
    <w:rsid w:val="00377A8D"/>
    <w:rsid w:val="003802A7"/>
    <w:rsid w:val="00383EDA"/>
    <w:rsid w:val="00386D87"/>
    <w:rsid w:val="003908ED"/>
    <w:rsid w:val="00391810"/>
    <w:rsid w:val="003941A4"/>
    <w:rsid w:val="00395251"/>
    <w:rsid w:val="0039632D"/>
    <w:rsid w:val="003A122C"/>
    <w:rsid w:val="003B06F7"/>
    <w:rsid w:val="003B4A7E"/>
    <w:rsid w:val="003B744D"/>
    <w:rsid w:val="003D37BC"/>
    <w:rsid w:val="003D4B3C"/>
    <w:rsid w:val="003E0C42"/>
    <w:rsid w:val="003E2B0C"/>
    <w:rsid w:val="003E49A4"/>
    <w:rsid w:val="003E61C3"/>
    <w:rsid w:val="003E6CEC"/>
    <w:rsid w:val="003E791E"/>
    <w:rsid w:val="003F0E4F"/>
    <w:rsid w:val="003F5092"/>
    <w:rsid w:val="003F5D4B"/>
    <w:rsid w:val="003F7702"/>
    <w:rsid w:val="0040102E"/>
    <w:rsid w:val="0040107A"/>
    <w:rsid w:val="0040446A"/>
    <w:rsid w:val="00404A3F"/>
    <w:rsid w:val="004075B1"/>
    <w:rsid w:val="00410470"/>
    <w:rsid w:val="00410DA2"/>
    <w:rsid w:val="00413CC9"/>
    <w:rsid w:val="00413F29"/>
    <w:rsid w:val="00415886"/>
    <w:rsid w:val="00416DBE"/>
    <w:rsid w:val="00417540"/>
    <w:rsid w:val="00423AC7"/>
    <w:rsid w:val="004249AB"/>
    <w:rsid w:val="00426181"/>
    <w:rsid w:val="004267B9"/>
    <w:rsid w:val="00431657"/>
    <w:rsid w:val="004362FB"/>
    <w:rsid w:val="00447AED"/>
    <w:rsid w:val="00450A7E"/>
    <w:rsid w:val="0045348B"/>
    <w:rsid w:val="004659C6"/>
    <w:rsid w:val="004662B2"/>
    <w:rsid w:val="00467BD1"/>
    <w:rsid w:val="00470293"/>
    <w:rsid w:val="004730CC"/>
    <w:rsid w:val="004774E2"/>
    <w:rsid w:val="004813BA"/>
    <w:rsid w:val="00481B9A"/>
    <w:rsid w:val="00481C04"/>
    <w:rsid w:val="0048278E"/>
    <w:rsid w:val="00484536"/>
    <w:rsid w:val="004865E2"/>
    <w:rsid w:val="00491CB1"/>
    <w:rsid w:val="00492136"/>
    <w:rsid w:val="00495B73"/>
    <w:rsid w:val="0049779B"/>
    <w:rsid w:val="004A0CC1"/>
    <w:rsid w:val="004A28E1"/>
    <w:rsid w:val="004A3C9C"/>
    <w:rsid w:val="004A3E73"/>
    <w:rsid w:val="004A4EA7"/>
    <w:rsid w:val="004A7A2F"/>
    <w:rsid w:val="004A7E73"/>
    <w:rsid w:val="004B20F5"/>
    <w:rsid w:val="004B2408"/>
    <w:rsid w:val="004B4AA0"/>
    <w:rsid w:val="004B4AF9"/>
    <w:rsid w:val="004B7EA8"/>
    <w:rsid w:val="004C32DA"/>
    <w:rsid w:val="004C53CE"/>
    <w:rsid w:val="004C5DF7"/>
    <w:rsid w:val="004C69EB"/>
    <w:rsid w:val="004D23AD"/>
    <w:rsid w:val="004D434F"/>
    <w:rsid w:val="004D4CC6"/>
    <w:rsid w:val="004D5331"/>
    <w:rsid w:val="004D5BAA"/>
    <w:rsid w:val="004D60B8"/>
    <w:rsid w:val="004E7984"/>
    <w:rsid w:val="004F2150"/>
    <w:rsid w:val="004F36D6"/>
    <w:rsid w:val="004F3C17"/>
    <w:rsid w:val="004F4B81"/>
    <w:rsid w:val="004F4D0B"/>
    <w:rsid w:val="004F5B52"/>
    <w:rsid w:val="005013C6"/>
    <w:rsid w:val="00503E9E"/>
    <w:rsid w:val="0050643C"/>
    <w:rsid w:val="005107E2"/>
    <w:rsid w:val="00510D13"/>
    <w:rsid w:val="0051370F"/>
    <w:rsid w:val="005172F5"/>
    <w:rsid w:val="005176B8"/>
    <w:rsid w:val="00520B19"/>
    <w:rsid w:val="00526083"/>
    <w:rsid w:val="00532616"/>
    <w:rsid w:val="005328A7"/>
    <w:rsid w:val="00532ED1"/>
    <w:rsid w:val="005350A4"/>
    <w:rsid w:val="005361CD"/>
    <w:rsid w:val="00537A50"/>
    <w:rsid w:val="00540E1E"/>
    <w:rsid w:val="005411E7"/>
    <w:rsid w:val="00541BE5"/>
    <w:rsid w:val="005421E3"/>
    <w:rsid w:val="00543C57"/>
    <w:rsid w:val="00545321"/>
    <w:rsid w:val="0055529A"/>
    <w:rsid w:val="00562679"/>
    <w:rsid w:val="005645F6"/>
    <w:rsid w:val="005658A1"/>
    <w:rsid w:val="0056659B"/>
    <w:rsid w:val="00570894"/>
    <w:rsid w:val="00571710"/>
    <w:rsid w:val="00573BE2"/>
    <w:rsid w:val="00576351"/>
    <w:rsid w:val="00576CF3"/>
    <w:rsid w:val="005806C4"/>
    <w:rsid w:val="005832B9"/>
    <w:rsid w:val="00585878"/>
    <w:rsid w:val="00590D53"/>
    <w:rsid w:val="0059228A"/>
    <w:rsid w:val="00596DCC"/>
    <w:rsid w:val="00596E39"/>
    <w:rsid w:val="005978BA"/>
    <w:rsid w:val="005A2BCE"/>
    <w:rsid w:val="005A2E86"/>
    <w:rsid w:val="005A6231"/>
    <w:rsid w:val="005A7398"/>
    <w:rsid w:val="005A7A55"/>
    <w:rsid w:val="005B02A5"/>
    <w:rsid w:val="005B2A05"/>
    <w:rsid w:val="005B2E71"/>
    <w:rsid w:val="005B4609"/>
    <w:rsid w:val="005C07AD"/>
    <w:rsid w:val="005C45F1"/>
    <w:rsid w:val="005C487D"/>
    <w:rsid w:val="005C50C9"/>
    <w:rsid w:val="005C5CB0"/>
    <w:rsid w:val="005C625E"/>
    <w:rsid w:val="005D1230"/>
    <w:rsid w:val="005D1AD7"/>
    <w:rsid w:val="005D3E4C"/>
    <w:rsid w:val="005D432F"/>
    <w:rsid w:val="005D437F"/>
    <w:rsid w:val="005D66C4"/>
    <w:rsid w:val="005E3959"/>
    <w:rsid w:val="005F14A3"/>
    <w:rsid w:val="005F20A4"/>
    <w:rsid w:val="005F71BA"/>
    <w:rsid w:val="006047AA"/>
    <w:rsid w:val="006060EB"/>
    <w:rsid w:val="006100DA"/>
    <w:rsid w:val="006115F9"/>
    <w:rsid w:val="006137E2"/>
    <w:rsid w:val="00615E12"/>
    <w:rsid w:val="00622E2D"/>
    <w:rsid w:val="00627DE4"/>
    <w:rsid w:val="00627EFC"/>
    <w:rsid w:val="00632286"/>
    <w:rsid w:val="00633761"/>
    <w:rsid w:val="0063503E"/>
    <w:rsid w:val="006360E0"/>
    <w:rsid w:val="0063691F"/>
    <w:rsid w:val="00640E0F"/>
    <w:rsid w:val="00640FAC"/>
    <w:rsid w:val="006438FE"/>
    <w:rsid w:val="00647C84"/>
    <w:rsid w:val="00651021"/>
    <w:rsid w:val="00651A90"/>
    <w:rsid w:val="00654B65"/>
    <w:rsid w:val="00655752"/>
    <w:rsid w:val="00656562"/>
    <w:rsid w:val="006567C5"/>
    <w:rsid w:val="00656A0F"/>
    <w:rsid w:val="00660537"/>
    <w:rsid w:val="006610B3"/>
    <w:rsid w:val="00663A12"/>
    <w:rsid w:val="00671623"/>
    <w:rsid w:val="00675ABE"/>
    <w:rsid w:val="00675B27"/>
    <w:rsid w:val="00675CDE"/>
    <w:rsid w:val="006767AA"/>
    <w:rsid w:val="00683113"/>
    <w:rsid w:val="006839DB"/>
    <w:rsid w:val="00683E45"/>
    <w:rsid w:val="006876CF"/>
    <w:rsid w:val="00691A84"/>
    <w:rsid w:val="00694C49"/>
    <w:rsid w:val="006950A3"/>
    <w:rsid w:val="006959BA"/>
    <w:rsid w:val="00696C78"/>
    <w:rsid w:val="006A179C"/>
    <w:rsid w:val="006A23B7"/>
    <w:rsid w:val="006A2D39"/>
    <w:rsid w:val="006A2D97"/>
    <w:rsid w:val="006A67BD"/>
    <w:rsid w:val="006B04DD"/>
    <w:rsid w:val="006B0C68"/>
    <w:rsid w:val="006B4343"/>
    <w:rsid w:val="006B531A"/>
    <w:rsid w:val="006C0FEB"/>
    <w:rsid w:val="006C2F7D"/>
    <w:rsid w:val="006C39C1"/>
    <w:rsid w:val="006C3A0D"/>
    <w:rsid w:val="006C3C51"/>
    <w:rsid w:val="006C4CBA"/>
    <w:rsid w:val="006C52A4"/>
    <w:rsid w:val="006C6F33"/>
    <w:rsid w:val="006D0A68"/>
    <w:rsid w:val="006D16F6"/>
    <w:rsid w:val="006D200B"/>
    <w:rsid w:val="006D3683"/>
    <w:rsid w:val="006E1C79"/>
    <w:rsid w:val="006E2211"/>
    <w:rsid w:val="006E4FFD"/>
    <w:rsid w:val="006E5E26"/>
    <w:rsid w:val="006F3345"/>
    <w:rsid w:val="006F53A4"/>
    <w:rsid w:val="007015DE"/>
    <w:rsid w:val="007069B4"/>
    <w:rsid w:val="00710CEF"/>
    <w:rsid w:val="00715253"/>
    <w:rsid w:val="0072040E"/>
    <w:rsid w:val="007226FE"/>
    <w:rsid w:val="00723BD3"/>
    <w:rsid w:val="007279B9"/>
    <w:rsid w:val="007279ED"/>
    <w:rsid w:val="007339DF"/>
    <w:rsid w:val="0073417E"/>
    <w:rsid w:val="007348A1"/>
    <w:rsid w:val="00734AD3"/>
    <w:rsid w:val="007404AD"/>
    <w:rsid w:val="0074064B"/>
    <w:rsid w:val="0074172C"/>
    <w:rsid w:val="00743A3D"/>
    <w:rsid w:val="0074599C"/>
    <w:rsid w:val="00751538"/>
    <w:rsid w:val="00751F8E"/>
    <w:rsid w:val="00752BB2"/>
    <w:rsid w:val="0075380F"/>
    <w:rsid w:val="007539DE"/>
    <w:rsid w:val="00756E11"/>
    <w:rsid w:val="00757896"/>
    <w:rsid w:val="007664F5"/>
    <w:rsid w:val="0077311E"/>
    <w:rsid w:val="007769EE"/>
    <w:rsid w:val="00777078"/>
    <w:rsid w:val="007833FF"/>
    <w:rsid w:val="007836A3"/>
    <w:rsid w:val="00792DD9"/>
    <w:rsid w:val="00795DEE"/>
    <w:rsid w:val="00796438"/>
    <w:rsid w:val="007A04BF"/>
    <w:rsid w:val="007A0B1C"/>
    <w:rsid w:val="007A68ED"/>
    <w:rsid w:val="007B2A02"/>
    <w:rsid w:val="007B3D88"/>
    <w:rsid w:val="007B4FFD"/>
    <w:rsid w:val="007C1B5D"/>
    <w:rsid w:val="007C2028"/>
    <w:rsid w:val="007C6BD1"/>
    <w:rsid w:val="007D2CCB"/>
    <w:rsid w:val="007D5060"/>
    <w:rsid w:val="007D6AE4"/>
    <w:rsid w:val="007E23BB"/>
    <w:rsid w:val="007E4ABF"/>
    <w:rsid w:val="007E608A"/>
    <w:rsid w:val="007E7D2C"/>
    <w:rsid w:val="007F07B9"/>
    <w:rsid w:val="007F10F0"/>
    <w:rsid w:val="007F1919"/>
    <w:rsid w:val="007F3209"/>
    <w:rsid w:val="007F63D2"/>
    <w:rsid w:val="007F7DD7"/>
    <w:rsid w:val="00800118"/>
    <w:rsid w:val="00801810"/>
    <w:rsid w:val="008019DA"/>
    <w:rsid w:val="00807412"/>
    <w:rsid w:val="008105CC"/>
    <w:rsid w:val="0081141A"/>
    <w:rsid w:val="00811B8C"/>
    <w:rsid w:val="00815289"/>
    <w:rsid w:val="00815FC1"/>
    <w:rsid w:val="008173CD"/>
    <w:rsid w:val="00817D93"/>
    <w:rsid w:val="00822E29"/>
    <w:rsid w:val="00823F6F"/>
    <w:rsid w:val="008266B3"/>
    <w:rsid w:val="00826A63"/>
    <w:rsid w:val="00830546"/>
    <w:rsid w:val="00831937"/>
    <w:rsid w:val="00833778"/>
    <w:rsid w:val="00834EA3"/>
    <w:rsid w:val="00841042"/>
    <w:rsid w:val="00843E8B"/>
    <w:rsid w:val="008440A7"/>
    <w:rsid w:val="00844D58"/>
    <w:rsid w:val="008450DA"/>
    <w:rsid w:val="0084531D"/>
    <w:rsid w:val="00852EEB"/>
    <w:rsid w:val="00853367"/>
    <w:rsid w:val="0085439D"/>
    <w:rsid w:val="008562C0"/>
    <w:rsid w:val="00861913"/>
    <w:rsid w:val="00861E6E"/>
    <w:rsid w:val="0086430E"/>
    <w:rsid w:val="00866CE1"/>
    <w:rsid w:val="00867AED"/>
    <w:rsid w:val="00870575"/>
    <w:rsid w:val="008707D1"/>
    <w:rsid w:val="00871DF6"/>
    <w:rsid w:val="0087393C"/>
    <w:rsid w:val="00874977"/>
    <w:rsid w:val="00882C15"/>
    <w:rsid w:val="00882FEB"/>
    <w:rsid w:val="00884052"/>
    <w:rsid w:val="00885A0B"/>
    <w:rsid w:val="00885C27"/>
    <w:rsid w:val="0088618E"/>
    <w:rsid w:val="008868D2"/>
    <w:rsid w:val="00887714"/>
    <w:rsid w:val="0089088A"/>
    <w:rsid w:val="008914C3"/>
    <w:rsid w:val="00895107"/>
    <w:rsid w:val="00895221"/>
    <w:rsid w:val="008956C3"/>
    <w:rsid w:val="008A3151"/>
    <w:rsid w:val="008A5098"/>
    <w:rsid w:val="008B087C"/>
    <w:rsid w:val="008B120A"/>
    <w:rsid w:val="008B296B"/>
    <w:rsid w:val="008B29D6"/>
    <w:rsid w:val="008B6023"/>
    <w:rsid w:val="008B6F37"/>
    <w:rsid w:val="008B70F2"/>
    <w:rsid w:val="008C1BEE"/>
    <w:rsid w:val="008C416E"/>
    <w:rsid w:val="008C53D4"/>
    <w:rsid w:val="008C56C5"/>
    <w:rsid w:val="008D134B"/>
    <w:rsid w:val="008D245E"/>
    <w:rsid w:val="008D4242"/>
    <w:rsid w:val="008D6F74"/>
    <w:rsid w:val="008E4C87"/>
    <w:rsid w:val="008F4A94"/>
    <w:rsid w:val="008F5B27"/>
    <w:rsid w:val="008F7258"/>
    <w:rsid w:val="0090040D"/>
    <w:rsid w:val="00906C61"/>
    <w:rsid w:val="00910B2F"/>
    <w:rsid w:val="009137B2"/>
    <w:rsid w:val="00913B72"/>
    <w:rsid w:val="0091589B"/>
    <w:rsid w:val="0091602C"/>
    <w:rsid w:val="00916C2D"/>
    <w:rsid w:val="00920F8B"/>
    <w:rsid w:val="0092172D"/>
    <w:rsid w:val="009228C7"/>
    <w:rsid w:val="009229BA"/>
    <w:rsid w:val="00924C6A"/>
    <w:rsid w:val="00924EFB"/>
    <w:rsid w:val="00925E77"/>
    <w:rsid w:val="0092711B"/>
    <w:rsid w:val="0092737D"/>
    <w:rsid w:val="009273DD"/>
    <w:rsid w:val="00927A22"/>
    <w:rsid w:val="00927BE3"/>
    <w:rsid w:val="00932480"/>
    <w:rsid w:val="009342F5"/>
    <w:rsid w:val="00936736"/>
    <w:rsid w:val="00941ACA"/>
    <w:rsid w:val="00942D9D"/>
    <w:rsid w:val="00942E1B"/>
    <w:rsid w:val="0094334D"/>
    <w:rsid w:val="009435CA"/>
    <w:rsid w:val="009470F1"/>
    <w:rsid w:val="00947399"/>
    <w:rsid w:val="00950040"/>
    <w:rsid w:val="009515FD"/>
    <w:rsid w:val="00952D7B"/>
    <w:rsid w:val="00957972"/>
    <w:rsid w:val="00961F54"/>
    <w:rsid w:val="009625B9"/>
    <w:rsid w:val="00962872"/>
    <w:rsid w:val="00963512"/>
    <w:rsid w:val="00963F07"/>
    <w:rsid w:val="00964352"/>
    <w:rsid w:val="00964CA9"/>
    <w:rsid w:val="00972833"/>
    <w:rsid w:val="009735DA"/>
    <w:rsid w:val="0097673D"/>
    <w:rsid w:val="00981BDC"/>
    <w:rsid w:val="009846A1"/>
    <w:rsid w:val="009857FF"/>
    <w:rsid w:val="00995B1F"/>
    <w:rsid w:val="00997747"/>
    <w:rsid w:val="00997E9A"/>
    <w:rsid w:val="009A09BC"/>
    <w:rsid w:val="009A10F6"/>
    <w:rsid w:val="009A3108"/>
    <w:rsid w:val="009A4D61"/>
    <w:rsid w:val="009A4ED6"/>
    <w:rsid w:val="009B049C"/>
    <w:rsid w:val="009B08D5"/>
    <w:rsid w:val="009B11C5"/>
    <w:rsid w:val="009B2149"/>
    <w:rsid w:val="009B278C"/>
    <w:rsid w:val="009B27F2"/>
    <w:rsid w:val="009B3187"/>
    <w:rsid w:val="009B4F30"/>
    <w:rsid w:val="009B55FC"/>
    <w:rsid w:val="009B6524"/>
    <w:rsid w:val="009C03ED"/>
    <w:rsid w:val="009C473B"/>
    <w:rsid w:val="009C78AA"/>
    <w:rsid w:val="009D1CB8"/>
    <w:rsid w:val="009D5FBE"/>
    <w:rsid w:val="009D742E"/>
    <w:rsid w:val="009E7E1D"/>
    <w:rsid w:val="009F1A8D"/>
    <w:rsid w:val="009F38F5"/>
    <w:rsid w:val="009F5C65"/>
    <w:rsid w:val="009F7D99"/>
    <w:rsid w:val="00A0208D"/>
    <w:rsid w:val="00A04819"/>
    <w:rsid w:val="00A07A7A"/>
    <w:rsid w:val="00A07B62"/>
    <w:rsid w:val="00A1128F"/>
    <w:rsid w:val="00A15D3C"/>
    <w:rsid w:val="00A23FFF"/>
    <w:rsid w:val="00A273F6"/>
    <w:rsid w:val="00A276BF"/>
    <w:rsid w:val="00A27C24"/>
    <w:rsid w:val="00A335B9"/>
    <w:rsid w:val="00A344BF"/>
    <w:rsid w:val="00A36D2E"/>
    <w:rsid w:val="00A42573"/>
    <w:rsid w:val="00A43187"/>
    <w:rsid w:val="00A44AE5"/>
    <w:rsid w:val="00A508BE"/>
    <w:rsid w:val="00A543E2"/>
    <w:rsid w:val="00A54FAD"/>
    <w:rsid w:val="00A55FE7"/>
    <w:rsid w:val="00A57058"/>
    <w:rsid w:val="00A62AC2"/>
    <w:rsid w:val="00A633E3"/>
    <w:rsid w:val="00A63EE8"/>
    <w:rsid w:val="00A72A41"/>
    <w:rsid w:val="00A76659"/>
    <w:rsid w:val="00A81811"/>
    <w:rsid w:val="00A81982"/>
    <w:rsid w:val="00A820E0"/>
    <w:rsid w:val="00A82349"/>
    <w:rsid w:val="00A83DFA"/>
    <w:rsid w:val="00A85198"/>
    <w:rsid w:val="00A85384"/>
    <w:rsid w:val="00A85DF1"/>
    <w:rsid w:val="00A8669D"/>
    <w:rsid w:val="00A92379"/>
    <w:rsid w:val="00A94461"/>
    <w:rsid w:val="00A954EC"/>
    <w:rsid w:val="00A95887"/>
    <w:rsid w:val="00AA0AE8"/>
    <w:rsid w:val="00AA17E1"/>
    <w:rsid w:val="00AA249B"/>
    <w:rsid w:val="00AA272F"/>
    <w:rsid w:val="00AA687E"/>
    <w:rsid w:val="00AB0DBF"/>
    <w:rsid w:val="00AB30C4"/>
    <w:rsid w:val="00AB389F"/>
    <w:rsid w:val="00AB3A9A"/>
    <w:rsid w:val="00AB59D5"/>
    <w:rsid w:val="00AC00C0"/>
    <w:rsid w:val="00AC12BF"/>
    <w:rsid w:val="00AC57F1"/>
    <w:rsid w:val="00AC5FF9"/>
    <w:rsid w:val="00AC6E19"/>
    <w:rsid w:val="00AD2839"/>
    <w:rsid w:val="00AD30D4"/>
    <w:rsid w:val="00AD3152"/>
    <w:rsid w:val="00AD5B4C"/>
    <w:rsid w:val="00AD635F"/>
    <w:rsid w:val="00AD7B9D"/>
    <w:rsid w:val="00AE2D38"/>
    <w:rsid w:val="00AE35CD"/>
    <w:rsid w:val="00AE72B0"/>
    <w:rsid w:val="00AF4A80"/>
    <w:rsid w:val="00AF5318"/>
    <w:rsid w:val="00AF5FD6"/>
    <w:rsid w:val="00AF70C0"/>
    <w:rsid w:val="00AF7A4B"/>
    <w:rsid w:val="00B04C69"/>
    <w:rsid w:val="00B1003D"/>
    <w:rsid w:val="00B11778"/>
    <w:rsid w:val="00B127FE"/>
    <w:rsid w:val="00B215DC"/>
    <w:rsid w:val="00B2207A"/>
    <w:rsid w:val="00B22BB5"/>
    <w:rsid w:val="00B25428"/>
    <w:rsid w:val="00B27D8B"/>
    <w:rsid w:val="00B31807"/>
    <w:rsid w:val="00B35074"/>
    <w:rsid w:val="00B362C5"/>
    <w:rsid w:val="00B36FE5"/>
    <w:rsid w:val="00B46F0D"/>
    <w:rsid w:val="00B47A17"/>
    <w:rsid w:val="00B47E58"/>
    <w:rsid w:val="00B506FF"/>
    <w:rsid w:val="00B520EE"/>
    <w:rsid w:val="00B52588"/>
    <w:rsid w:val="00B57DBD"/>
    <w:rsid w:val="00B613AC"/>
    <w:rsid w:val="00B75D79"/>
    <w:rsid w:val="00B75DDF"/>
    <w:rsid w:val="00B80974"/>
    <w:rsid w:val="00B82225"/>
    <w:rsid w:val="00B84D4D"/>
    <w:rsid w:val="00B86786"/>
    <w:rsid w:val="00B87726"/>
    <w:rsid w:val="00B90236"/>
    <w:rsid w:val="00B90D5D"/>
    <w:rsid w:val="00B91239"/>
    <w:rsid w:val="00B91FF1"/>
    <w:rsid w:val="00B92629"/>
    <w:rsid w:val="00B9539B"/>
    <w:rsid w:val="00B9771D"/>
    <w:rsid w:val="00BA479E"/>
    <w:rsid w:val="00BA764C"/>
    <w:rsid w:val="00BB2313"/>
    <w:rsid w:val="00BB24FE"/>
    <w:rsid w:val="00BB5F1A"/>
    <w:rsid w:val="00BB730C"/>
    <w:rsid w:val="00BB7DF8"/>
    <w:rsid w:val="00BC08D3"/>
    <w:rsid w:val="00BC2171"/>
    <w:rsid w:val="00BC36F1"/>
    <w:rsid w:val="00BC4EA4"/>
    <w:rsid w:val="00BD07E9"/>
    <w:rsid w:val="00BD1C41"/>
    <w:rsid w:val="00BD24ED"/>
    <w:rsid w:val="00BD27B0"/>
    <w:rsid w:val="00BD2F55"/>
    <w:rsid w:val="00BD5A38"/>
    <w:rsid w:val="00BE08D2"/>
    <w:rsid w:val="00BE300C"/>
    <w:rsid w:val="00BE6A18"/>
    <w:rsid w:val="00BE6B45"/>
    <w:rsid w:val="00BF093B"/>
    <w:rsid w:val="00BF0A56"/>
    <w:rsid w:val="00BF2D06"/>
    <w:rsid w:val="00BF5843"/>
    <w:rsid w:val="00BF5C79"/>
    <w:rsid w:val="00C03AC2"/>
    <w:rsid w:val="00C0699D"/>
    <w:rsid w:val="00C14450"/>
    <w:rsid w:val="00C16A65"/>
    <w:rsid w:val="00C16ADD"/>
    <w:rsid w:val="00C16F5B"/>
    <w:rsid w:val="00C20B36"/>
    <w:rsid w:val="00C21401"/>
    <w:rsid w:val="00C21521"/>
    <w:rsid w:val="00C220DB"/>
    <w:rsid w:val="00C221A5"/>
    <w:rsid w:val="00C228C2"/>
    <w:rsid w:val="00C249E2"/>
    <w:rsid w:val="00C31B45"/>
    <w:rsid w:val="00C31B4A"/>
    <w:rsid w:val="00C31CC3"/>
    <w:rsid w:val="00C32E45"/>
    <w:rsid w:val="00C33826"/>
    <w:rsid w:val="00C41A43"/>
    <w:rsid w:val="00C450BC"/>
    <w:rsid w:val="00C474C8"/>
    <w:rsid w:val="00C51FC4"/>
    <w:rsid w:val="00C560A9"/>
    <w:rsid w:val="00C60722"/>
    <w:rsid w:val="00C60C7B"/>
    <w:rsid w:val="00C62327"/>
    <w:rsid w:val="00C7410A"/>
    <w:rsid w:val="00C81060"/>
    <w:rsid w:val="00C851F2"/>
    <w:rsid w:val="00C85965"/>
    <w:rsid w:val="00C85E43"/>
    <w:rsid w:val="00C93A38"/>
    <w:rsid w:val="00CA0780"/>
    <w:rsid w:val="00CA0FEC"/>
    <w:rsid w:val="00CA2EE1"/>
    <w:rsid w:val="00CA6B56"/>
    <w:rsid w:val="00CA7BB3"/>
    <w:rsid w:val="00CB0F1D"/>
    <w:rsid w:val="00CB1982"/>
    <w:rsid w:val="00CB1A1D"/>
    <w:rsid w:val="00CB2B3C"/>
    <w:rsid w:val="00CB4917"/>
    <w:rsid w:val="00CB4CAF"/>
    <w:rsid w:val="00CB4DFA"/>
    <w:rsid w:val="00CB78A7"/>
    <w:rsid w:val="00CC08BE"/>
    <w:rsid w:val="00CC38A5"/>
    <w:rsid w:val="00CC4D96"/>
    <w:rsid w:val="00CC4F3B"/>
    <w:rsid w:val="00CD0FC1"/>
    <w:rsid w:val="00CD1D52"/>
    <w:rsid w:val="00CE1BDB"/>
    <w:rsid w:val="00CE431C"/>
    <w:rsid w:val="00CE571E"/>
    <w:rsid w:val="00CE58D8"/>
    <w:rsid w:val="00CE6058"/>
    <w:rsid w:val="00CE61A5"/>
    <w:rsid w:val="00CF0022"/>
    <w:rsid w:val="00CF356E"/>
    <w:rsid w:val="00CF4D3E"/>
    <w:rsid w:val="00CF63E7"/>
    <w:rsid w:val="00CF74F1"/>
    <w:rsid w:val="00D00950"/>
    <w:rsid w:val="00D02170"/>
    <w:rsid w:val="00D038A6"/>
    <w:rsid w:val="00D06476"/>
    <w:rsid w:val="00D1362A"/>
    <w:rsid w:val="00D1491E"/>
    <w:rsid w:val="00D15710"/>
    <w:rsid w:val="00D17C39"/>
    <w:rsid w:val="00D21B03"/>
    <w:rsid w:val="00D21F61"/>
    <w:rsid w:val="00D233D1"/>
    <w:rsid w:val="00D252DA"/>
    <w:rsid w:val="00D25BF0"/>
    <w:rsid w:val="00D26198"/>
    <w:rsid w:val="00D3001B"/>
    <w:rsid w:val="00D3117C"/>
    <w:rsid w:val="00D3125B"/>
    <w:rsid w:val="00D3342E"/>
    <w:rsid w:val="00D336DA"/>
    <w:rsid w:val="00D342AE"/>
    <w:rsid w:val="00D356C3"/>
    <w:rsid w:val="00D37754"/>
    <w:rsid w:val="00D4095F"/>
    <w:rsid w:val="00D41BA8"/>
    <w:rsid w:val="00D42E00"/>
    <w:rsid w:val="00D45338"/>
    <w:rsid w:val="00D479EA"/>
    <w:rsid w:val="00D47F1E"/>
    <w:rsid w:val="00D50208"/>
    <w:rsid w:val="00D54D27"/>
    <w:rsid w:val="00D55194"/>
    <w:rsid w:val="00D55A4E"/>
    <w:rsid w:val="00D55C40"/>
    <w:rsid w:val="00D569E7"/>
    <w:rsid w:val="00D62255"/>
    <w:rsid w:val="00D62388"/>
    <w:rsid w:val="00D62ACE"/>
    <w:rsid w:val="00D64066"/>
    <w:rsid w:val="00D640BC"/>
    <w:rsid w:val="00D64CDD"/>
    <w:rsid w:val="00D66F90"/>
    <w:rsid w:val="00D734FD"/>
    <w:rsid w:val="00D747E0"/>
    <w:rsid w:val="00D82C00"/>
    <w:rsid w:val="00D84DA0"/>
    <w:rsid w:val="00D90B05"/>
    <w:rsid w:val="00D90C5A"/>
    <w:rsid w:val="00D93DD9"/>
    <w:rsid w:val="00D9533D"/>
    <w:rsid w:val="00D95546"/>
    <w:rsid w:val="00D97B4D"/>
    <w:rsid w:val="00DA08E8"/>
    <w:rsid w:val="00DA0B6B"/>
    <w:rsid w:val="00DA2315"/>
    <w:rsid w:val="00DA2770"/>
    <w:rsid w:val="00DA32AB"/>
    <w:rsid w:val="00DA5BFB"/>
    <w:rsid w:val="00DA6FA4"/>
    <w:rsid w:val="00DA7A10"/>
    <w:rsid w:val="00DB11EF"/>
    <w:rsid w:val="00DB2370"/>
    <w:rsid w:val="00DB28F3"/>
    <w:rsid w:val="00DB496A"/>
    <w:rsid w:val="00DB74E4"/>
    <w:rsid w:val="00DC062F"/>
    <w:rsid w:val="00DC1509"/>
    <w:rsid w:val="00DC1773"/>
    <w:rsid w:val="00DC3900"/>
    <w:rsid w:val="00DC5FF2"/>
    <w:rsid w:val="00DC70E6"/>
    <w:rsid w:val="00DD034C"/>
    <w:rsid w:val="00DD17F2"/>
    <w:rsid w:val="00DD4517"/>
    <w:rsid w:val="00DD4CC8"/>
    <w:rsid w:val="00DD6553"/>
    <w:rsid w:val="00DE0F8A"/>
    <w:rsid w:val="00DE144A"/>
    <w:rsid w:val="00DE3FBF"/>
    <w:rsid w:val="00DE45A4"/>
    <w:rsid w:val="00DE59B2"/>
    <w:rsid w:val="00DF36C0"/>
    <w:rsid w:val="00DF6DE2"/>
    <w:rsid w:val="00E00D8C"/>
    <w:rsid w:val="00E00FF6"/>
    <w:rsid w:val="00E0134A"/>
    <w:rsid w:val="00E03A36"/>
    <w:rsid w:val="00E07164"/>
    <w:rsid w:val="00E10D71"/>
    <w:rsid w:val="00E116EA"/>
    <w:rsid w:val="00E14071"/>
    <w:rsid w:val="00E1490C"/>
    <w:rsid w:val="00E14BF8"/>
    <w:rsid w:val="00E20D9C"/>
    <w:rsid w:val="00E2338E"/>
    <w:rsid w:val="00E2527C"/>
    <w:rsid w:val="00E25AF8"/>
    <w:rsid w:val="00E2649E"/>
    <w:rsid w:val="00E26BB2"/>
    <w:rsid w:val="00E30804"/>
    <w:rsid w:val="00E3081E"/>
    <w:rsid w:val="00E312C0"/>
    <w:rsid w:val="00E315DD"/>
    <w:rsid w:val="00E3213D"/>
    <w:rsid w:val="00E32526"/>
    <w:rsid w:val="00E46499"/>
    <w:rsid w:val="00E52795"/>
    <w:rsid w:val="00E53DFB"/>
    <w:rsid w:val="00E55D16"/>
    <w:rsid w:val="00E57BCD"/>
    <w:rsid w:val="00E6381F"/>
    <w:rsid w:val="00E70268"/>
    <w:rsid w:val="00E703C8"/>
    <w:rsid w:val="00E75CCE"/>
    <w:rsid w:val="00E77971"/>
    <w:rsid w:val="00E80F36"/>
    <w:rsid w:val="00E82483"/>
    <w:rsid w:val="00E86618"/>
    <w:rsid w:val="00E86D27"/>
    <w:rsid w:val="00E90A96"/>
    <w:rsid w:val="00E90E22"/>
    <w:rsid w:val="00E93232"/>
    <w:rsid w:val="00E93DC9"/>
    <w:rsid w:val="00E94EA0"/>
    <w:rsid w:val="00E96593"/>
    <w:rsid w:val="00EA05DE"/>
    <w:rsid w:val="00EA0FDD"/>
    <w:rsid w:val="00EA12CC"/>
    <w:rsid w:val="00EA36D1"/>
    <w:rsid w:val="00EA79BF"/>
    <w:rsid w:val="00EB1D64"/>
    <w:rsid w:val="00EB4F59"/>
    <w:rsid w:val="00EC04EA"/>
    <w:rsid w:val="00EC0DC8"/>
    <w:rsid w:val="00EC14E8"/>
    <w:rsid w:val="00EC1CFE"/>
    <w:rsid w:val="00EC22AC"/>
    <w:rsid w:val="00EC22E3"/>
    <w:rsid w:val="00EC2636"/>
    <w:rsid w:val="00EC4DEA"/>
    <w:rsid w:val="00EC5640"/>
    <w:rsid w:val="00EC59EE"/>
    <w:rsid w:val="00ED7235"/>
    <w:rsid w:val="00EE20D9"/>
    <w:rsid w:val="00EE5215"/>
    <w:rsid w:val="00EE6E5A"/>
    <w:rsid w:val="00EF3B96"/>
    <w:rsid w:val="00EF3E2D"/>
    <w:rsid w:val="00EF3FB1"/>
    <w:rsid w:val="00EF6550"/>
    <w:rsid w:val="00F00A5A"/>
    <w:rsid w:val="00F034D9"/>
    <w:rsid w:val="00F06172"/>
    <w:rsid w:val="00F0622E"/>
    <w:rsid w:val="00F11022"/>
    <w:rsid w:val="00F13085"/>
    <w:rsid w:val="00F1668D"/>
    <w:rsid w:val="00F175B7"/>
    <w:rsid w:val="00F24B67"/>
    <w:rsid w:val="00F2638B"/>
    <w:rsid w:val="00F263F0"/>
    <w:rsid w:val="00F26826"/>
    <w:rsid w:val="00F26BB7"/>
    <w:rsid w:val="00F30F36"/>
    <w:rsid w:val="00F311C7"/>
    <w:rsid w:val="00F31310"/>
    <w:rsid w:val="00F32FDE"/>
    <w:rsid w:val="00F33766"/>
    <w:rsid w:val="00F34B33"/>
    <w:rsid w:val="00F36AA0"/>
    <w:rsid w:val="00F37E0A"/>
    <w:rsid w:val="00F40738"/>
    <w:rsid w:val="00F40C18"/>
    <w:rsid w:val="00F4390F"/>
    <w:rsid w:val="00F43D27"/>
    <w:rsid w:val="00F45942"/>
    <w:rsid w:val="00F46502"/>
    <w:rsid w:val="00F46584"/>
    <w:rsid w:val="00F50F25"/>
    <w:rsid w:val="00F51901"/>
    <w:rsid w:val="00F5273D"/>
    <w:rsid w:val="00F55D48"/>
    <w:rsid w:val="00F5715A"/>
    <w:rsid w:val="00F57F25"/>
    <w:rsid w:val="00F62A07"/>
    <w:rsid w:val="00F6419A"/>
    <w:rsid w:val="00F654A2"/>
    <w:rsid w:val="00F6618E"/>
    <w:rsid w:val="00F66610"/>
    <w:rsid w:val="00F66F45"/>
    <w:rsid w:val="00F67AB5"/>
    <w:rsid w:val="00F70CED"/>
    <w:rsid w:val="00F7254A"/>
    <w:rsid w:val="00F729CE"/>
    <w:rsid w:val="00F72F06"/>
    <w:rsid w:val="00F76A99"/>
    <w:rsid w:val="00F77367"/>
    <w:rsid w:val="00F775CB"/>
    <w:rsid w:val="00F80D12"/>
    <w:rsid w:val="00F81E14"/>
    <w:rsid w:val="00F82A7A"/>
    <w:rsid w:val="00F83097"/>
    <w:rsid w:val="00F90DEA"/>
    <w:rsid w:val="00F917D9"/>
    <w:rsid w:val="00F91DAC"/>
    <w:rsid w:val="00F9515A"/>
    <w:rsid w:val="00F959E7"/>
    <w:rsid w:val="00F9659C"/>
    <w:rsid w:val="00FA2827"/>
    <w:rsid w:val="00FA39AC"/>
    <w:rsid w:val="00FA5C27"/>
    <w:rsid w:val="00FA738B"/>
    <w:rsid w:val="00FB21E3"/>
    <w:rsid w:val="00FB4C7B"/>
    <w:rsid w:val="00FB612A"/>
    <w:rsid w:val="00FB619B"/>
    <w:rsid w:val="00FC3BE6"/>
    <w:rsid w:val="00FC6B56"/>
    <w:rsid w:val="00FC7F81"/>
    <w:rsid w:val="00FD1CD8"/>
    <w:rsid w:val="00FD4005"/>
    <w:rsid w:val="00FD4598"/>
    <w:rsid w:val="00FD6D33"/>
    <w:rsid w:val="00FE0AFB"/>
    <w:rsid w:val="00FE12A4"/>
    <w:rsid w:val="00FE19F6"/>
    <w:rsid w:val="00FE23E9"/>
    <w:rsid w:val="00FE6B91"/>
    <w:rsid w:val="00FF104D"/>
    <w:rsid w:val="00FF2855"/>
    <w:rsid w:val="00FF6C67"/>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45"/>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 w:type="paragraph" w:styleId="Koptekst">
    <w:name w:val="header"/>
    <w:basedOn w:val="Standaard"/>
    <w:link w:val="KoptekstChar"/>
    <w:uiPriority w:val="99"/>
    <w:unhideWhenUsed/>
    <w:rsid w:val="00826A6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6A63"/>
    <w:rPr>
      <w:rFonts w:ascii="Verdana" w:eastAsia="Times New Roman" w:hAnsi="Verdana" w:cs="Times New Roman"/>
      <w:sz w:val="18"/>
      <w:szCs w:val="18"/>
      <w:lang w:eastAsia="nl-NL"/>
    </w:rPr>
  </w:style>
  <w:style w:type="paragraph" w:styleId="Voettekst">
    <w:name w:val="footer"/>
    <w:basedOn w:val="Standaard"/>
    <w:link w:val="VoettekstChar"/>
    <w:uiPriority w:val="99"/>
    <w:unhideWhenUsed/>
    <w:rsid w:val="00826A6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6A63"/>
    <w:rPr>
      <w:rFonts w:ascii="Verdana" w:eastAsia="Times New Roman" w:hAnsi="Verdana" w:cs="Times New Roman"/>
      <w:sz w:val="18"/>
      <w:szCs w:val="18"/>
      <w:lang w:eastAsia="nl-NL"/>
    </w:rPr>
  </w:style>
  <w:style w:type="character" w:styleId="GevolgdeHyperlink">
    <w:name w:val="FollowedHyperlink"/>
    <w:basedOn w:val="Standaardalinea-lettertype"/>
    <w:uiPriority w:val="99"/>
    <w:semiHidden/>
    <w:unhideWhenUsed/>
    <w:rsid w:val="00CD1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0653151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3312082">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KG-Metamodel/issues/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F5185-5CA1-49CD-9383-9B888A4B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C3AB86D.dotm</Template>
  <TotalTime>94</TotalTime>
  <Pages>4</Pages>
  <Words>1228</Words>
  <Characters>6754</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117</cp:revision>
  <cp:lastPrinted>2018-02-22T16:29:00Z</cp:lastPrinted>
  <dcterms:created xsi:type="dcterms:W3CDTF">2018-05-09T07:13:00Z</dcterms:created>
  <dcterms:modified xsi:type="dcterms:W3CDTF">2018-06-14T13:47:00Z</dcterms:modified>
</cp:coreProperties>
</file>