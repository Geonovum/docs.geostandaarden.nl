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F45942" w:rsidRDefault="0000609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 xml:space="preserve">  M</w:t>
      </w:r>
      <w:r w:rsidR="00D3117C" w:rsidRPr="00F45942">
        <w:rPr>
          <w:rFonts w:asciiTheme="minorHAnsi" w:hAnsiTheme="minorHAnsi"/>
          <w:b/>
          <w:sz w:val="20"/>
          <w:szCs w:val="20"/>
        </w:rPr>
        <w:t>EMO</w:t>
      </w:r>
    </w:p>
    <w:tbl>
      <w:tblPr>
        <w:tblW w:w="0" w:type="auto"/>
        <w:tblLook w:val="01E0" w:firstRow="1" w:lastRow="1" w:firstColumn="1" w:lastColumn="1" w:noHBand="0" w:noVBand="0"/>
      </w:tblPr>
      <w:tblGrid>
        <w:gridCol w:w="1541"/>
        <w:gridCol w:w="7525"/>
      </w:tblGrid>
      <w:tr w:rsidR="00D3117C" w:rsidRPr="00F45942" w14:paraId="334F3B9E" w14:textId="77777777" w:rsidTr="006A2D97">
        <w:tc>
          <w:tcPr>
            <w:tcW w:w="1541" w:type="dxa"/>
          </w:tcPr>
          <w:p w14:paraId="23E31F20" w14:textId="77777777" w:rsidR="006A2D97" w:rsidRPr="00F45942" w:rsidRDefault="006A2D97" w:rsidP="00EA6719">
            <w:pPr>
              <w:spacing w:line="240" w:lineRule="atLeast"/>
              <w:rPr>
                <w:rFonts w:asciiTheme="minorHAnsi" w:hAnsiTheme="minorHAnsi"/>
                <w:b/>
                <w:sz w:val="20"/>
                <w:szCs w:val="20"/>
              </w:rPr>
            </w:pPr>
          </w:p>
          <w:p w14:paraId="73611355"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Onderwerp</w:t>
            </w:r>
          </w:p>
        </w:tc>
        <w:tc>
          <w:tcPr>
            <w:tcW w:w="7525" w:type="dxa"/>
          </w:tcPr>
          <w:p w14:paraId="13C8D5E9" w14:textId="77777777" w:rsidR="006A2D97" w:rsidRPr="00F45942" w:rsidRDefault="006A2D97" w:rsidP="00D3117C">
            <w:pPr>
              <w:spacing w:line="240" w:lineRule="atLeast"/>
              <w:rPr>
                <w:rFonts w:asciiTheme="minorHAnsi" w:hAnsiTheme="minorHAnsi"/>
                <w:sz w:val="20"/>
                <w:szCs w:val="20"/>
              </w:rPr>
            </w:pPr>
          </w:p>
          <w:p w14:paraId="6E2F9AB6" w14:textId="7C7C8ED3" w:rsidR="00D3117C" w:rsidRPr="00F45942" w:rsidRDefault="00D3117C" w:rsidP="00F26BB7">
            <w:pPr>
              <w:spacing w:line="240" w:lineRule="atLeast"/>
              <w:rPr>
                <w:rFonts w:asciiTheme="minorHAnsi" w:hAnsiTheme="minorHAnsi"/>
                <w:sz w:val="20"/>
                <w:szCs w:val="20"/>
              </w:rPr>
            </w:pPr>
            <w:r w:rsidRPr="00F45942">
              <w:rPr>
                <w:rFonts w:asciiTheme="minorHAnsi" w:hAnsiTheme="minorHAnsi"/>
                <w:sz w:val="20"/>
                <w:szCs w:val="20"/>
              </w:rPr>
              <w:t xml:space="preserve">Metamodel </w:t>
            </w:r>
            <w:r w:rsidR="006A179C" w:rsidRPr="00F45942">
              <w:rPr>
                <w:rFonts w:asciiTheme="minorHAnsi" w:hAnsiTheme="minorHAnsi"/>
                <w:sz w:val="20"/>
                <w:szCs w:val="20"/>
              </w:rPr>
              <w:t>MIM/</w:t>
            </w:r>
            <w:r w:rsidRPr="00F45942">
              <w:rPr>
                <w:rFonts w:asciiTheme="minorHAnsi" w:hAnsiTheme="minorHAnsi"/>
                <w:sz w:val="20"/>
                <w:szCs w:val="20"/>
              </w:rPr>
              <w:t>KKG – verzoek</w:t>
            </w:r>
            <w:r w:rsidR="00F26BB7" w:rsidRPr="00F45942">
              <w:rPr>
                <w:rFonts w:asciiTheme="minorHAnsi" w:hAnsiTheme="minorHAnsi"/>
                <w:sz w:val="20"/>
                <w:szCs w:val="20"/>
              </w:rPr>
              <w:t>:</w:t>
            </w:r>
            <w:r w:rsidRPr="00F45942">
              <w:rPr>
                <w:rFonts w:asciiTheme="minorHAnsi" w:hAnsiTheme="minorHAnsi"/>
                <w:sz w:val="20"/>
                <w:szCs w:val="20"/>
              </w:rPr>
              <w:t xml:space="preserve"> begrippenkader afleiden van</w:t>
            </w:r>
            <w:r w:rsidR="00F26BB7" w:rsidRPr="00F45942">
              <w:rPr>
                <w:rFonts w:asciiTheme="minorHAnsi" w:hAnsiTheme="minorHAnsi"/>
                <w:sz w:val="20"/>
                <w:szCs w:val="20"/>
              </w:rPr>
              <w:t>uit</w:t>
            </w:r>
            <w:r w:rsidRPr="00F45942">
              <w:rPr>
                <w:rFonts w:asciiTheme="minorHAnsi" w:hAnsiTheme="minorHAnsi"/>
                <w:sz w:val="20"/>
                <w:szCs w:val="20"/>
              </w:rPr>
              <w:t xml:space="preserve"> IM </w:t>
            </w:r>
            <w:r w:rsidR="00F26BB7" w:rsidRPr="00F45942">
              <w:rPr>
                <w:rFonts w:asciiTheme="minorHAnsi" w:hAnsiTheme="minorHAnsi"/>
                <w:sz w:val="20"/>
                <w:szCs w:val="20"/>
              </w:rPr>
              <w:t xml:space="preserve">/ </w:t>
            </w:r>
            <w:r w:rsidR="00F26BB7" w:rsidRPr="00F45942">
              <w:rPr>
                <w:rFonts w:asciiTheme="minorHAnsi" w:hAnsiTheme="minorHAnsi"/>
                <w:sz w:val="20"/>
                <w:szCs w:val="20"/>
              </w:rPr>
              <w:br/>
              <w:t xml:space="preserve">link tussen model van begrippen en het informatiemodel. </w:t>
            </w:r>
          </w:p>
        </w:tc>
      </w:tr>
      <w:tr w:rsidR="00D3117C" w:rsidRPr="00F45942" w14:paraId="2072208C" w14:textId="77777777" w:rsidTr="006A2D97">
        <w:tc>
          <w:tcPr>
            <w:tcW w:w="1541" w:type="dxa"/>
          </w:tcPr>
          <w:p w14:paraId="01AEEDDA"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Aan</w:t>
            </w:r>
          </w:p>
        </w:tc>
        <w:tc>
          <w:tcPr>
            <w:tcW w:w="7525" w:type="dxa"/>
          </w:tcPr>
          <w:p w14:paraId="6DDBB315" w14:textId="10B9D24F" w:rsidR="00D3117C" w:rsidRPr="00F45942" w:rsidRDefault="00350406" w:rsidP="00E55D16">
            <w:pPr>
              <w:spacing w:line="240" w:lineRule="atLeast"/>
              <w:rPr>
                <w:rFonts w:asciiTheme="minorHAnsi" w:hAnsiTheme="minorHAnsi"/>
                <w:sz w:val="20"/>
                <w:szCs w:val="20"/>
              </w:rPr>
            </w:pPr>
            <w:r w:rsidRPr="00F45942">
              <w:rPr>
                <w:rFonts w:asciiTheme="minorHAnsi" w:hAnsiTheme="minorHAnsi"/>
                <w:sz w:val="20"/>
                <w:szCs w:val="20"/>
              </w:rPr>
              <w:t xml:space="preserve">Frank Terpstra, Linda van den Brink, </w:t>
            </w:r>
            <w:r w:rsidR="00413F29">
              <w:rPr>
                <w:rFonts w:asciiTheme="minorHAnsi" w:hAnsiTheme="minorHAnsi"/>
                <w:sz w:val="20"/>
                <w:szCs w:val="20"/>
              </w:rPr>
              <w:t xml:space="preserve">Peter Lentjes, </w:t>
            </w:r>
            <w:r w:rsidRPr="00F45942">
              <w:rPr>
                <w:rFonts w:asciiTheme="minorHAnsi" w:hAnsiTheme="minorHAnsi"/>
                <w:sz w:val="20"/>
                <w:szCs w:val="20"/>
              </w:rPr>
              <w:t>Thies Mesdag</w:t>
            </w:r>
            <w:r w:rsidR="00D45338">
              <w:rPr>
                <w:rFonts w:asciiTheme="minorHAnsi" w:hAnsiTheme="minorHAnsi"/>
                <w:sz w:val="20"/>
                <w:szCs w:val="20"/>
              </w:rPr>
              <w:t xml:space="preserve">, Arjen Santema, </w:t>
            </w:r>
            <w:r w:rsidR="001F149F">
              <w:rPr>
                <w:rFonts w:asciiTheme="minorHAnsi" w:hAnsiTheme="minorHAnsi"/>
                <w:sz w:val="20"/>
                <w:szCs w:val="20"/>
              </w:rPr>
              <w:t>Tony Sloos</w:t>
            </w:r>
            <w:r w:rsidR="004B4AF9">
              <w:rPr>
                <w:rFonts w:asciiTheme="minorHAnsi" w:hAnsiTheme="minorHAnsi"/>
                <w:sz w:val="20"/>
                <w:szCs w:val="20"/>
              </w:rPr>
              <w:t>, Arjan Kloosterboer</w:t>
            </w:r>
            <w:r w:rsidR="00A508BE">
              <w:rPr>
                <w:rFonts w:asciiTheme="minorHAnsi" w:hAnsiTheme="minorHAnsi"/>
                <w:sz w:val="20"/>
                <w:szCs w:val="20"/>
              </w:rPr>
              <w:t>, Arjan Loeffen</w:t>
            </w:r>
            <w:r w:rsidR="00E82483">
              <w:rPr>
                <w:rFonts w:asciiTheme="minorHAnsi" w:hAnsiTheme="minorHAnsi"/>
                <w:sz w:val="20"/>
                <w:szCs w:val="20"/>
              </w:rPr>
              <w:t>, Pano</w:t>
            </w:r>
            <w:r w:rsidR="00C16A65">
              <w:rPr>
                <w:rFonts w:asciiTheme="minorHAnsi" w:hAnsiTheme="minorHAnsi"/>
                <w:sz w:val="20"/>
                <w:szCs w:val="20"/>
              </w:rPr>
              <w:t xml:space="preserve"> Maria, </w:t>
            </w:r>
            <w:r w:rsidR="00077578">
              <w:rPr>
                <w:rFonts w:asciiTheme="minorHAnsi" w:hAnsiTheme="minorHAnsi"/>
                <w:sz w:val="20"/>
                <w:szCs w:val="20"/>
              </w:rPr>
              <w:t>Frank Kooij</w:t>
            </w:r>
            <w:r w:rsidR="00997E9A">
              <w:rPr>
                <w:rFonts w:asciiTheme="minorHAnsi" w:hAnsiTheme="minorHAnsi"/>
                <w:sz w:val="20"/>
                <w:szCs w:val="20"/>
              </w:rPr>
              <w:t>, Arnoud de Boer</w:t>
            </w:r>
            <w:r w:rsidR="00E55D16">
              <w:rPr>
                <w:rFonts w:asciiTheme="minorHAnsi" w:hAnsiTheme="minorHAnsi"/>
                <w:sz w:val="20"/>
                <w:szCs w:val="20"/>
              </w:rPr>
              <w:t xml:space="preserve">, Expertgroep informatiemodellen VNG, Rien Berkhout. </w:t>
            </w:r>
            <w:r w:rsidR="00077578">
              <w:rPr>
                <w:rFonts w:asciiTheme="minorHAnsi" w:hAnsiTheme="minorHAnsi"/>
                <w:sz w:val="20"/>
                <w:szCs w:val="20"/>
              </w:rPr>
              <w:t xml:space="preserve"> </w:t>
            </w:r>
            <w:r w:rsidR="00A508BE">
              <w:rPr>
                <w:rFonts w:asciiTheme="minorHAnsi" w:hAnsiTheme="minorHAnsi"/>
                <w:sz w:val="20"/>
                <w:szCs w:val="20"/>
              </w:rPr>
              <w:t xml:space="preserve"> </w:t>
            </w:r>
            <w:r w:rsidR="00A508BE" w:rsidRPr="00F45942">
              <w:rPr>
                <w:rFonts w:asciiTheme="minorHAnsi" w:hAnsiTheme="minorHAnsi"/>
                <w:sz w:val="20"/>
                <w:szCs w:val="20"/>
              </w:rPr>
              <w:t xml:space="preserve"> </w:t>
            </w:r>
          </w:p>
        </w:tc>
      </w:tr>
      <w:tr w:rsidR="00D3117C" w:rsidRPr="00F45942" w14:paraId="6C608C65" w14:textId="77777777" w:rsidTr="006A2D97">
        <w:tc>
          <w:tcPr>
            <w:tcW w:w="1541" w:type="dxa"/>
          </w:tcPr>
          <w:p w14:paraId="55574E56"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Van</w:t>
            </w:r>
          </w:p>
        </w:tc>
        <w:tc>
          <w:tcPr>
            <w:tcW w:w="7525" w:type="dxa"/>
          </w:tcPr>
          <w:p w14:paraId="11650AEB" w14:textId="3B11139B" w:rsidR="00D3117C" w:rsidRPr="00F45942" w:rsidRDefault="004B4AA0" w:rsidP="00696C78">
            <w:pPr>
              <w:spacing w:line="240" w:lineRule="atLeast"/>
              <w:rPr>
                <w:rFonts w:asciiTheme="minorHAnsi" w:hAnsiTheme="minorHAnsi"/>
                <w:sz w:val="20"/>
                <w:szCs w:val="20"/>
              </w:rPr>
            </w:pPr>
            <w:r w:rsidRPr="00F45942">
              <w:rPr>
                <w:rFonts w:asciiTheme="minorHAnsi" w:hAnsiTheme="minorHAnsi"/>
                <w:sz w:val="20"/>
                <w:szCs w:val="20"/>
              </w:rPr>
              <w:t>MIM/</w:t>
            </w:r>
            <w:r w:rsidR="00350406" w:rsidRPr="00F45942">
              <w:rPr>
                <w:rFonts w:asciiTheme="minorHAnsi" w:hAnsiTheme="minorHAnsi"/>
                <w:sz w:val="20"/>
                <w:szCs w:val="20"/>
              </w:rPr>
              <w:t>KKG kernteam</w:t>
            </w:r>
            <w:r w:rsidR="00696C78">
              <w:rPr>
                <w:rFonts w:asciiTheme="minorHAnsi" w:hAnsiTheme="minorHAnsi"/>
                <w:sz w:val="20"/>
                <w:szCs w:val="20"/>
              </w:rPr>
              <w:t>,</w:t>
            </w:r>
            <w:r w:rsidR="00350406" w:rsidRPr="00F45942">
              <w:rPr>
                <w:rFonts w:asciiTheme="minorHAnsi" w:hAnsiTheme="minorHAnsi"/>
                <w:sz w:val="20"/>
                <w:szCs w:val="20"/>
              </w:rPr>
              <w:t xml:space="preserve"> </w:t>
            </w:r>
            <w:r w:rsidR="00696C78" w:rsidRPr="00F45942">
              <w:rPr>
                <w:rFonts w:asciiTheme="minorHAnsi" w:hAnsiTheme="minorHAnsi"/>
                <w:sz w:val="20"/>
                <w:szCs w:val="20"/>
              </w:rPr>
              <w:t>Marco Brattinga</w:t>
            </w:r>
            <w:r w:rsidR="00696C78">
              <w:rPr>
                <w:rFonts w:asciiTheme="minorHAnsi" w:hAnsiTheme="minorHAnsi"/>
                <w:sz w:val="20"/>
                <w:szCs w:val="20"/>
              </w:rPr>
              <w:t>.</w:t>
            </w:r>
          </w:p>
        </w:tc>
      </w:tr>
      <w:tr w:rsidR="00D3117C" w:rsidRPr="00F45942" w14:paraId="112AA2A0" w14:textId="77777777" w:rsidTr="006A2D97">
        <w:tc>
          <w:tcPr>
            <w:tcW w:w="1541" w:type="dxa"/>
          </w:tcPr>
          <w:p w14:paraId="4EF6F347"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Datum</w:t>
            </w:r>
          </w:p>
        </w:tc>
        <w:tc>
          <w:tcPr>
            <w:tcW w:w="7525" w:type="dxa"/>
          </w:tcPr>
          <w:p w14:paraId="72DFDCE8" w14:textId="12A22F21" w:rsidR="00D3117C" w:rsidRPr="00F45942" w:rsidRDefault="00D3117C" w:rsidP="000A1C0D">
            <w:pPr>
              <w:spacing w:line="240" w:lineRule="atLeast"/>
              <w:rPr>
                <w:rFonts w:asciiTheme="minorHAnsi" w:hAnsiTheme="minorHAnsi"/>
                <w:sz w:val="20"/>
                <w:szCs w:val="20"/>
              </w:rPr>
            </w:pPr>
            <w:r w:rsidRPr="00F45942">
              <w:rPr>
                <w:rFonts w:asciiTheme="minorHAnsi" w:hAnsiTheme="minorHAnsi"/>
                <w:sz w:val="20"/>
                <w:szCs w:val="20"/>
              </w:rPr>
              <w:t>201</w:t>
            </w:r>
            <w:r w:rsidR="00EF6550" w:rsidRPr="00F45942">
              <w:rPr>
                <w:rFonts w:asciiTheme="minorHAnsi" w:hAnsiTheme="minorHAnsi"/>
                <w:sz w:val="20"/>
                <w:szCs w:val="20"/>
              </w:rPr>
              <w:t>8</w:t>
            </w:r>
            <w:r w:rsidRPr="00F45942">
              <w:rPr>
                <w:rFonts w:asciiTheme="minorHAnsi" w:hAnsiTheme="minorHAnsi"/>
                <w:sz w:val="20"/>
                <w:szCs w:val="20"/>
              </w:rPr>
              <w:t>-</w:t>
            </w:r>
            <w:r w:rsidR="00EF6550" w:rsidRPr="00F45942">
              <w:rPr>
                <w:rFonts w:asciiTheme="minorHAnsi" w:hAnsiTheme="minorHAnsi"/>
                <w:sz w:val="20"/>
                <w:szCs w:val="20"/>
              </w:rPr>
              <w:t>02</w:t>
            </w:r>
            <w:r w:rsidRPr="00F45942">
              <w:rPr>
                <w:rFonts w:asciiTheme="minorHAnsi" w:hAnsiTheme="minorHAnsi"/>
                <w:sz w:val="20"/>
                <w:szCs w:val="20"/>
              </w:rPr>
              <w:t>-</w:t>
            </w:r>
            <w:r w:rsidR="000A1C0D" w:rsidRPr="00F45942">
              <w:rPr>
                <w:rFonts w:asciiTheme="minorHAnsi" w:hAnsiTheme="minorHAnsi"/>
                <w:sz w:val="20"/>
                <w:szCs w:val="20"/>
              </w:rPr>
              <w:t>22</w:t>
            </w:r>
            <w:r w:rsidRPr="00F45942">
              <w:rPr>
                <w:rFonts w:asciiTheme="minorHAnsi" w:hAnsiTheme="minorHAnsi"/>
                <w:sz w:val="20"/>
                <w:szCs w:val="20"/>
              </w:rPr>
              <w:t xml:space="preserve">  </w:t>
            </w:r>
          </w:p>
        </w:tc>
      </w:tr>
      <w:tr w:rsidR="00D3117C" w:rsidRPr="00F45942" w14:paraId="467E6C4B" w14:textId="77777777" w:rsidTr="006A2D97">
        <w:tc>
          <w:tcPr>
            <w:tcW w:w="1541" w:type="dxa"/>
          </w:tcPr>
          <w:p w14:paraId="2BAD8ECC"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Status</w:t>
            </w:r>
          </w:p>
        </w:tc>
        <w:tc>
          <w:tcPr>
            <w:tcW w:w="7525" w:type="dxa"/>
          </w:tcPr>
          <w:p w14:paraId="3C4BE434" w14:textId="36267811" w:rsidR="00D3117C" w:rsidRPr="00F45942" w:rsidRDefault="00D3117C" w:rsidP="0039632D">
            <w:pPr>
              <w:spacing w:line="240" w:lineRule="atLeast"/>
              <w:rPr>
                <w:rFonts w:asciiTheme="minorHAnsi" w:hAnsiTheme="minorHAnsi"/>
                <w:sz w:val="20"/>
                <w:szCs w:val="20"/>
              </w:rPr>
            </w:pPr>
            <w:r w:rsidRPr="00F45942">
              <w:rPr>
                <w:rFonts w:asciiTheme="minorHAnsi" w:hAnsiTheme="minorHAnsi"/>
                <w:sz w:val="20"/>
                <w:szCs w:val="20"/>
              </w:rPr>
              <w:t>Voorstel</w:t>
            </w:r>
            <w:r w:rsidR="00EF6550" w:rsidRPr="00F45942">
              <w:rPr>
                <w:rFonts w:asciiTheme="minorHAnsi" w:hAnsiTheme="minorHAnsi"/>
                <w:sz w:val="20"/>
                <w:szCs w:val="20"/>
              </w:rPr>
              <w:t xml:space="preserve"> </w:t>
            </w:r>
            <w:r w:rsidR="00F43D27" w:rsidRPr="00F45942">
              <w:rPr>
                <w:rFonts w:asciiTheme="minorHAnsi" w:hAnsiTheme="minorHAnsi"/>
                <w:sz w:val="20"/>
                <w:szCs w:val="20"/>
              </w:rPr>
              <w:t>– stap 8</w:t>
            </w:r>
            <w:r w:rsidR="00DE0F8A" w:rsidRPr="00F45942">
              <w:rPr>
                <w:rFonts w:asciiTheme="minorHAnsi" w:hAnsiTheme="minorHAnsi"/>
                <w:sz w:val="20"/>
                <w:szCs w:val="20"/>
              </w:rPr>
              <w:t xml:space="preserve">: uitwerking voorgelegd </w:t>
            </w:r>
            <w:r w:rsidR="00F43D27" w:rsidRPr="00F45942">
              <w:rPr>
                <w:rFonts w:asciiTheme="minorHAnsi" w:hAnsiTheme="minorHAnsi"/>
                <w:sz w:val="20"/>
                <w:szCs w:val="20"/>
              </w:rPr>
              <w:t>ter goedkeuring</w:t>
            </w:r>
            <w:r w:rsidR="0039632D" w:rsidRPr="00F45942">
              <w:rPr>
                <w:rFonts w:asciiTheme="minorHAnsi" w:hAnsiTheme="minorHAnsi"/>
                <w:sz w:val="20"/>
                <w:szCs w:val="20"/>
              </w:rPr>
              <w:t xml:space="preserve"> – breder verspreiden </w:t>
            </w:r>
            <w:r w:rsidR="00F43D27" w:rsidRPr="00F45942">
              <w:rPr>
                <w:rFonts w:asciiTheme="minorHAnsi" w:hAnsiTheme="minorHAnsi"/>
                <w:sz w:val="20"/>
                <w:szCs w:val="20"/>
              </w:rPr>
              <w:t xml:space="preserve">  </w:t>
            </w:r>
          </w:p>
        </w:tc>
      </w:tr>
    </w:tbl>
    <w:p w14:paraId="7B0D4512" w14:textId="77777777" w:rsidR="00D3117C" w:rsidRPr="00F45942"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F45942" w:rsidRDefault="00D3117C" w:rsidP="00D3117C">
      <w:pPr>
        <w:spacing w:line="240" w:lineRule="atLeast"/>
        <w:rPr>
          <w:rFonts w:asciiTheme="minorHAnsi" w:hAnsiTheme="minorHAnsi"/>
          <w:b/>
          <w:sz w:val="20"/>
          <w:szCs w:val="20"/>
        </w:rPr>
      </w:pPr>
    </w:p>
    <w:p w14:paraId="279CADAC" w14:textId="5E907FB9" w:rsidR="00D3117C" w:rsidRPr="00F45942" w:rsidRDefault="004B4AA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Inleiding</w:t>
      </w:r>
    </w:p>
    <w:p w14:paraId="6FDDCB42" w14:textId="08881612" w:rsidR="004B4AA0" w:rsidRPr="00F45942" w:rsidRDefault="004B4AA0" w:rsidP="004B4AA0">
      <w:pPr>
        <w:spacing w:line="240" w:lineRule="atLeast"/>
        <w:rPr>
          <w:rFonts w:asciiTheme="minorHAnsi" w:hAnsiTheme="minorHAnsi"/>
          <w:sz w:val="20"/>
          <w:szCs w:val="20"/>
        </w:rPr>
      </w:pPr>
      <w:r w:rsidRPr="00F45942">
        <w:rPr>
          <w:rFonts w:asciiTheme="minorHAnsi" w:hAnsiTheme="minorHAnsi"/>
          <w:sz w:val="20"/>
          <w:szCs w:val="20"/>
        </w:rPr>
        <w:t xml:space="preserve">In Q1 2018 is door de MIM/KKG kerngroep en Marco Brattinga en Arjan Loeffen een voorstel uitgewerkt waarin aangegeven wordt hoe je in een informatiemodel </w:t>
      </w:r>
      <w:r w:rsidR="00197126">
        <w:rPr>
          <w:rFonts w:asciiTheme="minorHAnsi" w:hAnsiTheme="minorHAnsi"/>
          <w:sz w:val="20"/>
          <w:szCs w:val="20"/>
        </w:rPr>
        <w:t xml:space="preserve">(IM) </w:t>
      </w:r>
      <w:r w:rsidRPr="00F45942">
        <w:rPr>
          <w:rFonts w:asciiTheme="minorHAnsi" w:hAnsiTheme="minorHAnsi"/>
          <w:sz w:val="20"/>
          <w:szCs w:val="20"/>
        </w:rPr>
        <w:t xml:space="preserve">kan aangeven dat </w:t>
      </w:r>
      <w:r w:rsidR="008450DA">
        <w:rPr>
          <w:rFonts w:asciiTheme="minorHAnsi" w:hAnsiTheme="minorHAnsi"/>
          <w:sz w:val="20"/>
          <w:szCs w:val="20"/>
        </w:rPr>
        <w:t xml:space="preserve">een </w:t>
      </w:r>
      <w:r w:rsidR="004A28E1">
        <w:rPr>
          <w:rFonts w:asciiTheme="minorHAnsi" w:hAnsiTheme="minorHAnsi"/>
          <w:sz w:val="20"/>
          <w:szCs w:val="20"/>
        </w:rPr>
        <w:t xml:space="preserve">modelelement </w:t>
      </w:r>
      <w:r w:rsidRPr="00F45942">
        <w:rPr>
          <w:rFonts w:asciiTheme="minorHAnsi" w:hAnsiTheme="minorHAnsi"/>
          <w:sz w:val="20"/>
          <w:szCs w:val="20"/>
        </w:rPr>
        <w:t xml:space="preserve">gebaseerd is op een </w:t>
      </w:r>
      <w:r w:rsidR="000E0B7A" w:rsidRPr="00F45942">
        <w:rPr>
          <w:rFonts w:asciiTheme="minorHAnsi" w:hAnsiTheme="minorHAnsi"/>
          <w:sz w:val="20"/>
          <w:szCs w:val="20"/>
        </w:rPr>
        <w:t xml:space="preserve">bepaald </w:t>
      </w:r>
      <w:r w:rsidRPr="00F45942">
        <w:rPr>
          <w:rFonts w:asciiTheme="minorHAnsi" w:hAnsiTheme="minorHAnsi"/>
          <w:sz w:val="20"/>
          <w:szCs w:val="20"/>
        </w:rPr>
        <w:t xml:space="preserve">begrip. </w:t>
      </w:r>
      <w:r w:rsidR="002F1A55">
        <w:rPr>
          <w:rFonts w:asciiTheme="minorHAnsi" w:hAnsiTheme="minorHAnsi"/>
          <w:sz w:val="20"/>
          <w:szCs w:val="20"/>
        </w:rPr>
        <w:t>Dit wordt een nieuwe mogelijkheid binnen het MIM</w:t>
      </w:r>
      <w:r w:rsidR="001F21F3">
        <w:rPr>
          <w:rFonts w:asciiTheme="minorHAnsi" w:hAnsiTheme="minorHAnsi"/>
          <w:sz w:val="20"/>
          <w:szCs w:val="20"/>
        </w:rPr>
        <w:t xml:space="preserve">. </w:t>
      </w:r>
      <w:r w:rsidR="00541BE5">
        <w:rPr>
          <w:rFonts w:asciiTheme="minorHAnsi" w:hAnsiTheme="minorHAnsi"/>
          <w:sz w:val="20"/>
          <w:szCs w:val="20"/>
        </w:rPr>
        <w:t xml:space="preserve">Hiervoor is een uitwerking gemaakt. </w:t>
      </w:r>
      <w:r w:rsidR="001F21F3">
        <w:rPr>
          <w:rFonts w:asciiTheme="minorHAnsi" w:hAnsiTheme="minorHAnsi"/>
          <w:sz w:val="20"/>
          <w:szCs w:val="20"/>
        </w:rPr>
        <w:t xml:space="preserve">Het </w:t>
      </w:r>
      <w:r w:rsidR="00057D3B">
        <w:rPr>
          <w:rFonts w:asciiTheme="minorHAnsi" w:hAnsiTheme="minorHAnsi"/>
          <w:sz w:val="20"/>
          <w:szCs w:val="20"/>
        </w:rPr>
        <w:t>o</w:t>
      </w:r>
      <w:r w:rsidRPr="00F45942">
        <w:rPr>
          <w:rFonts w:asciiTheme="minorHAnsi" w:hAnsiTheme="minorHAnsi"/>
          <w:sz w:val="20"/>
          <w:szCs w:val="20"/>
        </w:rPr>
        <w:t xml:space="preserve">ndersteund twee behoeftes: </w:t>
      </w:r>
    </w:p>
    <w:p w14:paraId="33444299" w14:textId="77777777" w:rsidR="004B4AA0" w:rsidRPr="00F45942" w:rsidRDefault="004B4AA0" w:rsidP="004B4AA0">
      <w:pPr>
        <w:spacing w:line="240" w:lineRule="atLeast"/>
        <w:rPr>
          <w:rFonts w:asciiTheme="minorHAnsi" w:hAnsiTheme="minorHAnsi"/>
          <w:sz w:val="20"/>
          <w:szCs w:val="20"/>
        </w:rPr>
      </w:pPr>
    </w:p>
    <w:p w14:paraId="29B6AFE1" w14:textId="745FD918" w:rsidR="004B4AA0" w:rsidRPr="00F45942" w:rsidRDefault="0012097F" w:rsidP="004B4AA0">
      <w:pPr>
        <w:numPr>
          <w:ilvl w:val="0"/>
          <w:numId w:val="8"/>
        </w:numPr>
        <w:spacing w:line="240" w:lineRule="auto"/>
        <w:contextualSpacing w:val="0"/>
        <w:rPr>
          <w:rFonts w:asciiTheme="minorHAnsi" w:hAnsiTheme="minorHAnsi"/>
          <w:sz w:val="20"/>
          <w:szCs w:val="20"/>
        </w:rPr>
      </w:pPr>
      <w:r>
        <w:rPr>
          <w:rFonts w:asciiTheme="minorHAnsi" w:hAnsiTheme="minorHAnsi"/>
          <w:i/>
          <w:sz w:val="20"/>
          <w:szCs w:val="20"/>
        </w:rPr>
        <w:t>S</w:t>
      </w:r>
      <w:r w:rsidR="00651A90" w:rsidRPr="00715253">
        <w:rPr>
          <w:rFonts w:asciiTheme="minorHAnsi" w:hAnsiTheme="minorHAnsi"/>
          <w:i/>
          <w:sz w:val="20"/>
          <w:szCs w:val="20"/>
        </w:rPr>
        <w:t xml:space="preserve">pecificeren van de traceerbaarheid vanuit </w:t>
      </w:r>
      <w:r>
        <w:rPr>
          <w:rFonts w:asciiTheme="minorHAnsi" w:hAnsiTheme="minorHAnsi"/>
          <w:i/>
          <w:sz w:val="20"/>
          <w:szCs w:val="20"/>
        </w:rPr>
        <w:t>een</w:t>
      </w:r>
      <w:r w:rsidR="00651A90" w:rsidRPr="00715253">
        <w:rPr>
          <w:rFonts w:asciiTheme="minorHAnsi" w:hAnsiTheme="minorHAnsi"/>
          <w:i/>
          <w:sz w:val="20"/>
          <w:szCs w:val="20"/>
        </w:rPr>
        <w:t xml:space="preserve"> IM naar concepten</w:t>
      </w:r>
      <w:r w:rsidR="004D434F">
        <w:rPr>
          <w:rFonts w:asciiTheme="minorHAnsi" w:hAnsiTheme="minorHAnsi"/>
          <w:sz w:val="20"/>
          <w:szCs w:val="20"/>
        </w:rPr>
        <w:t xml:space="preserve"> </w:t>
      </w:r>
      <w:r w:rsidR="00166C58" w:rsidRPr="00715253">
        <w:rPr>
          <w:rFonts w:asciiTheme="minorHAnsi" w:hAnsiTheme="minorHAnsi"/>
          <w:i/>
          <w:sz w:val="20"/>
          <w:szCs w:val="20"/>
        </w:rPr>
        <w:t>uit het model van begrippen</w:t>
      </w:r>
      <w:r w:rsidR="004249AB">
        <w:rPr>
          <w:rFonts w:asciiTheme="minorHAnsi" w:hAnsiTheme="minorHAnsi"/>
          <w:i/>
          <w:sz w:val="20"/>
          <w:szCs w:val="20"/>
        </w:rPr>
        <w:t>.</w:t>
      </w:r>
      <w:r w:rsidR="00AD30D4">
        <w:rPr>
          <w:rFonts w:asciiTheme="minorHAnsi" w:hAnsiTheme="minorHAnsi"/>
          <w:i/>
          <w:sz w:val="20"/>
          <w:szCs w:val="20"/>
        </w:rPr>
        <w:br/>
      </w:r>
      <w:r w:rsidR="00166C58">
        <w:rPr>
          <w:rFonts w:asciiTheme="minorHAnsi" w:hAnsiTheme="minorHAnsi"/>
          <w:sz w:val="20"/>
          <w:szCs w:val="20"/>
        </w:rPr>
        <w:t xml:space="preserve"> </w:t>
      </w:r>
      <w:r w:rsidR="00811B8C">
        <w:rPr>
          <w:rFonts w:asciiTheme="minorHAnsi" w:hAnsiTheme="minorHAnsi"/>
          <w:sz w:val="20"/>
          <w:szCs w:val="20"/>
        </w:rPr>
        <w:t xml:space="preserve">Dit is typisch gewenst wanneer er eerst een </w:t>
      </w:r>
      <w:r w:rsidR="004B4AA0" w:rsidRPr="00F45942">
        <w:rPr>
          <w:rFonts w:asciiTheme="minorHAnsi" w:hAnsiTheme="minorHAnsi"/>
          <w:sz w:val="20"/>
          <w:szCs w:val="20"/>
        </w:rPr>
        <w:t xml:space="preserve">begrippenkader met concepten </w:t>
      </w:r>
      <w:r w:rsidR="00AF5FD6">
        <w:rPr>
          <w:rFonts w:asciiTheme="minorHAnsi" w:hAnsiTheme="minorHAnsi"/>
          <w:sz w:val="20"/>
          <w:szCs w:val="20"/>
        </w:rPr>
        <w:t>(skos:concepts)</w:t>
      </w:r>
      <w:r w:rsidR="00AF5FD6" w:rsidRPr="00F45942">
        <w:rPr>
          <w:rFonts w:asciiTheme="minorHAnsi" w:hAnsiTheme="minorHAnsi"/>
          <w:sz w:val="20"/>
          <w:szCs w:val="20"/>
        </w:rPr>
        <w:t xml:space="preserve"> </w:t>
      </w:r>
      <w:r w:rsidR="004B4AA0" w:rsidRPr="00F45942">
        <w:rPr>
          <w:rFonts w:asciiTheme="minorHAnsi" w:hAnsiTheme="minorHAnsi"/>
          <w:sz w:val="20"/>
          <w:szCs w:val="20"/>
        </w:rPr>
        <w:t xml:space="preserve">zelfstandig </w:t>
      </w:r>
      <w:r w:rsidR="00811B8C">
        <w:rPr>
          <w:rFonts w:asciiTheme="minorHAnsi" w:hAnsiTheme="minorHAnsi"/>
          <w:sz w:val="20"/>
          <w:szCs w:val="20"/>
        </w:rPr>
        <w:t xml:space="preserve">wordt opgesteld. </w:t>
      </w:r>
      <w:r w:rsidR="008C56C5">
        <w:rPr>
          <w:rFonts w:asciiTheme="minorHAnsi" w:hAnsiTheme="minorHAnsi"/>
          <w:sz w:val="20"/>
          <w:szCs w:val="20"/>
        </w:rPr>
        <w:t xml:space="preserve">We noemen dit </w:t>
      </w:r>
      <w:r w:rsidR="008D6F74">
        <w:rPr>
          <w:rFonts w:asciiTheme="minorHAnsi" w:hAnsiTheme="minorHAnsi"/>
          <w:sz w:val="20"/>
          <w:szCs w:val="20"/>
        </w:rPr>
        <w:t xml:space="preserve">in MIM </w:t>
      </w:r>
      <w:r w:rsidR="008C56C5">
        <w:rPr>
          <w:rFonts w:asciiTheme="minorHAnsi" w:hAnsiTheme="minorHAnsi"/>
          <w:sz w:val="20"/>
          <w:szCs w:val="20"/>
        </w:rPr>
        <w:t>een model van begrippen</w:t>
      </w:r>
      <w:r w:rsidR="003E61C3">
        <w:rPr>
          <w:rFonts w:asciiTheme="minorHAnsi" w:hAnsiTheme="minorHAnsi"/>
          <w:sz w:val="20"/>
          <w:szCs w:val="20"/>
        </w:rPr>
        <w:t xml:space="preserve"> (</w:t>
      </w:r>
      <w:r w:rsidR="000D11A3">
        <w:rPr>
          <w:rFonts w:asciiTheme="minorHAnsi" w:hAnsiTheme="minorHAnsi"/>
          <w:sz w:val="20"/>
          <w:szCs w:val="20"/>
        </w:rPr>
        <w:t xml:space="preserve">voor de uitleg van deze term, </w:t>
      </w:r>
      <w:r w:rsidR="003E61C3">
        <w:rPr>
          <w:rFonts w:asciiTheme="minorHAnsi" w:hAnsiTheme="minorHAnsi"/>
          <w:sz w:val="20"/>
          <w:szCs w:val="20"/>
        </w:rPr>
        <w:t xml:space="preserve">zie </w:t>
      </w:r>
      <w:r w:rsidR="002A0B46">
        <w:rPr>
          <w:rFonts w:asciiTheme="minorHAnsi" w:hAnsiTheme="minorHAnsi"/>
          <w:sz w:val="20"/>
          <w:szCs w:val="20"/>
        </w:rPr>
        <w:t>§</w:t>
      </w:r>
      <w:r w:rsidR="003E61C3">
        <w:rPr>
          <w:rFonts w:asciiTheme="minorHAnsi" w:hAnsiTheme="minorHAnsi"/>
          <w:sz w:val="20"/>
          <w:szCs w:val="20"/>
        </w:rPr>
        <w:t>1.5 van MIM versie 1.0)</w:t>
      </w:r>
      <w:r w:rsidR="00CE1BDB">
        <w:rPr>
          <w:rFonts w:asciiTheme="minorHAnsi" w:hAnsiTheme="minorHAnsi"/>
          <w:sz w:val="20"/>
          <w:szCs w:val="20"/>
        </w:rPr>
        <w:t xml:space="preserve">. </w:t>
      </w:r>
      <w:r w:rsidR="004B4AA0" w:rsidRPr="00F45942">
        <w:rPr>
          <w:rFonts w:asciiTheme="minorHAnsi" w:hAnsiTheme="minorHAnsi"/>
          <w:sz w:val="20"/>
          <w:szCs w:val="20"/>
        </w:rPr>
        <w:t>Vervolgens</w:t>
      </w:r>
      <w:r w:rsidR="006B531A">
        <w:rPr>
          <w:rFonts w:asciiTheme="minorHAnsi" w:hAnsiTheme="minorHAnsi"/>
          <w:sz w:val="20"/>
          <w:szCs w:val="20"/>
        </w:rPr>
        <w:t xml:space="preserve"> word</w:t>
      </w:r>
      <w:r w:rsidR="00F40C18">
        <w:rPr>
          <w:rFonts w:asciiTheme="minorHAnsi" w:hAnsiTheme="minorHAnsi"/>
          <w:sz w:val="20"/>
          <w:szCs w:val="20"/>
        </w:rPr>
        <w:t>en deze begrippen</w:t>
      </w:r>
      <w:r w:rsidR="006B531A">
        <w:rPr>
          <w:rFonts w:asciiTheme="minorHAnsi" w:hAnsiTheme="minorHAnsi"/>
          <w:sz w:val="20"/>
          <w:szCs w:val="20"/>
        </w:rPr>
        <w:t xml:space="preserve"> gebruikt om </w:t>
      </w:r>
      <w:r w:rsidR="004B4AA0" w:rsidRPr="00F45942">
        <w:rPr>
          <w:rFonts w:asciiTheme="minorHAnsi" w:hAnsiTheme="minorHAnsi"/>
          <w:sz w:val="20"/>
          <w:szCs w:val="20"/>
        </w:rPr>
        <w:t xml:space="preserve">handmatig </w:t>
      </w:r>
      <w:r w:rsidR="004813BA">
        <w:rPr>
          <w:rFonts w:asciiTheme="minorHAnsi" w:hAnsiTheme="minorHAnsi"/>
          <w:sz w:val="20"/>
          <w:szCs w:val="20"/>
        </w:rPr>
        <w:t xml:space="preserve">te </w:t>
      </w:r>
      <w:r w:rsidR="004B4AA0" w:rsidRPr="00F45942">
        <w:rPr>
          <w:rFonts w:asciiTheme="minorHAnsi" w:hAnsiTheme="minorHAnsi"/>
          <w:sz w:val="20"/>
          <w:szCs w:val="20"/>
        </w:rPr>
        <w:t xml:space="preserve">vertalen/modelleren naar/tot een IM. Dit </w:t>
      </w:r>
      <w:r w:rsidR="00FF2855">
        <w:rPr>
          <w:rFonts w:asciiTheme="minorHAnsi" w:hAnsiTheme="minorHAnsi"/>
          <w:sz w:val="20"/>
          <w:szCs w:val="20"/>
        </w:rPr>
        <w:t>is o</w:t>
      </w:r>
      <w:r w:rsidR="007015DE">
        <w:rPr>
          <w:rFonts w:asciiTheme="minorHAnsi" w:hAnsiTheme="minorHAnsi"/>
          <w:sz w:val="20"/>
          <w:szCs w:val="20"/>
        </w:rPr>
        <w:t>nder andere</w:t>
      </w:r>
      <w:r w:rsidR="004B4AA0" w:rsidRPr="00F45942">
        <w:rPr>
          <w:rFonts w:asciiTheme="minorHAnsi" w:hAnsiTheme="minorHAnsi"/>
          <w:sz w:val="20"/>
          <w:szCs w:val="20"/>
        </w:rPr>
        <w:t xml:space="preserve"> nodig is voor Kadaster</w:t>
      </w:r>
      <w:r w:rsidR="00BD5A38">
        <w:rPr>
          <w:rFonts w:asciiTheme="minorHAnsi" w:hAnsiTheme="minorHAnsi"/>
          <w:sz w:val="20"/>
          <w:szCs w:val="20"/>
        </w:rPr>
        <w:t xml:space="preserve"> </w:t>
      </w:r>
      <w:r w:rsidR="004B4AA0" w:rsidRPr="00F45942">
        <w:rPr>
          <w:rFonts w:asciiTheme="minorHAnsi" w:hAnsiTheme="minorHAnsi"/>
          <w:sz w:val="20"/>
          <w:szCs w:val="20"/>
        </w:rPr>
        <w:t xml:space="preserve">en voor DSO. </w:t>
      </w:r>
      <w:r w:rsidR="00F775CB" w:rsidRPr="00F45942">
        <w:rPr>
          <w:rFonts w:asciiTheme="minorHAnsi" w:hAnsiTheme="minorHAnsi"/>
          <w:sz w:val="20"/>
          <w:szCs w:val="20"/>
        </w:rPr>
        <w:br/>
      </w:r>
    </w:p>
    <w:p w14:paraId="78A07715" w14:textId="1C1857BF" w:rsidR="004B4AA0" w:rsidRPr="00F45942" w:rsidRDefault="00EA12CC" w:rsidP="004B4AA0">
      <w:pPr>
        <w:numPr>
          <w:ilvl w:val="0"/>
          <w:numId w:val="8"/>
        </w:numPr>
        <w:spacing w:line="240" w:lineRule="auto"/>
        <w:contextualSpacing w:val="0"/>
        <w:rPr>
          <w:rFonts w:asciiTheme="minorHAnsi" w:hAnsiTheme="minorHAnsi"/>
          <w:sz w:val="20"/>
          <w:szCs w:val="20"/>
        </w:rPr>
      </w:pPr>
      <w:r w:rsidRPr="007348A1">
        <w:rPr>
          <w:rFonts w:asciiTheme="minorHAnsi" w:hAnsiTheme="minorHAnsi"/>
          <w:i/>
          <w:sz w:val="20"/>
          <w:szCs w:val="20"/>
          <w:lang w:eastAsia="en-US"/>
        </w:rPr>
        <w:t xml:space="preserve">Het </w:t>
      </w:r>
      <w:r w:rsidR="004B4AA0" w:rsidRPr="007348A1">
        <w:rPr>
          <w:rFonts w:asciiTheme="minorHAnsi" w:hAnsiTheme="minorHAnsi"/>
          <w:i/>
          <w:sz w:val="20"/>
          <w:szCs w:val="20"/>
          <w:lang w:eastAsia="en-US"/>
        </w:rPr>
        <w:t xml:space="preserve">automatisch genereren </w:t>
      </w:r>
      <w:r w:rsidRPr="007348A1">
        <w:rPr>
          <w:rFonts w:asciiTheme="minorHAnsi" w:hAnsiTheme="minorHAnsi"/>
          <w:i/>
          <w:sz w:val="20"/>
          <w:szCs w:val="20"/>
          <w:lang w:eastAsia="en-US"/>
        </w:rPr>
        <w:t xml:space="preserve">van </w:t>
      </w:r>
      <w:r w:rsidR="004B4AA0" w:rsidRPr="007348A1">
        <w:rPr>
          <w:rFonts w:asciiTheme="minorHAnsi" w:hAnsiTheme="minorHAnsi"/>
          <w:i/>
          <w:sz w:val="20"/>
          <w:szCs w:val="20"/>
          <w:lang w:eastAsia="en-US"/>
        </w:rPr>
        <w:t>een begrippenkader</w:t>
      </w:r>
      <w:r w:rsidR="00B91FF1" w:rsidRPr="007348A1">
        <w:rPr>
          <w:rFonts w:asciiTheme="minorHAnsi" w:hAnsiTheme="minorHAnsi"/>
          <w:i/>
          <w:sz w:val="20"/>
          <w:szCs w:val="20"/>
          <w:lang w:eastAsia="en-US"/>
        </w:rPr>
        <w:t xml:space="preserve"> c.q. model van begrippen</w:t>
      </w:r>
      <w:r w:rsidR="004B4AA0" w:rsidRPr="007348A1">
        <w:rPr>
          <w:rFonts w:asciiTheme="minorHAnsi" w:hAnsiTheme="minorHAnsi"/>
          <w:i/>
          <w:sz w:val="20"/>
          <w:szCs w:val="20"/>
          <w:lang w:eastAsia="en-US"/>
        </w:rPr>
        <w:t>, vanuit het IM</w:t>
      </w:r>
      <w:r w:rsidRPr="007348A1">
        <w:rPr>
          <w:rFonts w:asciiTheme="minorHAnsi" w:hAnsiTheme="minorHAnsi"/>
          <w:i/>
          <w:sz w:val="20"/>
          <w:szCs w:val="20"/>
          <w:lang w:eastAsia="en-US"/>
        </w:rPr>
        <w:t xml:space="preserve">. </w:t>
      </w:r>
      <w:r w:rsidR="00AD30D4">
        <w:rPr>
          <w:rFonts w:asciiTheme="minorHAnsi" w:hAnsiTheme="minorHAnsi"/>
          <w:i/>
          <w:sz w:val="20"/>
          <w:szCs w:val="20"/>
          <w:lang w:eastAsia="en-US"/>
        </w:rPr>
        <w:br/>
      </w:r>
      <w:r w:rsidR="004B4AA0" w:rsidRPr="00F45942">
        <w:rPr>
          <w:rFonts w:asciiTheme="minorHAnsi" w:hAnsiTheme="minorHAnsi"/>
          <w:sz w:val="20"/>
          <w:szCs w:val="20"/>
          <w:lang w:eastAsia="en-US"/>
        </w:rPr>
        <w:t>Dit ten behoeve</w:t>
      </w:r>
      <w:r w:rsidR="00C41A43">
        <w:rPr>
          <w:rFonts w:asciiTheme="minorHAnsi" w:hAnsiTheme="minorHAnsi"/>
          <w:sz w:val="20"/>
          <w:szCs w:val="20"/>
          <w:lang w:eastAsia="en-US"/>
        </w:rPr>
        <w:t xml:space="preserve"> v</w:t>
      </w:r>
      <w:r w:rsidR="004B4AA0" w:rsidRPr="00F45942">
        <w:rPr>
          <w:rFonts w:asciiTheme="minorHAnsi" w:hAnsiTheme="minorHAnsi"/>
          <w:sz w:val="20"/>
          <w:szCs w:val="20"/>
          <w:lang w:eastAsia="en-US"/>
        </w:rPr>
        <w:t>an</w:t>
      </w:r>
      <w:r w:rsidR="004B4AA0" w:rsidRPr="00F45942">
        <w:rPr>
          <w:rFonts w:asciiTheme="minorHAnsi" w:hAnsiTheme="minorHAnsi"/>
          <w:sz w:val="20"/>
          <w:szCs w:val="20"/>
        </w:rPr>
        <w:t xml:space="preserve"> </w:t>
      </w:r>
      <w:r w:rsidR="00576351">
        <w:rPr>
          <w:rFonts w:asciiTheme="minorHAnsi" w:hAnsiTheme="minorHAnsi"/>
          <w:sz w:val="20"/>
          <w:szCs w:val="20"/>
        </w:rPr>
        <w:t xml:space="preserve">de </w:t>
      </w:r>
      <w:r w:rsidR="004B4AA0" w:rsidRPr="00F45942">
        <w:rPr>
          <w:rFonts w:asciiTheme="minorHAnsi" w:hAnsiTheme="minorHAnsi"/>
          <w:sz w:val="20"/>
          <w:szCs w:val="20"/>
        </w:rPr>
        <w:t xml:space="preserve">conceptenbibliotheek </w:t>
      </w:r>
      <w:r w:rsidR="00576351">
        <w:rPr>
          <w:rFonts w:asciiTheme="minorHAnsi" w:hAnsiTheme="minorHAnsi"/>
          <w:sz w:val="20"/>
          <w:szCs w:val="20"/>
        </w:rPr>
        <w:t xml:space="preserve">van </w:t>
      </w:r>
      <w:r w:rsidR="00576351" w:rsidRPr="00F45942">
        <w:rPr>
          <w:rFonts w:asciiTheme="minorHAnsi" w:hAnsiTheme="minorHAnsi"/>
          <w:sz w:val="20"/>
          <w:szCs w:val="20"/>
        </w:rPr>
        <w:t>Geonovum</w:t>
      </w:r>
      <w:r w:rsidR="004B4AA0" w:rsidRPr="00F45942">
        <w:rPr>
          <w:rFonts w:asciiTheme="minorHAnsi" w:hAnsiTheme="minorHAnsi"/>
          <w:sz w:val="20"/>
          <w:szCs w:val="20"/>
        </w:rPr>
        <w:t>. Daarin worden momenteel informatiemodellen ingeladen, maar de intentie is om ook concepten</w:t>
      </w:r>
      <w:r w:rsidR="008707D1">
        <w:rPr>
          <w:rFonts w:asciiTheme="minorHAnsi" w:hAnsiTheme="minorHAnsi"/>
          <w:sz w:val="20"/>
          <w:szCs w:val="20"/>
        </w:rPr>
        <w:t xml:space="preserve"> (skos:concepts)</w:t>
      </w:r>
      <w:r w:rsidR="004B4AA0" w:rsidRPr="00F45942">
        <w:rPr>
          <w:rFonts w:asciiTheme="minorHAnsi" w:hAnsiTheme="minorHAnsi"/>
          <w:sz w:val="20"/>
          <w:szCs w:val="20"/>
        </w:rPr>
        <w:t xml:space="preserve"> te presenteren, zoals bedoeld in wat MIM/KKG een model van begrippen noemt. </w:t>
      </w:r>
      <w:r w:rsidR="0072040E">
        <w:rPr>
          <w:rFonts w:asciiTheme="minorHAnsi" w:hAnsiTheme="minorHAnsi"/>
          <w:sz w:val="20"/>
          <w:szCs w:val="20"/>
        </w:rPr>
        <w:t xml:space="preserve">Dit is nodig voor Geonovum. </w:t>
      </w:r>
    </w:p>
    <w:p w14:paraId="633FB85E" w14:textId="77777777" w:rsidR="00D25BF0" w:rsidRDefault="00D25BF0" w:rsidP="00D25BF0">
      <w:pPr>
        <w:spacing w:line="240" w:lineRule="atLeast"/>
        <w:rPr>
          <w:rFonts w:asciiTheme="minorHAnsi" w:hAnsiTheme="minorHAnsi"/>
          <w:b/>
          <w:sz w:val="20"/>
          <w:szCs w:val="20"/>
        </w:rPr>
      </w:pPr>
    </w:p>
    <w:p w14:paraId="6918B217" w14:textId="3AF94991" w:rsidR="007F7DD7" w:rsidRPr="00F45942" w:rsidRDefault="00C16F5B" w:rsidP="004B4AA0">
      <w:pPr>
        <w:spacing w:line="240" w:lineRule="atLeast"/>
        <w:rPr>
          <w:rFonts w:asciiTheme="minorHAnsi" w:hAnsiTheme="minorHAnsi"/>
          <w:sz w:val="20"/>
          <w:szCs w:val="20"/>
        </w:rPr>
      </w:pPr>
      <w:r>
        <w:rPr>
          <w:rFonts w:asciiTheme="minorHAnsi" w:hAnsiTheme="minorHAnsi"/>
          <w:sz w:val="20"/>
          <w:szCs w:val="20"/>
        </w:rPr>
        <w:t xml:space="preserve">De </w:t>
      </w:r>
      <w:r w:rsidR="00AD30D4" w:rsidRPr="00F45942">
        <w:rPr>
          <w:rFonts w:asciiTheme="minorHAnsi" w:hAnsiTheme="minorHAnsi"/>
          <w:sz w:val="20"/>
          <w:szCs w:val="20"/>
        </w:rPr>
        <w:t xml:space="preserve">uitwerking staat op de volgende pagina. </w:t>
      </w:r>
      <w:r w:rsidR="002D4AC2">
        <w:rPr>
          <w:rFonts w:asciiTheme="minorHAnsi" w:hAnsiTheme="minorHAnsi"/>
          <w:sz w:val="20"/>
          <w:szCs w:val="20"/>
        </w:rPr>
        <w:t>Het d</w:t>
      </w:r>
      <w:r w:rsidR="004B4AA0" w:rsidRPr="00F45942">
        <w:rPr>
          <w:rFonts w:asciiTheme="minorHAnsi" w:hAnsiTheme="minorHAnsi"/>
          <w:sz w:val="20"/>
          <w:szCs w:val="20"/>
        </w:rPr>
        <w:t xml:space="preserve">oel van deze memo is om </w:t>
      </w:r>
      <w:r w:rsidR="00950040" w:rsidRPr="00F45942">
        <w:rPr>
          <w:rFonts w:asciiTheme="minorHAnsi" w:hAnsiTheme="minorHAnsi"/>
          <w:sz w:val="20"/>
          <w:szCs w:val="20"/>
        </w:rPr>
        <w:t xml:space="preserve">de </w:t>
      </w:r>
      <w:r w:rsidR="004B4AA0" w:rsidRPr="00F45942">
        <w:rPr>
          <w:rFonts w:asciiTheme="minorHAnsi" w:hAnsiTheme="minorHAnsi"/>
          <w:sz w:val="20"/>
          <w:szCs w:val="20"/>
        </w:rPr>
        <w:t>uitwerking</w:t>
      </w:r>
      <w:r w:rsidR="00950040" w:rsidRPr="00F45942">
        <w:rPr>
          <w:rFonts w:asciiTheme="minorHAnsi" w:hAnsiTheme="minorHAnsi"/>
          <w:sz w:val="20"/>
          <w:szCs w:val="20"/>
        </w:rPr>
        <w:t xml:space="preserve">, die gelijk is voor beide </w:t>
      </w:r>
      <w:r w:rsidR="004B4AA0" w:rsidRPr="00F45942">
        <w:rPr>
          <w:rFonts w:asciiTheme="minorHAnsi" w:hAnsiTheme="minorHAnsi"/>
          <w:sz w:val="20"/>
          <w:szCs w:val="20"/>
        </w:rPr>
        <w:t>behoefte</w:t>
      </w:r>
      <w:r w:rsidR="004730CC">
        <w:rPr>
          <w:rFonts w:asciiTheme="minorHAnsi" w:hAnsiTheme="minorHAnsi"/>
          <w:sz w:val="20"/>
          <w:szCs w:val="20"/>
        </w:rPr>
        <w:t>s</w:t>
      </w:r>
      <w:r w:rsidR="00950040" w:rsidRPr="00F45942">
        <w:rPr>
          <w:rFonts w:asciiTheme="minorHAnsi" w:hAnsiTheme="minorHAnsi"/>
          <w:sz w:val="20"/>
          <w:szCs w:val="20"/>
        </w:rPr>
        <w:t xml:space="preserve">, </w:t>
      </w:r>
      <w:r w:rsidR="004730CC">
        <w:rPr>
          <w:rFonts w:asciiTheme="minorHAnsi" w:hAnsiTheme="minorHAnsi"/>
          <w:sz w:val="20"/>
          <w:szCs w:val="20"/>
        </w:rPr>
        <w:t>te toetsen</w:t>
      </w:r>
      <w:r w:rsidR="00A07B62">
        <w:rPr>
          <w:rFonts w:asciiTheme="minorHAnsi" w:hAnsiTheme="minorHAnsi"/>
          <w:sz w:val="20"/>
          <w:szCs w:val="20"/>
        </w:rPr>
        <w:t>. Is d</w:t>
      </w:r>
      <w:r w:rsidR="00B27D8B" w:rsidRPr="00F45942">
        <w:rPr>
          <w:rFonts w:asciiTheme="minorHAnsi" w:hAnsiTheme="minorHAnsi"/>
          <w:sz w:val="20"/>
          <w:szCs w:val="20"/>
        </w:rPr>
        <w:t xml:space="preserve">e uitwerking goed en voldoet </w:t>
      </w:r>
      <w:r w:rsidR="00A07B62">
        <w:rPr>
          <w:rFonts w:asciiTheme="minorHAnsi" w:hAnsiTheme="minorHAnsi"/>
          <w:sz w:val="20"/>
          <w:szCs w:val="20"/>
        </w:rPr>
        <w:t xml:space="preserve">deze </w:t>
      </w:r>
      <w:r w:rsidR="00B27D8B" w:rsidRPr="00F45942">
        <w:rPr>
          <w:rFonts w:asciiTheme="minorHAnsi" w:hAnsiTheme="minorHAnsi"/>
          <w:sz w:val="20"/>
          <w:szCs w:val="20"/>
        </w:rPr>
        <w:t>aan de behoefte</w:t>
      </w:r>
      <w:r w:rsidR="002049B2">
        <w:rPr>
          <w:rFonts w:asciiTheme="minorHAnsi" w:hAnsiTheme="minorHAnsi"/>
          <w:sz w:val="20"/>
          <w:szCs w:val="20"/>
        </w:rPr>
        <w:t>s</w:t>
      </w:r>
      <w:r w:rsidR="002D0B14">
        <w:rPr>
          <w:rFonts w:asciiTheme="minorHAnsi" w:hAnsiTheme="minorHAnsi"/>
          <w:sz w:val="20"/>
          <w:szCs w:val="20"/>
        </w:rPr>
        <w:t xml:space="preserve">. Dit </w:t>
      </w:r>
      <w:r w:rsidR="00882FEB">
        <w:rPr>
          <w:rFonts w:asciiTheme="minorHAnsi" w:hAnsiTheme="minorHAnsi"/>
          <w:sz w:val="20"/>
          <w:szCs w:val="20"/>
        </w:rPr>
        <w:t xml:space="preserve">wordt gedaan </w:t>
      </w:r>
      <w:r w:rsidR="004730CC">
        <w:rPr>
          <w:rFonts w:asciiTheme="minorHAnsi" w:hAnsiTheme="minorHAnsi"/>
          <w:sz w:val="20"/>
          <w:szCs w:val="20"/>
        </w:rPr>
        <w:t>door de</w:t>
      </w:r>
      <w:r w:rsidR="002D0B14">
        <w:rPr>
          <w:rFonts w:asciiTheme="minorHAnsi" w:hAnsiTheme="minorHAnsi"/>
          <w:sz w:val="20"/>
          <w:szCs w:val="20"/>
        </w:rPr>
        <w:t xml:space="preserve"> uitwerking</w:t>
      </w:r>
      <w:r w:rsidR="004730CC">
        <w:rPr>
          <w:rFonts w:asciiTheme="minorHAnsi" w:hAnsiTheme="minorHAnsi"/>
          <w:sz w:val="20"/>
          <w:szCs w:val="20"/>
        </w:rPr>
        <w:t xml:space="preserve"> </w:t>
      </w:r>
      <w:r w:rsidR="00950040" w:rsidRPr="00F45942">
        <w:rPr>
          <w:rFonts w:asciiTheme="minorHAnsi" w:hAnsiTheme="minorHAnsi"/>
          <w:sz w:val="20"/>
          <w:szCs w:val="20"/>
        </w:rPr>
        <w:t xml:space="preserve">uit te zetten </w:t>
      </w:r>
      <w:r w:rsidR="00CB78A7">
        <w:rPr>
          <w:rFonts w:asciiTheme="minorHAnsi" w:hAnsiTheme="minorHAnsi"/>
          <w:sz w:val="20"/>
          <w:szCs w:val="20"/>
        </w:rPr>
        <w:t xml:space="preserve">ter review, </w:t>
      </w:r>
      <w:r w:rsidR="00CB78A7" w:rsidRPr="00F45942">
        <w:rPr>
          <w:rFonts w:asciiTheme="minorHAnsi" w:hAnsiTheme="minorHAnsi"/>
          <w:sz w:val="20"/>
          <w:szCs w:val="20"/>
        </w:rPr>
        <w:t>één stap breder</w:t>
      </w:r>
      <w:r w:rsidR="00CB78A7">
        <w:rPr>
          <w:rFonts w:asciiTheme="minorHAnsi" w:hAnsiTheme="minorHAnsi"/>
          <w:sz w:val="20"/>
          <w:szCs w:val="20"/>
        </w:rPr>
        <w:t xml:space="preserve"> dan de MIM/KKG kerngroep.</w:t>
      </w:r>
      <w:r w:rsidR="00964352">
        <w:rPr>
          <w:rFonts w:asciiTheme="minorHAnsi" w:hAnsiTheme="minorHAnsi"/>
          <w:sz w:val="20"/>
          <w:szCs w:val="20"/>
        </w:rPr>
        <w:t xml:space="preserve"> </w:t>
      </w:r>
      <w:r w:rsidR="00F775CB" w:rsidRPr="00F45942">
        <w:rPr>
          <w:rFonts w:asciiTheme="minorHAnsi" w:hAnsiTheme="minorHAnsi"/>
          <w:sz w:val="20"/>
          <w:szCs w:val="20"/>
        </w:rPr>
        <w:t xml:space="preserve">Verzoek </w:t>
      </w:r>
      <w:r w:rsidR="00D55C40">
        <w:rPr>
          <w:rFonts w:asciiTheme="minorHAnsi" w:hAnsiTheme="minorHAnsi"/>
          <w:sz w:val="20"/>
          <w:szCs w:val="20"/>
        </w:rPr>
        <w:t>aan de geadresseerden</w:t>
      </w:r>
      <w:r w:rsidR="00371688">
        <w:rPr>
          <w:rFonts w:asciiTheme="minorHAnsi" w:hAnsiTheme="minorHAnsi"/>
          <w:sz w:val="20"/>
          <w:szCs w:val="20"/>
        </w:rPr>
        <w:t>,</w:t>
      </w:r>
      <w:r w:rsidR="00D55C40">
        <w:rPr>
          <w:rFonts w:asciiTheme="minorHAnsi" w:hAnsiTheme="minorHAnsi"/>
          <w:sz w:val="20"/>
          <w:szCs w:val="20"/>
        </w:rPr>
        <w:t xml:space="preserve"> in de </w:t>
      </w:r>
      <w:r w:rsidR="00371688">
        <w:rPr>
          <w:rFonts w:asciiTheme="minorHAnsi" w:hAnsiTheme="minorHAnsi"/>
          <w:sz w:val="20"/>
          <w:szCs w:val="20"/>
        </w:rPr>
        <w:t>A</w:t>
      </w:r>
      <w:r w:rsidR="00D55C40">
        <w:rPr>
          <w:rFonts w:asciiTheme="minorHAnsi" w:hAnsiTheme="minorHAnsi"/>
          <w:sz w:val="20"/>
          <w:szCs w:val="20"/>
        </w:rPr>
        <w:t>an</w:t>
      </w:r>
      <w:r w:rsidR="00371688">
        <w:rPr>
          <w:rFonts w:asciiTheme="minorHAnsi" w:hAnsiTheme="minorHAnsi"/>
          <w:sz w:val="20"/>
          <w:szCs w:val="20"/>
        </w:rPr>
        <w:t xml:space="preserve"> van deze memo,</w:t>
      </w:r>
      <w:r w:rsidR="00D55C40">
        <w:rPr>
          <w:rFonts w:asciiTheme="minorHAnsi" w:hAnsiTheme="minorHAnsi"/>
          <w:sz w:val="20"/>
          <w:szCs w:val="20"/>
        </w:rPr>
        <w:t xml:space="preserve"> </w:t>
      </w:r>
      <w:r w:rsidR="00F775CB" w:rsidRPr="00F45942">
        <w:rPr>
          <w:rFonts w:asciiTheme="minorHAnsi" w:hAnsiTheme="minorHAnsi"/>
          <w:sz w:val="20"/>
          <w:szCs w:val="20"/>
        </w:rPr>
        <w:t>is om de</w:t>
      </w:r>
      <w:r w:rsidR="00675CDE">
        <w:rPr>
          <w:rFonts w:asciiTheme="minorHAnsi" w:hAnsiTheme="minorHAnsi"/>
          <w:sz w:val="20"/>
          <w:szCs w:val="20"/>
        </w:rPr>
        <w:t xml:space="preserve"> uitwerking</w:t>
      </w:r>
      <w:r w:rsidR="00F775CB" w:rsidRPr="00F45942">
        <w:rPr>
          <w:rFonts w:asciiTheme="minorHAnsi" w:hAnsiTheme="minorHAnsi"/>
          <w:sz w:val="20"/>
          <w:szCs w:val="20"/>
        </w:rPr>
        <w:t xml:space="preserve"> goed te bekijken</w:t>
      </w:r>
      <w:r w:rsidR="007F7DD7" w:rsidRPr="00F45942">
        <w:rPr>
          <w:rFonts w:asciiTheme="minorHAnsi" w:hAnsiTheme="minorHAnsi"/>
          <w:sz w:val="20"/>
          <w:szCs w:val="20"/>
        </w:rPr>
        <w:t>,</w:t>
      </w:r>
      <w:r w:rsidR="00371688">
        <w:rPr>
          <w:rFonts w:asciiTheme="minorHAnsi" w:hAnsiTheme="minorHAnsi"/>
          <w:sz w:val="20"/>
          <w:szCs w:val="20"/>
        </w:rPr>
        <w:t xml:space="preserve"> en </w:t>
      </w:r>
      <w:r w:rsidR="007F7DD7" w:rsidRPr="00F45942">
        <w:rPr>
          <w:rFonts w:asciiTheme="minorHAnsi" w:hAnsiTheme="minorHAnsi"/>
          <w:sz w:val="20"/>
          <w:szCs w:val="20"/>
        </w:rPr>
        <w:t xml:space="preserve"> </w:t>
      </w:r>
      <w:r w:rsidR="00F775CB" w:rsidRPr="00F45942">
        <w:rPr>
          <w:rFonts w:asciiTheme="minorHAnsi" w:hAnsiTheme="minorHAnsi"/>
          <w:sz w:val="20"/>
          <w:szCs w:val="20"/>
        </w:rPr>
        <w:t xml:space="preserve">terug te koppelen of de uitwerking </w:t>
      </w:r>
      <w:r w:rsidR="007F7DD7" w:rsidRPr="00F45942">
        <w:rPr>
          <w:rFonts w:asciiTheme="minorHAnsi" w:hAnsiTheme="minorHAnsi"/>
          <w:sz w:val="20"/>
          <w:szCs w:val="20"/>
        </w:rPr>
        <w:t xml:space="preserve">op hoofdlijnen </w:t>
      </w:r>
      <w:r w:rsidR="00F775CB" w:rsidRPr="00F45942">
        <w:rPr>
          <w:rFonts w:asciiTheme="minorHAnsi" w:hAnsiTheme="minorHAnsi"/>
          <w:sz w:val="20"/>
          <w:szCs w:val="20"/>
        </w:rPr>
        <w:t>akkoord is</w:t>
      </w:r>
      <w:r w:rsidR="00371688">
        <w:rPr>
          <w:rFonts w:asciiTheme="minorHAnsi" w:hAnsiTheme="minorHAnsi"/>
          <w:sz w:val="20"/>
          <w:szCs w:val="20"/>
        </w:rPr>
        <w:t>. O</w:t>
      </w:r>
      <w:r w:rsidR="007F7DD7" w:rsidRPr="00F45942">
        <w:rPr>
          <w:rFonts w:asciiTheme="minorHAnsi" w:hAnsiTheme="minorHAnsi"/>
          <w:sz w:val="20"/>
          <w:szCs w:val="20"/>
        </w:rPr>
        <w:t xml:space="preserve">f zo niet, waarom niet. Aanvullend kunnen kleine verbeteringen </w:t>
      </w:r>
      <w:r w:rsidR="00C85E43">
        <w:rPr>
          <w:rFonts w:asciiTheme="minorHAnsi" w:hAnsiTheme="minorHAnsi"/>
          <w:sz w:val="20"/>
          <w:szCs w:val="20"/>
        </w:rPr>
        <w:t xml:space="preserve">of onduidelijkheden </w:t>
      </w:r>
      <w:r w:rsidR="007F7DD7" w:rsidRPr="00F45942">
        <w:rPr>
          <w:rFonts w:asciiTheme="minorHAnsi" w:hAnsiTheme="minorHAnsi"/>
          <w:sz w:val="20"/>
          <w:szCs w:val="20"/>
        </w:rPr>
        <w:t xml:space="preserve">natuurlijk ook aangegeven worden. </w:t>
      </w:r>
    </w:p>
    <w:p w14:paraId="6C4A3775" w14:textId="77777777" w:rsidR="004B4AA0" w:rsidRPr="00F45942" w:rsidRDefault="004B4AA0" w:rsidP="004B4AA0">
      <w:pPr>
        <w:spacing w:line="240" w:lineRule="atLeast"/>
        <w:rPr>
          <w:rFonts w:asciiTheme="minorHAnsi" w:hAnsiTheme="minorHAnsi"/>
          <w:sz w:val="20"/>
          <w:szCs w:val="20"/>
        </w:rPr>
      </w:pPr>
    </w:p>
    <w:p w14:paraId="07FB7401" w14:textId="0A1151B8" w:rsidR="006A179C" w:rsidRPr="00F45942" w:rsidRDefault="005013C6" w:rsidP="006A179C">
      <w:pPr>
        <w:spacing w:line="240" w:lineRule="auto"/>
        <w:rPr>
          <w:rFonts w:ascii="Calibri" w:hAnsi="Calibri"/>
          <w:b/>
          <w:sz w:val="20"/>
          <w:szCs w:val="20"/>
        </w:rPr>
      </w:pPr>
      <w:r>
        <w:rPr>
          <w:rFonts w:ascii="Calibri" w:hAnsi="Calibri"/>
          <w:b/>
          <w:sz w:val="20"/>
          <w:szCs w:val="20"/>
        </w:rPr>
        <w:t>De i</w:t>
      </w:r>
      <w:r w:rsidR="00962872" w:rsidRPr="00F45942">
        <w:rPr>
          <w:rFonts w:ascii="Calibri" w:hAnsi="Calibri"/>
          <w:b/>
          <w:sz w:val="20"/>
          <w:szCs w:val="20"/>
        </w:rPr>
        <w:t>nsteek</w:t>
      </w:r>
      <w:r w:rsidR="00D50208" w:rsidRPr="00F45942">
        <w:rPr>
          <w:rFonts w:ascii="Calibri" w:hAnsi="Calibri"/>
          <w:b/>
          <w:sz w:val="20"/>
          <w:szCs w:val="20"/>
        </w:rPr>
        <w:t xml:space="preserve"> </w:t>
      </w:r>
      <w:r w:rsidR="00F775CB" w:rsidRPr="00F45942">
        <w:rPr>
          <w:rFonts w:ascii="Calibri" w:hAnsi="Calibri"/>
          <w:b/>
          <w:sz w:val="20"/>
          <w:szCs w:val="20"/>
        </w:rPr>
        <w:t xml:space="preserve">bij de uitwerking </w:t>
      </w:r>
      <w:r w:rsidR="00F24B67">
        <w:rPr>
          <w:rFonts w:ascii="Calibri" w:hAnsi="Calibri"/>
          <w:b/>
          <w:sz w:val="20"/>
          <w:szCs w:val="20"/>
        </w:rPr>
        <w:t xml:space="preserve">die gevolgd is </w:t>
      </w:r>
      <w:r>
        <w:rPr>
          <w:rFonts w:ascii="Calibri" w:hAnsi="Calibri"/>
          <w:b/>
          <w:sz w:val="20"/>
          <w:szCs w:val="20"/>
        </w:rPr>
        <w:t>…</w:t>
      </w:r>
    </w:p>
    <w:p w14:paraId="5F439B3F" w14:textId="60C36457" w:rsidR="00F775CB" w:rsidRDefault="00F775CB" w:rsidP="006A179C">
      <w:pPr>
        <w:spacing w:line="240" w:lineRule="auto"/>
        <w:rPr>
          <w:rFonts w:ascii="Calibri" w:hAnsi="Calibri"/>
          <w:sz w:val="20"/>
          <w:szCs w:val="20"/>
        </w:rPr>
      </w:pPr>
      <w:r w:rsidRPr="00F45942">
        <w:rPr>
          <w:rFonts w:ascii="Calibri" w:hAnsi="Calibri"/>
          <w:sz w:val="20"/>
          <w:szCs w:val="20"/>
        </w:rPr>
        <w:t>Er is eerst een d</w:t>
      </w:r>
      <w:r w:rsidR="006A179C" w:rsidRPr="00F45942">
        <w:rPr>
          <w:rFonts w:ascii="Calibri" w:hAnsi="Calibri"/>
          <w:sz w:val="20"/>
          <w:szCs w:val="20"/>
        </w:rPr>
        <w:t>enkrichting</w:t>
      </w:r>
      <w:r w:rsidRPr="00F45942">
        <w:rPr>
          <w:rFonts w:ascii="Calibri" w:hAnsi="Calibri"/>
          <w:sz w:val="20"/>
          <w:szCs w:val="20"/>
        </w:rPr>
        <w:t xml:space="preserve"> opgesteld. Deze is vervolgens uitgewerkt. </w:t>
      </w:r>
      <w:r w:rsidR="00EC22E3">
        <w:rPr>
          <w:rFonts w:ascii="Calibri" w:hAnsi="Calibri"/>
          <w:sz w:val="20"/>
          <w:szCs w:val="20"/>
        </w:rPr>
        <w:t xml:space="preserve">De denkrichting </w:t>
      </w:r>
      <w:r w:rsidR="00025E3D">
        <w:rPr>
          <w:rFonts w:ascii="Calibri" w:hAnsi="Calibri"/>
          <w:sz w:val="20"/>
          <w:szCs w:val="20"/>
        </w:rPr>
        <w:t>ging uit van</w:t>
      </w:r>
      <w:r w:rsidR="00EC22E3">
        <w:rPr>
          <w:rFonts w:ascii="Calibri" w:hAnsi="Calibri"/>
          <w:sz w:val="20"/>
          <w:szCs w:val="20"/>
        </w:rPr>
        <w:t xml:space="preserve">: </w:t>
      </w:r>
    </w:p>
    <w:p w14:paraId="58825C89" w14:textId="77777777" w:rsidR="00957972" w:rsidRPr="00F45942" w:rsidRDefault="00957972" w:rsidP="006A179C">
      <w:pPr>
        <w:spacing w:line="240" w:lineRule="auto"/>
        <w:rPr>
          <w:rFonts w:ascii="Calibri" w:hAnsi="Calibri"/>
          <w:sz w:val="20"/>
          <w:szCs w:val="20"/>
        </w:rPr>
      </w:pPr>
    </w:p>
    <w:p w14:paraId="4ADFEBA5" w14:textId="743B08F4" w:rsidR="002640C8" w:rsidRPr="00F45942" w:rsidRDefault="003B744D" w:rsidP="002640C8">
      <w:pPr>
        <w:pStyle w:val="Lijstalinea"/>
        <w:numPr>
          <w:ilvl w:val="0"/>
          <w:numId w:val="19"/>
        </w:numPr>
        <w:spacing w:line="240" w:lineRule="auto"/>
        <w:rPr>
          <w:rFonts w:ascii="Calibri" w:hAnsi="Calibri"/>
          <w:sz w:val="20"/>
          <w:szCs w:val="20"/>
        </w:rPr>
      </w:pPr>
      <w:r>
        <w:rPr>
          <w:rFonts w:asciiTheme="minorHAnsi" w:hAnsiTheme="minorHAnsi"/>
          <w:sz w:val="20"/>
          <w:szCs w:val="20"/>
        </w:rPr>
        <w:t xml:space="preserve">Het </w:t>
      </w:r>
      <w:r w:rsidR="002640C8" w:rsidRPr="00F45942">
        <w:rPr>
          <w:rFonts w:asciiTheme="minorHAnsi" w:hAnsiTheme="minorHAnsi"/>
          <w:sz w:val="20"/>
          <w:szCs w:val="20"/>
        </w:rPr>
        <w:t>MIM is expliciet niet bedoeld om een (semantisch) model van begrippen</w:t>
      </w:r>
      <w:r w:rsidR="00205E83">
        <w:rPr>
          <w:rFonts w:asciiTheme="minorHAnsi" w:hAnsiTheme="minorHAnsi"/>
          <w:sz w:val="20"/>
          <w:szCs w:val="20"/>
        </w:rPr>
        <w:t xml:space="preserve"> mee te modelleren</w:t>
      </w:r>
      <w:r w:rsidR="002640C8" w:rsidRPr="00F45942">
        <w:rPr>
          <w:rFonts w:asciiTheme="minorHAnsi" w:hAnsiTheme="minorHAnsi"/>
          <w:sz w:val="20"/>
          <w:szCs w:val="20"/>
        </w:rPr>
        <w:t xml:space="preserve">, zoals bedoeld met skos:concepts en closeMatch en exactMatch etc. </w:t>
      </w:r>
    </w:p>
    <w:p w14:paraId="72D1FD61" w14:textId="77777777" w:rsidR="0051370F" w:rsidRPr="00F45942" w:rsidRDefault="0051370F" w:rsidP="0051370F">
      <w:pPr>
        <w:pStyle w:val="Lijstalinea"/>
        <w:numPr>
          <w:ilvl w:val="0"/>
          <w:numId w:val="19"/>
        </w:numPr>
        <w:spacing w:line="240" w:lineRule="auto"/>
        <w:rPr>
          <w:rFonts w:ascii="Calibri" w:hAnsi="Calibri"/>
          <w:sz w:val="20"/>
          <w:szCs w:val="20"/>
        </w:rPr>
      </w:pPr>
      <w:r w:rsidRPr="00F45942">
        <w:rPr>
          <w:rFonts w:ascii="Calibri" w:hAnsi="Calibri"/>
          <w:sz w:val="20"/>
          <w:szCs w:val="20"/>
        </w:rPr>
        <w:t xml:space="preserve">Het zou in ieder geval goed moeten passen bij opstellen van een conceptueel IM, want dat is in principe dé plek om de koppeling met een model van begrippen te maken (of een logisch model die conceptueel georiënteerd is (en niet technisch georiënteerd is)). </w:t>
      </w:r>
    </w:p>
    <w:p w14:paraId="55B0AC35" w14:textId="77777777" w:rsidR="005B2E71" w:rsidRPr="00F45942" w:rsidRDefault="002640C8" w:rsidP="005B2E71">
      <w:pPr>
        <w:pStyle w:val="Lijstalinea"/>
        <w:numPr>
          <w:ilvl w:val="0"/>
          <w:numId w:val="19"/>
        </w:numPr>
        <w:spacing w:line="240" w:lineRule="auto"/>
        <w:rPr>
          <w:rFonts w:ascii="Calibri" w:hAnsi="Calibri"/>
          <w:sz w:val="20"/>
          <w:szCs w:val="20"/>
        </w:rPr>
      </w:pPr>
      <w:r w:rsidRPr="00F45942">
        <w:rPr>
          <w:rFonts w:ascii="Calibri" w:hAnsi="Calibri"/>
          <w:sz w:val="20"/>
          <w:szCs w:val="20"/>
        </w:rPr>
        <w:t>Het betreft metadata bij een MIM modelelement. Verwijzing moet o.a. kunnen met e</w:t>
      </w:r>
      <w:r w:rsidRPr="00F45942">
        <w:rPr>
          <w:rFonts w:asciiTheme="minorHAnsi" w:hAnsiTheme="minorHAnsi"/>
          <w:sz w:val="20"/>
          <w:szCs w:val="20"/>
        </w:rPr>
        <w:t>en URI.</w:t>
      </w:r>
    </w:p>
    <w:p w14:paraId="54EC722F" w14:textId="77777777" w:rsidR="005B2E71" w:rsidRPr="00F45942" w:rsidRDefault="0051370F" w:rsidP="00DF36A1">
      <w:pPr>
        <w:pStyle w:val="Lijstalinea"/>
        <w:numPr>
          <w:ilvl w:val="0"/>
          <w:numId w:val="19"/>
        </w:numPr>
        <w:spacing w:line="240" w:lineRule="auto"/>
        <w:contextualSpacing w:val="0"/>
        <w:rPr>
          <w:rFonts w:asciiTheme="minorHAnsi" w:hAnsiTheme="minorHAnsi"/>
          <w:sz w:val="20"/>
          <w:szCs w:val="20"/>
        </w:rPr>
      </w:pPr>
      <w:r w:rsidRPr="00F45942">
        <w:rPr>
          <w:rFonts w:asciiTheme="minorHAnsi" w:hAnsiTheme="minorHAnsi"/>
          <w:sz w:val="20"/>
          <w:szCs w:val="20"/>
        </w:rPr>
        <w:t>Een MIM modelelement kan een begrip zijn, of niet (0..1);</w:t>
      </w:r>
    </w:p>
    <w:p w14:paraId="3FC75A1D" w14:textId="77777777" w:rsidR="005B2E71"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waarde in een waardenlijst kan een begrip zijn, of niet (0..1);</w:t>
      </w:r>
    </w:p>
    <w:p w14:paraId="695A0163" w14:textId="5DD8EC04" w:rsidR="0051370F"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MIM modelelement kan verwijzen naar 0, 1 of meerdere begrippen.</w:t>
      </w:r>
    </w:p>
    <w:p w14:paraId="27C123EA" w14:textId="77777777" w:rsidR="0084531D" w:rsidRPr="00F45942" w:rsidRDefault="006A179C" w:rsidP="0084531D">
      <w:pPr>
        <w:pStyle w:val="Lijstalinea"/>
        <w:numPr>
          <w:ilvl w:val="0"/>
          <w:numId w:val="19"/>
        </w:numPr>
        <w:spacing w:line="240" w:lineRule="auto"/>
        <w:rPr>
          <w:rFonts w:asciiTheme="minorHAnsi" w:hAnsiTheme="minorHAnsi"/>
          <w:sz w:val="20"/>
          <w:szCs w:val="20"/>
        </w:rPr>
      </w:pPr>
      <w:r w:rsidRPr="00F45942">
        <w:rPr>
          <w:rFonts w:asciiTheme="minorHAnsi" w:hAnsiTheme="minorHAnsi"/>
          <w:sz w:val="20"/>
          <w:szCs w:val="20"/>
        </w:rPr>
        <w:t xml:space="preserve">Het zou mooi zijn als er </w:t>
      </w:r>
      <w:r w:rsidR="005C50C9" w:rsidRPr="00F45942">
        <w:rPr>
          <w:rFonts w:asciiTheme="minorHAnsi" w:hAnsiTheme="minorHAnsi"/>
          <w:sz w:val="20"/>
          <w:szCs w:val="20"/>
        </w:rPr>
        <w:t xml:space="preserve">één modelleerwijze is voor beide behoeftes. </w:t>
      </w:r>
      <w:r w:rsidRPr="00F45942">
        <w:rPr>
          <w:rFonts w:asciiTheme="minorHAnsi" w:hAnsiTheme="minorHAnsi"/>
          <w:sz w:val="20"/>
          <w:szCs w:val="20"/>
        </w:rPr>
        <w:t xml:space="preserve">Anders gezegd, hoe geef je in een KKG IM aan dat de herkomst van een specifiek modelelement een concept/begrip is. Als je dit invult in een IM om zoals bedoeld bij 1 terug te kunnen traceren, of invult in een IM om daarvan een begrippen kader te kunnen genereren zoals bedoeld bij 2, dan is er één beschrijving mogelijk voor beide behoeftes. </w:t>
      </w:r>
    </w:p>
    <w:p w14:paraId="40F511F6" w14:textId="378B81B4" w:rsidR="001945F8" w:rsidRPr="00F45942" w:rsidRDefault="001945F8" w:rsidP="0084531D">
      <w:pPr>
        <w:pStyle w:val="Lijstalinea"/>
        <w:numPr>
          <w:ilvl w:val="0"/>
          <w:numId w:val="19"/>
        </w:numPr>
        <w:spacing w:line="240" w:lineRule="auto"/>
        <w:rPr>
          <w:rFonts w:asciiTheme="minorHAnsi" w:hAnsiTheme="minorHAnsi"/>
          <w:sz w:val="20"/>
          <w:szCs w:val="20"/>
        </w:rPr>
      </w:pPr>
      <w:r w:rsidRPr="00F45942">
        <w:rPr>
          <w:rFonts w:asciiTheme="minorHAnsi" w:hAnsiTheme="minorHAnsi"/>
          <w:sz w:val="20"/>
          <w:szCs w:val="20"/>
        </w:rPr>
        <w:t xml:space="preserve">Tooling </w:t>
      </w:r>
      <w:r w:rsidR="0051370F" w:rsidRPr="00F45942">
        <w:rPr>
          <w:rFonts w:asciiTheme="minorHAnsi" w:hAnsiTheme="minorHAnsi"/>
          <w:sz w:val="20"/>
          <w:szCs w:val="20"/>
        </w:rPr>
        <w:t xml:space="preserve">moet </w:t>
      </w:r>
      <w:r w:rsidRPr="00F45942">
        <w:rPr>
          <w:rFonts w:asciiTheme="minorHAnsi" w:hAnsiTheme="minorHAnsi"/>
          <w:sz w:val="20"/>
          <w:szCs w:val="20"/>
        </w:rPr>
        <w:t>dan aan deze metadata herkennen of er sprake is van een concept en:</w:t>
      </w:r>
      <w:r w:rsidR="002A5487" w:rsidRPr="00F45942">
        <w:rPr>
          <w:rFonts w:asciiTheme="minorHAnsi" w:hAnsiTheme="minorHAnsi"/>
          <w:sz w:val="20"/>
          <w:szCs w:val="20"/>
        </w:rPr>
        <w:br/>
      </w:r>
      <w:r w:rsidRPr="00F45942">
        <w:rPr>
          <w:rFonts w:asciiTheme="minorHAnsi" w:hAnsiTheme="minorHAnsi"/>
          <w:sz w:val="20"/>
          <w:szCs w:val="20"/>
        </w:rPr>
        <w:t>Zoals bedoeld bij behoefte 1, de link naar het in een catalogus gepubliceerd begrip volgen</w:t>
      </w:r>
      <w:r w:rsidR="002A5487" w:rsidRPr="00F45942">
        <w:rPr>
          <w:rFonts w:asciiTheme="minorHAnsi" w:hAnsiTheme="minorHAnsi"/>
          <w:sz w:val="20"/>
          <w:szCs w:val="20"/>
        </w:rPr>
        <w:t>.</w:t>
      </w:r>
      <w:r w:rsidR="002A5487" w:rsidRPr="00F45942">
        <w:rPr>
          <w:rFonts w:asciiTheme="minorHAnsi" w:hAnsiTheme="minorHAnsi"/>
          <w:sz w:val="20"/>
          <w:szCs w:val="20"/>
        </w:rPr>
        <w:br/>
      </w:r>
      <w:r w:rsidRPr="00F45942">
        <w:rPr>
          <w:rFonts w:asciiTheme="minorHAnsi" w:hAnsiTheme="minorHAnsi"/>
          <w:sz w:val="20"/>
          <w:szCs w:val="20"/>
        </w:rPr>
        <w:t>Zoals bedoeld bij behoefte 2, het concept genereren (in aanvulling op het model element)</w:t>
      </w:r>
      <w:r w:rsidR="002A5487" w:rsidRPr="00F45942">
        <w:rPr>
          <w:rFonts w:asciiTheme="minorHAnsi" w:hAnsiTheme="minorHAnsi"/>
          <w:sz w:val="20"/>
          <w:szCs w:val="20"/>
        </w:rPr>
        <w:t>.</w:t>
      </w:r>
      <w:r w:rsidRPr="00F45942">
        <w:rPr>
          <w:rFonts w:asciiTheme="minorHAnsi" w:hAnsiTheme="minorHAnsi"/>
          <w:sz w:val="20"/>
          <w:szCs w:val="20"/>
        </w:rPr>
        <w:t xml:space="preserve"> </w:t>
      </w:r>
    </w:p>
    <w:p w14:paraId="78DC8A55" w14:textId="77777777" w:rsidR="005C625E" w:rsidRPr="00F45942" w:rsidRDefault="005C625E" w:rsidP="005C625E">
      <w:pPr>
        <w:spacing w:line="240" w:lineRule="auto"/>
        <w:rPr>
          <w:rFonts w:asciiTheme="minorHAnsi" w:hAnsiTheme="minorHAnsi"/>
          <w:sz w:val="20"/>
          <w:szCs w:val="20"/>
        </w:rPr>
      </w:pPr>
    </w:p>
    <w:p w14:paraId="35C4206B" w14:textId="3514B3E6" w:rsidR="00120696" w:rsidRPr="00F45942" w:rsidRDefault="00BE6B45" w:rsidP="00B46F0D">
      <w:pPr>
        <w:spacing w:line="240" w:lineRule="auto"/>
        <w:outlineLvl w:val="0"/>
        <w:rPr>
          <w:rFonts w:asciiTheme="minorHAnsi" w:hAnsiTheme="minorHAnsi"/>
          <w:b/>
          <w:sz w:val="20"/>
          <w:szCs w:val="20"/>
        </w:rPr>
      </w:pPr>
      <w:r w:rsidRPr="00F45942">
        <w:rPr>
          <w:rFonts w:asciiTheme="minorHAnsi" w:hAnsiTheme="minorHAnsi"/>
          <w:b/>
          <w:sz w:val="20"/>
          <w:szCs w:val="20"/>
        </w:rPr>
        <w:lastRenderedPageBreak/>
        <w:t>Uitwerking</w:t>
      </w:r>
      <w:r w:rsidR="004D60B8" w:rsidRPr="00F45942">
        <w:rPr>
          <w:rFonts w:asciiTheme="minorHAnsi" w:hAnsiTheme="minorHAnsi"/>
          <w:b/>
          <w:sz w:val="20"/>
          <w:szCs w:val="20"/>
        </w:rPr>
        <w:t>:</w:t>
      </w:r>
      <w:r w:rsidRPr="00F45942">
        <w:rPr>
          <w:rFonts w:asciiTheme="minorHAnsi" w:hAnsiTheme="minorHAnsi"/>
          <w:b/>
          <w:sz w:val="20"/>
          <w:szCs w:val="20"/>
        </w:rPr>
        <w:t xml:space="preserve"> </w:t>
      </w:r>
      <w:r w:rsidR="007F10F0" w:rsidRPr="00F45942">
        <w:rPr>
          <w:rFonts w:asciiTheme="minorHAnsi" w:hAnsiTheme="minorHAnsi"/>
          <w:b/>
          <w:sz w:val="20"/>
          <w:szCs w:val="20"/>
        </w:rPr>
        <w:t xml:space="preserve">metadata element begrip </w:t>
      </w:r>
    </w:p>
    <w:p w14:paraId="401C6903" w14:textId="77777777" w:rsidR="00BE6B45" w:rsidRPr="00F45942" w:rsidRDefault="00BE6B45" w:rsidP="00D3117C">
      <w:pPr>
        <w:spacing w:line="240" w:lineRule="auto"/>
        <w:rPr>
          <w:rFonts w:asciiTheme="minorHAnsi" w:hAnsiTheme="minorHAnsi"/>
          <w:sz w:val="20"/>
          <w:szCs w:val="20"/>
        </w:rPr>
      </w:pPr>
    </w:p>
    <w:p w14:paraId="198E06B3" w14:textId="5B23A441" w:rsidR="008440A7" w:rsidRPr="00F45942" w:rsidRDefault="008440A7" w:rsidP="00B46F0D">
      <w:pPr>
        <w:spacing w:line="240" w:lineRule="auto"/>
        <w:outlineLvl w:val="0"/>
        <w:rPr>
          <w:rFonts w:asciiTheme="minorHAnsi" w:hAnsiTheme="minorHAnsi"/>
          <w:sz w:val="20"/>
          <w:szCs w:val="20"/>
          <w:u w:val="single"/>
        </w:rPr>
      </w:pPr>
      <w:r w:rsidRPr="00F45942">
        <w:rPr>
          <w:rFonts w:asciiTheme="minorHAnsi" w:hAnsiTheme="minorHAnsi"/>
          <w:sz w:val="20"/>
          <w:szCs w:val="20"/>
          <w:u w:val="single"/>
        </w:rPr>
        <w:t xml:space="preserve">Definitie </w:t>
      </w:r>
    </w:p>
    <w:p w14:paraId="78A3B0D4" w14:textId="77777777" w:rsidR="008440A7" w:rsidRPr="00F45942" w:rsidRDefault="008440A7" w:rsidP="00D3117C">
      <w:pPr>
        <w:spacing w:line="240" w:lineRule="auto"/>
        <w:rPr>
          <w:rFonts w:asciiTheme="minorHAnsi" w:hAnsiTheme="minorHAnsi"/>
          <w:sz w:val="20"/>
          <w:szCs w:val="20"/>
        </w:rPr>
      </w:pPr>
    </w:p>
    <w:p w14:paraId="49A993E8" w14:textId="3B8A51F2" w:rsidR="00CF63E7"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CF63E7" w:rsidRPr="00F45942">
        <w:rPr>
          <w:rFonts w:asciiTheme="minorHAnsi" w:hAnsiTheme="minorHAnsi"/>
          <w:b/>
          <w:sz w:val="20"/>
          <w:szCs w:val="20"/>
        </w:rPr>
        <w:t>Hoofdstuk 2</w:t>
      </w:r>
    </w:p>
    <w:p w14:paraId="0DC7EBB1" w14:textId="77777777" w:rsidR="00CF63E7" w:rsidRPr="00F45942" w:rsidRDefault="00CF63E7" w:rsidP="00D3117C">
      <w:pPr>
        <w:spacing w:line="240" w:lineRule="auto"/>
        <w:rPr>
          <w:rFonts w:asciiTheme="minorHAnsi" w:hAnsiTheme="minorHAnsi"/>
          <w:sz w:val="20"/>
          <w:szCs w:val="20"/>
        </w:rPr>
      </w:pPr>
    </w:p>
    <w:p w14:paraId="265EE37A" w14:textId="77777777" w:rsidR="00906C61" w:rsidRPr="00F45942" w:rsidRDefault="00906C61" w:rsidP="00906C61">
      <w:pPr>
        <w:rPr>
          <w:rFonts w:asciiTheme="minorHAnsi" w:hAnsiTheme="minorHAnsi"/>
          <w:sz w:val="20"/>
          <w:szCs w:val="20"/>
        </w:rPr>
      </w:pPr>
      <w:r w:rsidRPr="00F45942">
        <w:rPr>
          <w:rFonts w:asciiTheme="minorHAnsi" w:hAnsiTheme="minorHAnsi"/>
          <w:sz w:val="20"/>
          <w:szCs w:val="20"/>
        </w:rPr>
        <w:t xml:space="preserve">Van toepassing voor: </w:t>
      </w:r>
    </w:p>
    <w:p w14:paraId="214988AD" w14:textId="77777777" w:rsidR="00906C61" w:rsidRPr="00F45942" w:rsidRDefault="00906C61" w:rsidP="00906C61">
      <w:pPr>
        <w:pStyle w:val="Default"/>
        <w:rPr>
          <w:rFonts w:asciiTheme="minorHAnsi" w:hAnsiTheme="minorHAnsi"/>
          <w:sz w:val="20"/>
          <w:szCs w:val="20"/>
        </w:rPr>
      </w:pPr>
      <w:r w:rsidRPr="00F45942">
        <w:rPr>
          <w:rFonts w:asciiTheme="minorHAnsi" w:hAnsiTheme="minorHAnsi"/>
          <w:sz w:val="20"/>
          <w:szCs w:val="20"/>
        </w:rPr>
        <w:t xml:space="preserve">2.3 Specificatie metagegevens 32 </w:t>
      </w:r>
    </w:p>
    <w:p w14:paraId="1D0D2805"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2.3.1 Specificatie metagegevens voor objecten en attributen 32 </w:t>
      </w:r>
    </w:p>
    <w:p w14:paraId="1CC5131F"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2.3.2 Specificatie metagegevens voor relaties 39 </w:t>
      </w:r>
    </w:p>
    <w:p w14:paraId="4F7B54CB"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2.3.3. Specificatie metagegevens voor waardenlijsten 45 </w:t>
      </w:r>
    </w:p>
    <w:p w14:paraId="4970C2FE"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2.3.4. Specificatie metagegevens voor datatypen 48 </w:t>
      </w:r>
    </w:p>
    <w:p w14:paraId="0F333322" w14:textId="77777777" w:rsidR="00906C61" w:rsidRPr="00F45942" w:rsidRDefault="00906C61" w:rsidP="00D3117C">
      <w:pPr>
        <w:spacing w:line="240" w:lineRule="auto"/>
        <w:rPr>
          <w:rFonts w:asciiTheme="minorHAnsi" w:hAnsiTheme="minorHAnsi"/>
          <w:sz w:val="20"/>
          <w:szCs w:val="20"/>
        </w:rPr>
      </w:pPr>
    </w:p>
    <w:p w14:paraId="4F16CBFC" w14:textId="0CB58901" w:rsidR="00BE6B45" w:rsidRPr="00F45942" w:rsidRDefault="00BE6B45" w:rsidP="00B46F0D">
      <w:pPr>
        <w:outlineLvl w:val="0"/>
        <w:rPr>
          <w:rFonts w:asciiTheme="minorHAnsi" w:hAnsiTheme="minorHAnsi"/>
          <w:sz w:val="20"/>
          <w:szCs w:val="20"/>
        </w:rPr>
      </w:pPr>
      <w:r w:rsidRPr="00F45942">
        <w:rPr>
          <w:rFonts w:asciiTheme="minorHAnsi" w:hAnsiTheme="minorHAnsi"/>
          <w:sz w:val="20"/>
          <w:szCs w:val="20"/>
        </w:rPr>
        <w:t>Metadata</w:t>
      </w:r>
      <w:r w:rsidR="000711CE" w:rsidRPr="00F45942">
        <w:rPr>
          <w:rFonts w:asciiTheme="minorHAnsi" w:hAnsiTheme="minorHAnsi"/>
          <w:sz w:val="20"/>
          <w:szCs w:val="20"/>
        </w:rPr>
        <w:t xml:space="preserve"> element</w:t>
      </w:r>
      <w:r w:rsidRPr="00F45942">
        <w:rPr>
          <w:rFonts w:asciiTheme="minorHAnsi" w:hAnsiTheme="minorHAnsi"/>
          <w:sz w:val="20"/>
          <w:szCs w:val="20"/>
        </w:rPr>
        <w:t>: begrip</w:t>
      </w:r>
    </w:p>
    <w:p w14:paraId="389C61DB" w14:textId="77777777" w:rsidR="00BE6B45" w:rsidRPr="00F45942" w:rsidRDefault="00BE6B45" w:rsidP="00BE6B45">
      <w:pPr>
        <w:rPr>
          <w:rFonts w:asciiTheme="minorHAnsi" w:hAnsiTheme="minorHAnsi"/>
          <w:sz w:val="20"/>
          <w:szCs w:val="20"/>
        </w:rPr>
      </w:pPr>
      <w:r w:rsidRPr="00F45942">
        <w:rPr>
          <w:rFonts w:asciiTheme="minorHAnsi" w:hAnsiTheme="minorHAnsi"/>
          <w:sz w:val="20"/>
          <w:szCs w:val="20"/>
        </w:rPr>
        <w:t xml:space="preserve">Kardinaliteit: 0..*. </w:t>
      </w:r>
    </w:p>
    <w:p w14:paraId="5C55FADB" w14:textId="27570DD9" w:rsidR="00423AC7" w:rsidRPr="00F45942" w:rsidRDefault="00BE6B45" w:rsidP="00BE6B45">
      <w:pPr>
        <w:rPr>
          <w:rFonts w:asciiTheme="minorHAnsi" w:hAnsiTheme="minorHAnsi"/>
          <w:sz w:val="20"/>
          <w:szCs w:val="20"/>
        </w:rPr>
      </w:pPr>
      <w:r w:rsidRPr="00F45942">
        <w:rPr>
          <w:rFonts w:asciiTheme="minorHAnsi" w:hAnsiTheme="minorHAnsi"/>
          <w:sz w:val="20"/>
          <w:szCs w:val="20"/>
        </w:rPr>
        <w:t xml:space="preserve">Beschrijving: </w:t>
      </w:r>
      <w:r w:rsidR="006137E2" w:rsidRPr="00F45942">
        <w:rPr>
          <w:rFonts w:asciiTheme="minorHAnsi" w:hAnsiTheme="minorHAnsi"/>
          <w:sz w:val="20"/>
          <w:szCs w:val="20"/>
        </w:rPr>
        <w:t xml:space="preserve">verwijzing naar een begrip, vanuit een modelelement. </w:t>
      </w:r>
      <w:r w:rsidR="006137E2" w:rsidRPr="00F45942">
        <w:rPr>
          <w:rFonts w:asciiTheme="minorHAnsi" w:hAnsiTheme="minorHAnsi"/>
          <w:color w:val="000000"/>
          <w:sz w:val="20"/>
          <w:szCs w:val="20"/>
        </w:rPr>
        <w:t>De verwijzing heeft de vorm van</w:t>
      </w:r>
      <w:r w:rsidR="006137E2" w:rsidRPr="00F45942">
        <w:rPr>
          <w:rFonts w:asciiTheme="minorHAnsi" w:hAnsiTheme="minorHAnsi"/>
          <w:sz w:val="20"/>
          <w:szCs w:val="20"/>
        </w:rPr>
        <w:t xml:space="preserve"> een term of een URI. Voor meer informatie, zie hoofdstuk 3. </w:t>
      </w:r>
    </w:p>
    <w:p w14:paraId="439847AA" w14:textId="033682E7" w:rsidR="00423AC7" w:rsidRPr="00F45942" w:rsidRDefault="00C81060" w:rsidP="00BE6B45">
      <w:pPr>
        <w:rPr>
          <w:rFonts w:asciiTheme="minorHAnsi" w:hAnsiTheme="minorHAnsi"/>
          <w:sz w:val="20"/>
          <w:szCs w:val="20"/>
        </w:rPr>
      </w:pPr>
      <w:r w:rsidRPr="00F45942">
        <w:rPr>
          <w:rFonts w:asciiTheme="minorHAnsi" w:hAnsiTheme="minorHAnsi"/>
          <w:sz w:val="20"/>
          <w:szCs w:val="20"/>
        </w:rPr>
        <w:t xml:space="preserve">UML 2.5: UML-Property. </w:t>
      </w:r>
    </w:p>
    <w:p w14:paraId="5A5B7F7B" w14:textId="77777777" w:rsidR="00C81060" w:rsidRPr="00F45942" w:rsidRDefault="00C81060" w:rsidP="00BE6B45">
      <w:pPr>
        <w:rPr>
          <w:rFonts w:asciiTheme="minorHAnsi" w:hAnsiTheme="minorHAnsi"/>
          <w:sz w:val="20"/>
          <w:szCs w:val="20"/>
        </w:rPr>
      </w:pPr>
    </w:p>
    <w:p w14:paraId="3DD876D9" w14:textId="790C9B3B" w:rsidR="005F20A4" w:rsidRDefault="005F20A4" w:rsidP="005F20A4">
      <w:pPr>
        <w:rPr>
          <w:rFonts w:asciiTheme="minorHAnsi" w:hAnsiTheme="minorHAnsi"/>
          <w:sz w:val="20"/>
          <w:szCs w:val="20"/>
          <w:lang w:eastAsia="en-US"/>
        </w:rPr>
      </w:pPr>
      <w:r w:rsidRPr="00F45942">
        <w:rPr>
          <w:rFonts w:asciiTheme="minorHAnsi" w:hAnsiTheme="minorHAnsi"/>
          <w:sz w:val="20"/>
          <w:szCs w:val="20"/>
        </w:rPr>
        <w:t>Voetnoot bij kardinaliteit *</w:t>
      </w:r>
      <w:r w:rsidR="004A3C9C">
        <w:rPr>
          <w:rFonts w:asciiTheme="minorHAnsi" w:hAnsiTheme="minorHAnsi"/>
          <w:sz w:val="20"/>
          <w:szCs w:val="20"/>
        </w:rPr>
        <w:t>: het metadata element</w:t>
      </w:r>
      <w:r w:rsidRPr="00F45942">
        <w:rPr>
          <w:rFonts w:asciiTheme="minorHAnsi" w:hAnsiTheme="minorHAnsi"/>
          <w:sz w:val="20"/>
          <w:szCs w:val="20"/>
        </w:rPr>
        <w:t xml:space="preserve"> </w:t>
      </w:r>
      <w:r w:rsidR="004A3C9C">
        <w:rPr>
          <w:rFonts w:asciiTheme="minorHAnsi" w:hAnsiTheme="minorHAnsi"/>
          <w:sz w:val="20"/>
          <w:szCs w:val="20"/>
        </w:rPr>
        <w:t xml:space="preserve">wordt </w:t>
      </w:r>
      <w:r w:rsidR="00D00950">
        <w:rPr>
          <w:rFonts w:asciiTheme="minorHAnsi" w:hAnsiTheme="minorHAnsi"/>
          <w:sz w:val="20"/>
          <w:szCs w:val="20"/>
          <w:lang w:eastAsia="en-US"/>
        </w:rPr>
        <w:t xml:space="preserve">meerdere malen opgenomen. </w:t>
      </w:r>
    </w:p>
    <w:p w14:paraId="00219512" w14:textId="1B555F37" w:rsidR="00D336DA" w:rsidRDefault="00DF36C0" w:rsidP="00BE6B45">
      <w:pPr>
        <w:rPr>
          <w:rFonts w:asciiTheme="minorHAnsi" w:hAnsiTheme="minorHAnsi"/>
          <w:sz w:val="20"/>
          <w:szCs w:val="20"/>
        </w:rPr>
      </w:pPr>
      <w:r>
        <w:rPr>
          <w:rFonts w:asciiTheme="minorHAnsi" w:hAnsiTheme="minorHAnsi"/>
          <w:sz w:val="20"/>
          <w:szCs w:val="20"/>
        </w:rPr>
        <w:t>Voetnoot bij r</w:t>
      </w:r>
      <w:r w:rsidR="004A3C9C" w:rsidRPr="00F45942">
        <w:rPr>
          <w:rFonts w:asciiTheme="minorHAnsi" w:hAnsiTheme="minorHAnsi"/>
          <w:sz w:val="20"/>
          <w:szCs w:val="20"/>
        </w:rPr>
        <w:t xml:space="preserve">epresentatie in Enterprise Architect: </w:t>
      </w:r>
      <w:r w:rsidR="004A3C9C">
        <w:rPr>
          <w:rFonts w:asciiTheme="minorHAnsi" w:hAnsiTheme="minorHAnsi"/>
          <w:sz w:val="20"/>
          <w:szCs w:val="20"/>
        </w:rPr>
        <w:t xml:space="preserve">tagged value. </w:t>
      </w:r>
      <w:r w:rsidR="00675B27">
        <w:rPr>
          <w:rFonts w:asciiTheme="minorHAnsi" w:hAnsiTheme="minorHAnsi"/>
          <w:sz w:val="20"/>
          <w:szCs w:val="20"/>
        </w:rPr>
        <w:t xml:space="preserve">Dit is net </w:t>
      </w:r>
      <w:r w:rsidR="001A4741">
        <w:rPr>
          <w:rFonts w:asciiTheme="minorHAnsi" w:hAnsiTheme="minorHAnsi"/>
          <w:sz w:val="20"/>
          <w:szCs w:val="20"/>
        </w:rPr>
        <w:t>zo</w:t>
      </w:r>
      <w:r w:rsidR="00675B27">
        <w:rPr>
          <w:rFonts w:asciiTheme="minorHAnsi" w:hAnsiTheme="minorHAnsi"/>
          <w:sz w:val="20"/>
          <w:szCs w:val="20"/>
        </w:rPr>
        <w:t xml:space="preserve">als bij </w:t>
      </w:r>
      <w:r w:rsidR="00D336DA">
        <w:rPr>
          <w:rFonts w:asciiTheme="minorHAnsi" w:hAnsiTheme="minorHAnsi"/>
          <w:sz w:val="20"/>
          <w:szCs w:val="20"/>
        </w:rPr>
        <w:t>alle andere</w:t>
      </w:r>
      <w:r w:rsidR="00BE08D2">
        <w:rPr>
          <w:rFonts w:asciiTheme="minorHAnsi" w:hAnsiTheme="minorHAnsi"/>
          <w:sz w:val="20"/>
          <w:szCs w:val="20"/>
        </w:rPr>
        <w:t xml:space="preserve"> tagged values</w:t>
      </w:r>
      <w:r w:rsidR="00D336DA">
        <w:rPr>
          <w:rFonts w:asciiTheme="minorHAnsi" w:hAnsiTheme="minorHAnsi"/>
          <w:sz w:val="20"/>
          <w:szCs w:val="20"/>
        </w:rPr>
        <w:t xml:space="preserve">. </w:t>
      </w:r>
    </w:p>
    <w:p w14:paraId="34B1EB10" w14:textId="77777777" w:rsidR="00D336DA" w:rsidRPr="00F45942" w:rsidRDefault="00D336DA" w:rsidP="00BE6B45">
      <w:pPr>
        <w:rPr>
          <w:rFonts w:asciiTheme="minorHAnsi" w:hAnsiTheme="minorHAnsi"/>
          <w:sz w:val="20"/>
          <w:szCs w:val="20"/>
        </w:rPr>
      </w:pPr>
    </w:p>
    <w:p w14:paraId="5531FD51" w14:textId="447692C5" w:rsidR="00BE6B45"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BE6B45" w:rsidRPr="00F45942">
        <w:rPr>
          <w:rFonts w:asciiTheme="minorHAnsi" w:hAnsiTheme="minorHAnsi"/>
          <w:b/>
          <w:sz w:val="20"/>
          <w:szCs w:val="20"/>
        </w:rPr>
        <w:t>Hoofdstuk 3</w:t>
      </w:r>
    </w:p>
    <w:p w14:paraId="6A0C6CD7" w14:textId="77777777" w:rsidR="00F11022" w:rsidRPr="00F45942" w:rsidRDefault="00F11022" w:rsidP="00F11022">
      <w:pPr>
        <w:rPr>
          <w:rFonts w:asciiTheme="minorHAnsi" w:hAnsiTheme="minorHAnsi"/>
          <w:sz w:val="20"/>
          <w:szCs w:val="20"/>
        </w:rPr>
      </w:pPr>
    </w:p>
    <w:p w14:paraId="70141B52" w14:textId="7B05DF94" w:rsidR="006137E2" w:rsidRPr="00F45942" w:rsidRDefault="006137E2" w:rsidP="00B46F0D">
      <w:pPr>
        <w:outlineLvl w:val="0"/>
        <w:rPr>
          <w:rFonts w:asciiTheme="minorHAnsi" w:hAnsiTheme="minorHAnsi"/>
          <w:sz w:val="20"/>
          <w:szCs w:val="20"/>
          <w:u w:val="single"/>
        </w:rPr>
      </w:pPr>
      <w:r w:rsidRPr="00F45942">
        <w:rPr>
          <w:rFonts w:asciiTheme="minorHAnsi" w:hAnsiTheme="minorHAnsi"/>
          <w:sz w:val="20"/>
          <w:szCs w:val="20"/>
          <w:u w:val="single"/>
        </w:rPr>
        <w:t xml:space="preserve">Verwijzing van een modelelement naar een begrip </w:t>
      </w:r>
    </w:p>
    <w:p w14:paraId="485BBD3E" w14:textId="77777777" w:rsidR="006137E2" w:rsidRPr="00F45942" w:rsidRDefault="006137E2" w:rsidP="006137E2">
      <w:pPr>
        <w:rPr>
          <w:rFonts w:asciiTheme="minorHAnsi" w:hAnsiTheme="minorHAnsi"/>
          <w:sz w:val="20"/>
          <w:szCs w:val="20"/>
        </w:rPr>
      </w:pPr>
    </w:p>
    <w:p w14:paraId="5051AE0E" w14:textId="0C16E16A" w:rsidR="006137E2" w:rsidRPr="00F45942" w:rsidRDefault="000711CE" w:rsidP="006137E2">
      <w:pPr>
        <w:rPr>
          <w:rFonts w:asciiTheme="minorHAnsi" w:hAnsiTheme="minorHAnsi"/>
          <w:sz w:val="20"/>
          <w:szCs w:val="20"/>
        </w:rPr>
      </w:pPr>
      <w:r w:rsidRPr="00F45942">
        <w:rPr>
          <w:rFonts w:asciiTheme="minorHAnsi" w:hAnsiTheme="minorHAnsi"/>
          <w:sz w:val="20"/>
          <w:szCs w:val="20"/>
        </w:rPr>
        <w:t>H</w:t>
      </w:r>
      <w:r w:rsidR="006137E2" w:rsidRPr="00F45942">
        <w:rPr>
          <w:rFonts w:asciiTheme="minorHAnsi" w:hAnsiTheme="minorHAnsi"/>
          <w:sz w:val="20"/>
          <w:szCs w:val="20"/>
        </w:rPr>
        <w:t>e</w:t>
      </w:r>
      <w:r w:rsidRPr="00F45942">
        <w:rPr>
          <w:rFonts w:asciiTheme="minorHAnsi" w:hAnsiTheme="minorHAnsi"/>
          <w:sz w:val="20"/>
          <w:szCs w:val="20"/>
        </w:rPr>
        <w:t>t</w:t>
      </w:r>
      <w:r w:rsidR="006137E2" w:rsidRPr="00F45942">
        <w:rPr>
          <w:rFonts w:asciiTheme="minorHAnsi" w:hAnsiTheme="minorHAnsi"/>
          <w:sz w:val="20"/>
          <w:szCs w:val="20"/>
        </w:rPr>
        <w:t xml:space="preserve"> metadata </w:t>
      </w:r>
      <w:r w:rsidRPr="00F45942">
        <w:rPr>
          <w:rFonts w:asciiTheme="minorHAnsi" w:hAnsiTheme="minorHAnsi"/>
          <w:sz w:val="20"/>
          <w:szCs w:val="20"/>
        </w:rPr>
        <w:t xml:space="preserve">element </w:t>
      </w:r>
      <w:r w:rsidR="006137E2" w:rsidRPr="00F45942">
        <w:rPr>
          <w:rFonts w:asciiTheme="minorHAnsi" w:hAnsiTheme="minorHAnsi"/>
          <w:sz w:val="20"/>
          <w:szCs w:val="20"/>
        </w:rPr>
        <w:t>“begrip” uit paragraaf 2.3 is bedoeld om de traceability tussen een modelelement in een IM en een begrip uit een model van begrippen</w:t>
      </w:r>
      <w:r w:rsidRPr="00F45942">
        <w:rPr>
          <w:rFonts w:asciiTheme="minorHAnsi" w:hAnsiTheme="minorHAnsi"/>
          <w:sz w:val="20"/>
          <w:szCs w:val="20"/>
        </w:rPr>
        <w:t xml:space="preserve"> </w:t>
      </w:r>
      <w:r w:rsidRPr="00F45942">
        <w:rPr>
          <w:rFonts w:asciiTheme="minorHAnsi" w:hAnsiTheme="minorHAnsi"/>
          <w:color w:val="000000"/>
          <w:sz w:val="20"/>
          <w:szCs w:val="20"/>
        </w:rPr>
        <w:t>(zoals bedoeld in paragraaf 1.5)</w:t>
      </w:r>
      <w:r w:rsidR="006137E2" w:rsidRPr="00F45942">
        <w:rPr>
          <w:rFonts w:asciiTheme="minorHAnsi" w:hAnsiTheme="minorHAnsi"/>
          <w:sz w:val="20"/>
          <w:szCs w:val="20"/>
        </w:rPr>
        <w:t xml:space="preserve"> te borgen. </w:t>
      </w:r>
      <w:r w:rsidR="00B1003D" w:rsidRPr="00F45942">
        <w:rPr>
          <w:rFonts w:asciiTheme="minorHAnsi" w:hAnsiTheme="minorHAnsi"/>
          <w:sz w:val="20"/>
          <w:szCs w:val="20"/>
        </w:rPr>
        <w:t xml:space="preserve">Anders gezegd, om aan te geven dát een modelelement een weergave is van het betreffende begrip op IM niveau. </w:t>
      </w:r>
      <w:r w:rsidR="006137E2" w:rsidRPr="00F45942">
        <w:rPr>
          <w:rFonts w:asciiTheme="minorHAnsi" w:hAnsiTheme="minorHAnsi"/>
          <w:sz w:val="20"/>
          <w:szCs w:val="20"/>
        </w:rPr>
        <w:t xml:space="preserve">Het begrip zelf is </w:t>
      </w:r>
      <w:r w:rsidR="006137E2" w:rsidRPr="00F45942">
        <w:rPr>
          <w:rFonts w:asciiTheme="minorHAnsi" w:hAnsiTheme="minorHAnsi"/>
          <w:color w:val="000000"/>
          <w:sz w:val="20"/>
          <w:szCs w:val="20"/>
        </w:rPr>
        <w:t xml:space="preserve">opgenomen in een model van begrippen. </w:t>
      </w:r>
      <w:r w:rsidR="006137E2" w:rsidRPr="00F45942">
        <w:rPr>
          <w:rFonts w:asciiTheme="minorHAnsi" w:hAnsiTheme="minorHAnsi"/>
          <w:sz w:val="20"/>
          <w:szCs w:val="20"/>
        </w:rPr>
        <w:t>Aldaar is meer informatie te vinden over het begrip zelf. De verwijzing geeft aan dat het model element op informatiemodel niveau een invulling geeft aan het begrip.</w:t>
      </w:r>
    </w:p>
    <w:p w14:paraId="7910C5DD" w14:textId="77777777" w:rsidR="006137E2" w:rsidRPr="00F45942" w:rsidRDefault="006137E2" w:rsidP="00F11022">
      <w:pPr>
        <w:rPr>
          <w:rFonts w:asciiTheme="minorHAnsi" w:hAnsiTheme="minorHAnsi"/>
          <w:sz w:val="20"/>
          <w:szCs w:val="20"/>
        </w:rPr>
      </w:pPr>
    </w:p>
    <w:p w14:paraId="4D92D0F9" w14:textId="1F546C9E" w:rsidR="00F9659C" w:rsidRPr="00F45942" w:rsidRDefault="00F9659C" w:rsidP="00F11022">
      <w:pPr>
        <w:rPr>
          <w:rFonts w:asciiTheme="minorHAnsi" w:hAnsiTheme="minorHAnsi"/>
          <w:sz w:val="20"/>
          <w:szCs w:val="20"/>
        </w:rPr>
      </w:pPr>
      <w:r w:rsidRPr="00F45942">
        <w:rPr>
          <w:rFonts w:asciiTheme="minorHAnsi" w:hAnsiTheme="minorHAnsi"/>
          <w:color w:val="000000"/>
          <w:sz w:val="20"/>
          <w:szCs w:val="20"/>
        </w:rPr>
        <w:t>In de definitie van metadata begrip staat dat de verwijzing de vorm heeft van</w:t>
      </w:r>
      <w:r w:rsidRPr="00F45942">
        <w:rPr>
          <w:rFonts w:asciiTheme="minorHAnsi" w:hAnsiTheme="minorHAnsi"/>
          <w:sz w:val="20"/>
          <w:szCs w:val="20"/>
        </w:rPr>
        <w:t xml:space="preserve"> een term of van een URI. </w:t>
      </w:r>
    </w:p>
    <w:p w14:paraId="7CFC603D" w14:textId="77777777" w:rsidR="00F30F36" w:rsidRDefault="00F9659C" w:rsidP="00F30F36">
      <w:pPr>
        <w:pStyle w:val="Lijstalinea"/>
        <w:numPr>
          <w:ilvl w:val="0"/>
          <w:numId w:val="24"/>
        </w:numPr>
        <w:rPr>
          <w:rFonts w:asciiTheme="minorHAnsi" w:hAnsiTheme="minorHAnsi"/>
          <w:sz w:val="20"/>
          <w:szCs w:val="20"/>
        </w:rPr>
      </w:pPr>
      <w:r w:rsidRPr="00F45942">
        <w:rPr>
          <w:rFonts w:asciiTheme="minorHAnsi" w:hAnsiTheme="minorHAnsi"/>
          <w:sz w:val="20"/>
          <w:szCs w:val="20"/>
        </w:rPr>
        <w:t xml:space="preserve">Als je kiest voor een term, vul dan de </w:t>
      </w:r>
      <w:r w:rsidRPr="00F45942">
        <w:rPr>
          <w:rFonts w:asciiTheme="minorHAnsi" w:hAnsiTheme="minorHAnsi"/>
          <w:i/>
          <w:sz w:val="20"/>
          <w:szCs w:val="20"/>
        </w:rPr>
        <w:t>naam</w:t>
      </w:r>
      <w:r w:rsidRPr="00F45942">
        <w:rPr>
          <w:rFonts w:asciiTheme="minorHAnsi" w:hAnsiTheme="minorHAnsi"/>
          <w:sz w:val="20"/>
          <w:szCs w:val="20"/>
        </w:rPr>
        <w:t xml:space="preserve"> in van het begrip. </w:t>
      </w:r>
      <w:r w:rsidR="006137E2" w:rsidRPr="00F45942">
        <w:rPr>
          <w:rFonts w:asciiTheme="minorHAnsi" w:hAnsiTheme="minorHAnsi"/>
          <w:sz w:val="20"/>
          <w:szCs w:val="20"/>
        </w:rPr>
        <w:t xml:space="preserve">Bijvoorbeeld: Natuurlijk persoon. </w:t>
      </w:r>
      <w:r w:rsidR="009B55FC" w:rsidRPr="00F45942">
        <w:rPr>
          <w:rFonts w:asciiTheme="minorHAnsi" w:hAnsiTheme="minorHAnsi"/>
          <w:sz w:val="20"/>
          <w:szCs w:val="20"/>
        </w:rPr>
        <w:t xml:space="preserve">Geef indien mogelijk ook deze naam een goede plek in de definitie en/of toelichting van het modelelement.    </w:t>
      </w:r>
    </w:p>
    <w:p w14:paraId="5781DA10" w14:textId="7904ED82" w:rsidR="009B55FC" w:rsidRPr="00F30F36" w:rsidRDefault="009B55FC" w:rsidP="00F30F36">
      <w:pPr>
        <w:pStyle w:val="Lijstalinea"/>
        <w:numPr>
          <w:ilvl w:val="0"/>
          <w:numId w:val="24"/>
        </w:numPr>
        <w:rPr>
          <w:rFonts w:asciiTheme="minorHAnsi" w:hAnsiTheme="minorHAnsi"/>
          <w:sz w:val="20"/>
          <w:szCs w:val="20"/>
        </w:rPr>
      </w:pPr>
      <w:r w:rsidRPr="00F30F36">
        <w:rPr>
          <w:rFonts w:asciiTheme="minorHAnsi" w:hAnsiTheme="minorHAnsi"/>
          <w:sz w:val="20"/>
          <w:szCs w:val="20"/>
        </w:rPr>
        <w:t>Als je kiest voor een URI, kies dan voor de URI dat dit begrip identificeert. Deze zal verwijzen naar een skos:Concept</w:t>
      </w:r>
      <w:r w:rsidRPr="00F45942">
        <w:rPr>
          <w:rStyle w:val="Voetnootmarkering"/>
          <w:rFonts w:asciiTheme="minorHAnsi" w:hAnsiTheme="minorHAnsi"/>
          <w:sz w:val="20"/>
          <w:szCs w:val="20"/>
        </w:rPr>
        <w:footnoteReference w:id="2"/>
      </w:r>
      <w:r w:rsidRPr="00F30F36">
        <w:rPr>
          <w:rFonts w:asciiTheme="minorHAnsi" w:hAnsiTheme="minorHAnsi"/>
          <w:sz w:val="20"/>
          <w:szCs w:val="20"/>
        </w:rPr>
        <w:t>. Dit houdt in dat als iemand naar deze URI gaat (bijvoorbeeld met een browser, dit wordt “</w:t>
      </w:r>
      <w:r w:rsidRPr="00F30F36">
        <w:rPr>
          <w:rFonts w:asciiTheme="minorHAnsi" w:hAnsiTheme="minorHAnsi"/>
          <w:i/>
          <w:sz w:val="20"/>
          <w:szCs w:val="20"/>
        </w:rPr>
        <w:t>het resolven van een URI</w:t>
      </w:r>
      <w:r w:rsidRPr="00F30F36">
        <w:rPr>
          <w:rFonts w:asciiTheme="minorHAnsi" w:hAnsiTheme="minorHAnsi"/>
          <w:sz w:val="20"/>
          <w:szCs w:val="20"/>
        </w:rPr>
        <w:t xml:space="preserve">” genoemd), deze persoon informatie krijgt over het betreffende begrip. Bijvoorbeeld: </w:t>
      </w:r>
      <w:hyperlink r:id="rId8" w:history="1">
        <w:r w:rsidRPr="00F30F36">
          <w:rPr>
            <w:rStyle w:val="Hyperlink"/>
            <w:rFonts w:asciiTheme="minorHAnsi" w:hAnsiTheme="minorHAnsi"/>
            <w:sz w:val="20"/>
            <w:szCs w:val="20"/>
          </w:rPr>
          <w:t>http://brk.basisregistraties.overheid.nl/id/begrip/Perceel</w:t>
        </w:r>
      </w:hyperlink>
      <w:r w:rsidRPr="00F30F36">
        <w:rPr>
          <w:rFonts w:asciiTheme="minorHAnsi" w:hAnsiTheme="minorHAnsi"/>
          <w:sz w:val="20"/>
          <w:szCs w:val="20"/>
        </w:rPr>
        <w:t xml:space="preserve"> </w:t>
      </w:r>
    </w:p>
    <w:p w14:paraId="2145ECC5" w14:textId="77777777" w:rsidR="00BF0A56" w:rsidRPr="00F45942" w:rsidRDefault="00BF0A56" w:rsidP="002702B3">
      <w:pPr>
        <w:rPr>
          <w:rFonts w:asciiTheme="minorHAnsi" w:hAnsiTheme="minorHAnsi"/>
          <w:sz w:val="20"/>
          <w:szCs w:val="20"/>
        </w:rPr>
      </w:pPr>
    </w:p>
    <w:p w14:paraId="3D4656C8" w14:textId="3D460E14" w:rsidR="00AC425C" w:rsidRPr="00F45942" w:rsidRDefault="00BF0A56" w:rsidP="00BF0A56">
      <w:pPr>
        <w:rPr>
          <w:rFonts w:asciiTheme="minorHAnsi" w:hAnsiTheme="minorHAnsi"/>
          <w:sz w:val="20"/>
          <w:szCs w:val="20"/>
        </w:rPr>
      </w:pPr>
      <w:r w:rsidRPr="00F45942">
        <w:rPr>
          <w:rFonts w:asciiTheme="minorHAnsi" w:hAnsiTheme="minorHAnsi"/>
          <w:sz w:val="20"/>
          <w:szCs w:val="20"/>
        </w:rPr>
        <w:t>Veelal betreft één modelelement één begrip</w:t>
      </w:r>
      <w:r w:rsidR="00E14BF8">
        <w:rPr>
          <w:rStyle w:val="Voetnootmarkering"/>
          <w:rFonts w:asciiTheme="minorHAnsi" w:hAnsiTheme="minorHAnsi"/>
          <w:sz w:val="20"/>
          <w:szCs w:val="20"/>
        </w:rPr>
        <w:footnoteReference w:id="3"/>
      </w:r>
      <w:r w:rsidRPr="00F45942">
        <w:rPr>
          <w:rFonts w:asciiTheme="minorHAnsi" w:hAnsiTheme="minorHAnsi"/>
          <w:sz w:val="20"/>
          <w:szCs w:val="20"/>
        </w:rPr>
        <w:t xml:space="preserve">. De verwijzing naar dit begrip wordt dan opgenomen in deze metadata. </w:t>
      </w:r>
    </w:p>
    <w:p w14:paraId="5AB88EFE" w14:textId="77777777" w:rsidR="00F9659C" w:rsidRPr="00AC425C" w:rsidRDefault="00F9659C" w:rsidP="00AC425C">
      <w:pPr>
        <w:pStyle w:val="Lijstalinea"/>
        <w:ind w:hanging="360"/>
      </w:pPr>
    </w:p>
    <w:p w14:paraId="10D50F12" w14:textId="560A8D66" w:rsidR="005658A1" w:rsidRPr="00F45942" w:rsidRDefault="000711CE" w:rsidP="006137E2">
      <w:pPr>
        <w:rPr>
          <w:rFonts w:asciiTheme="minorHAnsi" w:hAnsiTheme="minorHAnsi"/>
          <w:sz w:val="20"/>
          <w:szCs w:val="20"/>
        </w:rPr>
      </w:pPr>
      <w:r w:rsidRPr="00F45942">
        <w:rPr>
          <w:rFonts w:asciiTheme="minorHAnsi" w:hAnsiTheme="minorHAnsi"/>
          <w:sz w:val="20"/>
          <w:szCs w:val="20"/>
        </w:rPr>
        <w:t xml:space="preserve">Het metadata element </w:t>
      </w:r>
      <w:r w:rsidRPr="00F45942">
        <w:rPr>
          <w:rFonts w:asciiTheme="minorHAnsi" w:hAnsiTheme="minorHAnsi"/>
          <w:i/>
          <w:sz w:val="20"/>
          <w:szCs w:val="20"/>
        </w:rPr>
        <w:t>b</w:t>
      </w:r>
      <w:r w:rsidR="005658A1" w:rsidRPr="00F45942">
        <w:rPr>
          <w:rFonts w:asciiTheme="minorHAnsi" w:hAnsiTheme="minorHAnsi"/>
          <w:i/>
          <w:sz w:val="20"/>
          <w:szCs w:val="20"/>
        </w:rPr>
        <w:t>egrip</w:t>
      </w:r>
      <w:r w:rsidR="005658A1" w:rsidRPr="00F45942">
        <w:rPr>
          <w:rFonts w:asciiTheme="minorHAnsi" w:hAnsiTheme="minorHAnsi"/>
          <w:sz w:val="20"/>
          <w:szCs w:val="20"/>
        </w:rPr>
        <w:t xml:space="preserve"> mag achteraf toegevoegd worden. Het is </w:t>
      </w:r>
      <w:r w:rsidR="00C450BC" w:rsidRPr="00F45942">
        <w:rPr>
          <w:rFonts w:asciiTheme="minorHAnsi" w:hAnsiTheme="minorHAnsi"/>
          <w:sz w:val="20"/>
          <w:szCs w:val="20"/>
        </w:rPr>
        <w:t xml:space="preserve">immers </w:t>
      </w:r>
      <w:r w:rsidR="005658A1" w:rsidRPr="00F45942">
        <w:rPr>
          <w:rFonts w:asciiTheme="minorHAnsi" w:hAnsiTheme="minorHAnsi"/>
          <w:sz w:val="20"/>
          <w:szCs w:val="20"/>
        </w:rPr>
        <w:t xml:space="preserve">mogelijk dat </w:t>
      </w:r>
      <w:r w:rsidR="00655752" w:rsidRPr="00F45942">
        <w:rPr>
          <w:rFonts w:asciiTheme="minorHAnsi" w:hAnsiTheme="minorHAnsi"/>
          <w:sz w:val="20"/>
          <w:szCs w:val="20"/>
        </w:rPr>
        <w:t xml:space="preserve">bijvoorbeeld </w:t>
      </w:r>
      <w:r w:rsidR="00FE0AFB" w:rsidRPr="00F45942">
        <w:rPr>
          <w:rFonts w:asciiTheme="minorHAnsi" w:hAnsiTheme="minorHAnsi"/>
          <w:sz w:val="20"/>
          <w:szCs w:val="20"/>
        </w:rPr>
        <w:t xml:space="preserve">het informatiemodel eerder opgesteld wordt dan het model van begrippen, of dat </w:t>
      </w:r>
      <w:r w:rsidR="005645F6" w:rsidRPr="00F45942">
        <w:rPr>
          <w:rFonts w:asciiTheme="minorHAnsi" w:hAnsiTheme="minorHAnsi"/>
          <w:sz w:val="20"/>
          <w:szCs w:val="20"/>
        </w:rPr>
        <w:t xml:space="preserve">het </w:t>
      </w:r>
      <w:r w:rsidR="005658A1" w:rsidRPr="00F45942">
        <w:rPr>
          <w:rFonts w:asciiTheme="minorHAnsi" w:hAnsiTheme="minorHAnsi"/>
          <w:sz w:val="20"/>
          <w:szCs w:val="20"/>
        </w:rPr>
        <w:t xml:space="preserve">initieel niet bekend is wat </w:t>
      </w:r>
      <w:r w:rsidR="005645F6" w:rsidRPr="00F45942">
        <w:rPr>
          <w:rFonts w:asciiTheme="minorHAnsi" w:hAnsiTheme="minorHAnsi"/>
          <w:sz w:val="20"/>
          <w:szCs w:val="20"/>
        </w:rPr>
        <w:t xml:space="preserve">van een modelelement </w:t>
      </w:r>
      <w:r w:rsidR="005658A1" w:rsidRPr="00F45942">
        <w:rPr>
          <w:rFonts w:asciiTheme="minorHAnsi" w:hAnsiTheme="minorHAnsi"/>
          <w:sz w:val="20"/>
          <w:szCs w:val="20"/>
        </w:rPr>
        <w:t xml:space="preserve">het bijbehorende begrip is, of dat een </w:t>
      </w:r>
      <w:r w:rsidR="00A83DFA" w:rsidRPr="00F45942">
        <w:rPr>
          <w:rFonts w:asciiTheme="minorHAnsi" w:hAnsiTheme="minorHAnsi"/>
          <w:sz w:val="20"/>
          <w:szCs w:val="20"/>
        </w:rPr>
        <w:t xml:space="preserve">model van </w:t>
      </w:r>
      <w:r w:rsidR="005658A1" w:rsidRPr="00F45942">
        <w:rPr>
          <w:rFonts w:asciiTheme="minorHAnsi" w:hAnsiTheme="minorHAnsi"/>
          <w:sz w:val="20"/>
          <w:szCs w:val="20"/>
        </w:rPr>
        <w:t>begrip</w:t>
      </w:r>
      <w:r w:rsidR="00F13085" w:rsidRPr="00F45942">
        <w:rPr>
          <w:rFonts w:asciiTheme="minorHAnsi" w:hAnsiTheme="minorHAnsi"/>
          <w:sz w:val="20"/>
          <w:szCs w:val="20"/>
        </w:rPr>
        <w:t>pen</w:t>
      </w:r>
      <w:r w:rsidR="005658A1" w:rsidRPr="00F45942">
        <w:rPr>
          <w:rFonts w:asciiTheme="minorHAnsi" w:hAnsiTheme="minorHAnsi"/>
          <w:sz w:val="20"/>
          <w:szCs w:val="20"/>
        </w:rPr>
        <w:t xml:space="preserve"> </w:t>
      </w:r>
      <w:r w:rsidR="00963512" w:rsidRPr="00F45942">
        <w:rPr>
          <w:rFonts w:asciiTheme="minorHAnsi" w:hAnsiTheme="minorHAnsi"/>
          <w:sz w:val="20"/>
          <w:szCs w:val="20"/>
        </w:rPr>
        <w:t xml:space="preserve">uitgebreid wordt met </w:t>
      </w:r>
      <w:r w:rsidR="00A83DFA" w:rsidRPr="00F45942">
        <w:rPr>
          <w:rFonts w:asciiTheme="minorHAnsi" w:hAnsiTheme="minorHAnsi"/>
          <w:sz w:val="20"/>
          <w:szCs w:val="20"/>
        </w:rPr>
        <w:t>een extra begrip.</w:t>
      </w:r>
      <w:r w:rsidR="005658A1" w:rsidRPr="00F45942">
        <w:rPr>
          <w:rFonts w:asciiTheme="minorHAnsi" w:hAnsiTheme="minorHAnsi"/>
          <w:sz w:val="20"/>
          <w:szCs w:val="20"/>
        </w:rPr>
        <w:t xml:space="preserve"> Het criterium om een begrip op te nemen in een model van begrippen is geen onderdeel van dit metamodel. </w:t>
      </w:r>
      <w:r w:rsidR="00042F24" w:rsidRPr="00F45942">
        <w:rPr>
          <w:rFonts w:asciiTheme="minorHAnsi" w:hAnsiTheme="minorHAnsi"/>
          <w:sz w:val="20"/>
          <w:szCs w:val="20"/>
        </w:rPr>
        <w:t xml:space="preserve">Het is zelfs mogelijk dat een modelelement initieel niet als een begrip gezien wordt, maar dat het </w:t>
      </w:r>
      <w:r w:rsidR="00042F24" w:rsidRPr="00F45942">
        <w:rPr>
          <w:rFonts w:asciiTheme="minorHAnsi" w:hAnsiTheme="minorHAnsi"/>
          <w:sz w:val="20"/>
          <w:szCs w:val="20"/>
        </w:rPr>
        <w:lastRenderedPageBreak/>
        <w:t xml:space="preserve">modelelement op een gegeven moment zodanig een begrip wordt, dat deze wordt opgenomen in het model van begrippen. In alle gevallen geldt, neem de metadata op zodra dit mogelijk is. </w:t>
      </w:r>
      <w:r w:rsidR="00423AC7" w:rsidRPr="00F45942">
        <w:rPr>
          <w:rFonts w:asciiTheme="minorHAnsi" w:hAnsiTheme="minorHAnsi"/>
          <w:sz w:val="20"/>
          <w:szCs w:val="20"/>
        </w:rPr>
        <w:t>Als</w:t>
      </w:r>
      <w:r w:rsidRPr="00F45942">
        <w:rPr>
          <w:rFonts w:asciiTheme="minorHAnsi" w:hAnsiTheme="minorHAnsi"/>
          <w:sz w:val="20"/>
          <w:szCs w:val="20"/>
        </w:rPr>
        <w:t xml:space="preserve"> het metadata element begrip </w:t>
      </w:r>
      <w:r w:rsidR="00423AC7" w:rsidRPr="00F45942">
        <w:rPr>
          <w:rFonts w:asciiTheme="minorHAnsi" w:hAnsiTheme="minorHAnsi"/>
          <w:sz w:val="20"/>
          <w:szCs w:val="20"/>
        </w:rPr>
        <w:t>wordt weggelaten</w:t>
      </w:r>
      <w:r w:rsidRPr="00F45942">
        <w:rPr>
          <w:rFonts w:asciiTheme="minorHAnsi" w:hAnsiTheme="minorHAnsi"/>
          <w:sz w:val="20"/>
          <w:szCs w:val="20"/>
        </w:rPr>
        <w:t>,</w:t>
      </w:r>
      <w:r w:rsidR="00D62ACE" w:rsidRPr="00F45942">
        <w:rPr>
          <w:rFonts w:asciiTheme="minorHAnsi" w:hAnsiTheme="minorHAnsi"/>
          <w:sz w:val="20"/>
          <w:szCs w:val="20"/>
        </w:rPr>
        <w:t xml:space="preserve"> of </w:t>
      </w:r>
      <w:r w:rsidRPr="00F45942">
        <w:rPr>
          <w:rFonts w:asciiTheme="minorHAnsi" w:hAnsiTheme="minorHAnsi"/>
          <w:sz w:val="20"/>
          <w:szCs w:val="20"/>
        </w:rPr>
        <w:t xml:space="preserve">de metadata die erin op genomen kan worden </w:t>
      </w:r>
      <w:r w:rsidR="00D62ACE" w:rsidRPr="00F45942">
        <w:rPr>
          <w:rFonts w:asciiTheme="minorHAnsi" w:hAnsiTheme="minorHAnsi"/>
          <w:sz w:val="20"/>
          <w:szCs w:val="20"/>
        </w:rPr>
        <w:t>wordt leeggelaten c.q. de verwijzing naar het begrip (nog) niet gemaakt kan worden</w:t>
      </w:r>
      <w:r w:rsidR="00423AC7" w:rsidRPr="00F45942">
        <w:rPr>
          <w:rFonts w:asciiTheme="minorHAnsi" w:hAnsiTheme="minorHAnsi"/>
          <w:sz w:val="20"/>
          <w:szCs w:val="20"/>
        </w:rPr>
        <w:t xml:space="preserve">, dan is de betekenis </w:t>
      </w:r>
      <w:r w:rsidR="00D62ACE" w:rsidRPr="00F45942">
        <w:rPr>
          <w:rFonts w:asciiTheme="minorHAnsi" w:hAnsiTheme="minorHAnsi"/>
          <w:sz w:val="20"/>
          <w:szCs w:val="20"/>
        </w:rPr>
        <w:t xml:space="preserve">hiervan </w:t>
      </w:r>
      <w:r w:rsidR="00423AC7" w:rsidRPr="00F45942">
        <w:rPr>
          <w:rFonts w:asciiTheme="minorHAnsi" w:hAnsiTheme="minorHAnsi"/>
          <w:sz w:val="20"/>
          <w:szCs w:val="20"/>
        </w:rPr>
        <w:t>dat</w:t>
      </w:r>
      <w:r w:rsidR="00D62ACE" w:rsidRPr="00F45942">
        <w:rPr>
          <w:rFonts w:asciiTheme="minorHAnsi" w:hAnsiTheme="minorHAnsi"/>
          <w:sz w:val="20"/>
          <w:szCs w:val="20"/>
        </w:rPr>
        <w:t xml:space="preserve"> </w:t>
      </w:r>
      <w:r w:rsidR="00423AC7" w:rsidRPr="00F45942">
        <w:rPr>
          <w:rFonts w:asciiTheme="minorHAnsi" w:hAnsiTheme="minorHAnsi"/>
          <w:sz w:val="20"/>
          <w:szCs w:val="20"/>
        </w:rPr>
        <w:t>het</w:t>
      </w:r>
      <w:r w:rsidR="00D62ACE" w:rsidRPr="00F45942">
        <w:rPr>
          <w:rFonts w:asciiTheme="minorHAnsi" w:hAnsiTheme="minorHAnsi"/>
          <w:sz w:val="20"/>
          <w:szCs w:val="20"/>
        </w:rPr>
        <w:t xml:space="preserve"> </w:t>
      </w:r>
      <w:r w:rsidR="00423AC7" w:rsidRPr="00F45942">
        <w:rPr>
          <w:rFonts w:asciiTheme="minorHAnsi" w:hAnsiTheme="minorHAnsi"/>
          <w:b/>
          <w:bCs/>
          <w:sz w:val="20"/>
          <w:szCs w:val="20"/>
        </w:rPr>
        <w:t>niet bekend is</w:t>
      </w:r>
      <w:r w:rsidR="00423AC7" w:rsidRPr="00F45942">
        <w:rPr>
          <w:rFonts w:asciiTheme="minorHAnsi" w:hAnsiTheme="minorHAnsi"/>
          <w:sz w:val="20"/>
          <w:szCs w:val="20"/>
        </w:rPr>
        <w:t xml:space="preserve"> of er sprake is van een begrip.</w:t>
      </w:r>
    </w:p>
    <w:p w14:paraId="6D76BB01" w14:textId="77777777" w:rsidR="006137E2" w:rsidRPr="00F45942" w:rsidRDefault="006137E2" w:rsidP="006137E2">
      <w:pPr>
        <w:rPr>
          <w:rFonts w:asciiTheme="minorHAnsi" w:hAnsiTheme="minorHAnsi"/>
          <w:sz w:val="20"/>
          <w:szCs w:val="20"/>
        </w:rPr>
      </w:pPr>
    </w:p>
    <w:p w14:paraId="03D3F0FD" w14:textId="104B74EE" w:rsidR="0074064B" w:rsidRPr="00F45942" w:rsidRDefault="005658A1" w:rsidP="006137E2">
      <w:pPr>
        <w:rPr>
          <w:rFonts w:asciiTheme="minorHAnsi" w:hAnsiTheme="minorHAnsi"/>
          <w:sz w:val="20"/>
          <w:szCs w:val="20"/>
        </w:rPr>
      </w:pPr>
      <w:r w:rsidRPr="00F45942">
        <w:rPr>
          <w:rFonts w:asciiTheme="minorHAnsi" w:hAnsiTheme="minorHAnsi"/>
          <w:sz w:val="20"/>
          <w:szCs w:val="20"/>
        </w:rPr>
        <w:t xml:space="preserve">Het is zeker niet zo dat elk modelelement een </w:t>
      </w:r>
      <w:r w:rsidR="00691A84" w:rsidRPr="00F45942">
        <w:rPr>
          <w:rFonts w:asciiTheme="minorHAnsi" w:hAnsiTheme="minorHAnsi"/>
          <w:sz w:val="20"/>
          <w:szCs w:val="20"/>
        </w:rPr>
        <w:t>begrip</w:t>
      </w:r>
      <w:r w:rsidRPr="00F45942">
        <w:rPr>
          <w:rFonts w:asciiTheme="minorHAnsi" w:hAnsiTheme="minorHAnsi"/>
          <w:sz w:val="20"/>
          <w:szCs w:val="20"/>
        </w:rPr>
        <w:t xml:space="preserve"> is</w:t>
      </w:r>
      <w:ins w:id="0" w:author="Bergen, Lennart van" w:date="2018-03-21T16:00:00Z">
        <w:r w:rsidR="00676EA1">
          <w:rPr>
            <w:rFonts w:asciiTheme="minorHAnsi" w:hAnsiTheme="minorHAnsi"/>
            <w:sz w:val="20"/>
            <w:szCs w:val="20"/>
          </w:rPr>
          <w:t xml:space="preserve"> </w:t>
        </w:r>
        <w:r w:rsidR="00676EA1">
          <w:rPr>
            <w:rFonts w:asciiTheme="minorHAnsi" w:hAnsiTheme="minorHAnsi"/>
            <w:sz w:val="20"/>
            <w:szCs w:val="20"/>
          </w:rPr>
          <w:t>in het model van begrippen</w:t>
        </w:r>
      </w:ins>
      <w:r w:rsidRPr="00F45942">
        <w:rPr>
          <w:rFonts w:asciiTheme="minorHAnsi" w:hAnsiTheme="minorHAnsi"/>
          <w:sz w:val="20"/>
          <w:szCs w:val="20"/>
        </w:rPr>
        <w:t xml:space="preserve">. </w:t>
      </w:r>
      <w:r w:rsidR="00CA6B56" w:rsidRPr="00F45942">
        <w:rPr>
          <w:rFonts w:asciiTheme="minorHAnsi" w:hAnsiTheme="minorHAnsi"/>
          <w:sz w:val="20"/>
          <w:szCs w:val="20"/>
        </w:rPr>
        <w:t>Het metadata element mag weggelaten worden en d</w:t>
      </w:r>
      <w:r w:rsidRPr="00F45942">
        <w:rPr>
          <w:rFonts w:asciiTheme="minorHAnsi" w:hAnsiTheme="minorHAnsi"/>
          <w:sz w:val="20"/>
          <w:szCs w:val="20"/>
        </w:rPr>
        <w:t xml:space="preserve">e metadata mag leeggelaten worden. Vaak </w:t>
      </w:r>
      <w:r w:rsidR="00CA6B56" w:rsidRPr="00F45942">
        <w:rPr>
          <w:rFonts w:asciiTheme="minorHAnsi" w:hAnsiTheme="minorHAnsi"/>
          <w:sz w:val="20"/>
          <w:szCs w:val="20"/>
        </w:rPr>
        <w:t xml:space="preserve">kan bij </w:t>
      </w:r>
      <w:r w:rsidRPr="00F45942">
        <w:rPr>
          <w:rFonts w:asciiTheme="minorHAnsi" w:hAnsiTheme="minorHAnsi"/>
          <w:sz w:val="20"/>
          <w:szCs w:val="20"/>
        </w:rPr>
        <w:t xml:space="preserve">objecttypes en attribuutsoorten wel </w:t>
      </w:r>
      <w:r w:rsidR="00CA6B56" w:rsidRPr="00F45942">
        <w:rPr>
          <w:rFonts w:asciiTheme="minorHAnsi" w:hAnsiTheme="minorHAnsi"/>
          <w:sz w:val="20"/>
          <w:szCs w:val="20"/>
        </w:rPr>
        <w:t xml:space="preserve">een verwijzing opgenomen naar een begrip </w:t>
      </w:r>
      <w:r w:rsidRPr="00F45942">
        <w:rPr>
          <w:rFonts w:asciiTheme="minorHAnsi" w:hAnsiTheme="minorHAnsi"/>
          <w:sz w:val="20"/>
          <w:szCs w:val="20"/>
        </w:rPr>
        <w:t xml:space="preserve">en </w:t>
      </w:r>
      <w:r w:rsidR="00CA6B56" w:rsidRPr="00F45942">
        <w:rPr>
          <w:rFonts w:asciiTheme="minorHAnsi" w:hAnsiTheme="minorHAnsi"/>
          <w:sz w:val="20"/>
          <w:szCs w:val="20"/>
        </w:rPr>
        <w:t xml:space="preserve">is dit niet zinvol bij </w:t>
      </w:r>
      <w:r w:rsidRPr="00F45942">
        <w:rPr>
          <w:rFonts w:asciiTheme="minorHAnsi" w:hAnsiTheme="minorHAnsi"/>
          <w:sz w:val="20"/>
          <w:szCs w:val="20"/>
        </w:rPr>
        <w:t xml:space="preserve">datatypen, maar dit is geen harde regel. Bijvoorbeeld: een koopsom van een huis wordt uitgedrukt met een bedrag. In het domein is de koopsom wel een </w:t>
      </w:r>
      <w:r w:rsidR="00C16ADD" w:rsidRPr="00F45942">
        <w:rPr>
          <w:rFonts w:asciiTheme="minorHAnsi" w:hAnsiTheme="minorHAnsi"/>
          <w:sz w:val="20"/>
          <w:szCs w:val="20"/>
        </w:rPr>
        <w:t>begrip</w:t>
      </w:r>
      <w:r w:rsidRPr="00F45942">
        <w:rPr>
          <w:rFonts w:asciiTheme="minorHAnsi" w:hAnsiTheme="minorHAnsi"/>
          <w:sz w:val="20"/>
          <w:szCs w:val="20"/>
        </w:rPr>
        <w:t xml:space="preserve">, maar het modelelement bedrag </w:t>
      </w:r>
      <w:r w:rsidR="002B653F">
        <w:rPr>
          <w:rFonts w:asciiTheme="minorHAnsi" w:hAnsiTheme="minorHAnsi"/>
          <w:sz w:val="20"/>
          <w:szCs w:val="20"/>
        </w:rPr>
        <w:t xml:space="preserve">bijvoorbeeld </w:t>
      </w:r>
      <w:r w:rsidRPr="00F45942">
        <w:rPr>
          <w:rFonts w:asciiTheme="minorHAnsi" w:hAnsiTheme="minorHAnsi"/>
          <w:sz w:val="20"/>
          <w:szCs w:val="20"/>
        </w:rPr>
        <w:t>niet. Valuta is</w:t>
      </w:r>
      <w:r w:rsidR="002B653F">
        <w:rPr>
          <w:rFonts w:asciiTheme="minorHAnsi" w:hAnsiTheme="minorHAnsi"/>
          <w:sz w:val="20"/>
          <w:szCs w:val="20"/>
        </w:rPr>
        <w:t xml:space="preserve"> dan </w:t>
      </w:r>
      <w:r w:rsidRPr="00F45942">
        <w:rPr>
          <w:rFonts w:asciiTheme="minorHAnsi" w:hAnsiTheme="minorHAnsi"/>
          <w:sz w:val="20"/>
          <w:szCs w:val="20"/>
        </w:rPr>
        <w:t xml:space="preserve">zeker geen </w:t>
      </w:r>
      <w:r w:rsidR="002B653F">
        <w:rPr>
          <w:rFonts w:asciiTheme="minorHAnsi" w:hAnsiTheme="minorHAnsi"/>
          <w:sz w:val="20"/>
          <w:szCs w:val="20"/>
        </w:rPr>
        <w:t>begrip</w:t>
      </w:r>
      <w:r w:rsidRPr="00F45942">
        <w:rPr>
          <w:rFonts w:asciiTheme="minorHAnsi" w:hAnsiTheme="minorHAnsi"/>
          <w:sz w:val="20"/>
          <w:szCs w:val="20"/>
        </w:rPr>
        <w:t xml:space="preserve">, en een euro al helemaal niet. </w:t>
      </w:r>
      <w:r w:rsidR="008C1BEE">
        <w:rPr>
          <w:rFonts w:asciiTheme="minorHAnsi" w:hAnsiTheme="minorHAnsi"/>
          <w:sz w:val="20"/>
          <w:szCs w:val="20"/>
        </w:rPr>
        <w:t>I</w:t>
      </w:r>
      <w:r w:rsidRPr="00F45942">
        <w:rPr>
          <w:rFonts w:asciiTheme="minorHAnsi" w:hAnsiTheme="minorHAnsi"/>
          <w:sz w:val="20"/>
          <w:szCs w:val="20"/>
        </w:rPr>
        <w:t xml:space="preserve">n dit geval wordt </w:t>
      </w:r>
      <w:r w:rsidR="008C1BEE">
        <w:rPr>
          <w:rFonts w:asciiTheme="minorHAnsi" w:hAnsiTheme="minorHAnsi"/>
          <w:sz w:val="20"/>
          <w:szCs w:val="20"/>
        </w:rPr>
        <w:t xml:space="preserve">het metadata element begrip weggelaten, </w:t>
      </w:r>
      <w:r w:rsidRPr="00F45942">
        <w:rPr>
          <w:rFonts w:asciiTheme="minorHAnsi" w:hAnsiTheme="minorHAnsi"/>
          <w:sz w:val="20"/>
          <w:szCs w:val="20"/>
        </w:rPr>
        <w:t xml:space="preserve">omdat euro niet als zodanig terugkomt in het bij het IM behorende </w:t>
      </w:r>
      <w:r w:rsidR="00FD1CD8" w:rsidRPr="00F45942">
        <w:rPr>
          <w:rFonts w:asciiTheme="minorHAnsi" w:hAnsiTheme="minorHAnsi"/>
          <w:sz w:val="20"/>
          <w:szCs w:val="20"/>
        </w:rPr>
        <w:t>model van begrippen</w:t>
      </w:r>
      <w:r w:rsidRPr="00F45942">
        <w:rPr>
          <w:rFonts w:asciiTheme="minorHAnsi" w:hAnsiTheme="minorHAnsi"/>
          <w:sz w:val="20"/>
          <w:szCs w:val="20"/>
        </w:rPr>
        <w:t xml:space="preserve">. </w:t>
      </w:r>
      <w:r w:rsidR="008C1BEE">
        <w:rPr>
          <w:rFonts w:asciiTheme="minorHAnsi" w:hAnsiTheme="minorHAnsi"/>
          <w:sz w:val="20"/>
          <w:szCs w:val="20"/>
        </w:rPr>
        <w:t xml:space="preserve">Merk </w:t>
      </w:r>
      <w:ins w:id="1" w:author="Bergen, Lennart van" w:date="2018-03-21T16:04:00Z">
        <w:r w:rsidR="00E23DC9">
          <w:rPr>
            <w:rFonts w:asciiTheme="minorHAnsi" w:hAnsiTheme="minorHAnsi"/>
            <w:sz w:val="20"/>
            <w:szCs w:val="20"/>
          </w:rPr>
          <w:t xml:space="preserve">hierbij </w:t>
        </w:r>
      </w:ins>
      <w:bookmarkStart w:id="2" w:name="_GoBack"/>
      <w:bookmarkEnd w:id="2"/>
      <w:r w:rsidR="008C1BEE">
        <w:rPr>
          <w:rFonts w:asciiTheme="minorHAnsi" w:hAnsiTheme="minorHAnsi"/>
          <w:sz w:val="20"/>
          <w:szCs w:val="20"/>
        </w:rPr>
        <w:t xml:space="preserve">op dat het metadata element </w:t>
      </w:r>
      <w:r w:rsidR="008C1BEE" w:rsidRPr="008B70F2">
        <w:rPr>
          <w:rFonts w:asciiTheme="minorHAnsi" w:hAnsiTheme="minorHAnsi"/>
          <w:i/>
          <w:sz w:val="20"/>
          <w:szCs w:val="20"/>
        </w:rPr>
        <w:t>begrip</w:t>
      </w:r>
      <w:r w:rsidR="008C1BEE">
        <w:rPr>
          <w:rFonts w:asciiTheme="minorHAnsi" w:hAnsiTheme="minorHAnsi"/>
          <w:sz w:val="20"/>
          <w:szCs w:val="20"/>
        </w:rPr>
        <w:t xml:space="preserve"> een ander</w:t>
      </w:r>
      <w:r w:rsidR="00F66F45">
        <w:rPr>
          <w:rFonts w:asciiTheme="minorHAnsi" w:hAnsiTheme="minorHAnsi"/>
          <w:sz w:val="20"/>
          <w:szCs w:val="20"/>
        </w:rPr>
        <w:t xml:space="preserve"> metadata element</w:t>
      </w:r>
      <w:r w:rsidR="008C1BEE">
        <w:rPr>
          <w:rFonts w:asciiTheme="minorHAnsi" w:hAnsiTheme="minorHAnsi"/>
          <w:sz w:val="20"/>
          <w:szCs w:val="20"/>
        </w:rPr>
        <w:t xml:space="preserve"> is dan </w:t>
      </w:r>
      <w:r w:rsidR="004865E2">
        <w:rPr>
          <w:rFonts w:asciiTheme="minorHAnsi" w:hAnsiTheme="minorHAnsi"/>
          <w:sz w:val="20"/>
          <w:szCs w:val="20"/>
        </w:rPr>
        <w:t xml:space="preserve">het </w:t>
      </w:r>
      <w:r w:rsidR="008C1BEE">
        <w:rPr>
          <w:rFonts w:asciiTheme="minorHAnsi" w:hAnsiTheme="minorHAnsi"/>
          <w:sz w:val="20"/>
          <w:szCs w:val="20"/>
        </w:rPr>
        <w:t xml:space="preserve">metadata element </w:t>
      </w:r>
      <w:r w:rsidR="008C1BEE" w:rsidRPr="008B70F2">
        <w:rPr>
          <w:rFonts w:asciiTheme="minorHAnsi" w:hAnsiTheme="minorHAnsi"/>
          <w:i/>
          <w:sz w:val="20"/>
          <w:szCs w:val="20"/>
        </w:rPr>
        <w:t>definitie</w:t>
      </w:r>
      <w:r w:rsidR="008C1BEE">
        <w:rPr>
          <w:rFonts w:asciiTheme="minorHAnsi" w:hAnsiTheme="minorHAnsi"/>
          <w:sz w:val="20"/>
          <w:szCs w:val="20"/>
        </w:rPr>
        <w:t xml:space="preserve">. </w:t>
      </w:r>
      <w:r w:rsidR="006950A3">
        <w:rPr>
          <w:rFonts w:asciiTheme="minorHAnsi" w:hAnsiTheme="minorHAnsi"/>
          <w:sz w:val="20"/>
          <w:szCs w:val="20"/>
        </w:rPr>
        <w:t xml:space="preserve">Bij het metadata element </w:t>
      </w:r>
      <w:r w:rsidR="006950A3" w:rsidRPr="00DA6631">
        <w:rPr>
          <w:rFonts w:asciiTheme="minorHAnsi" w:hAnsiTheme="minorHAnsi"/>
          <w:i/>
          <w:sz w:val="20"/>
          <w:szCs w:val="20"/>
          <w:rPrChange w:id="3" w:author="Bergen, Lennart van" w:date="2018-03-21T16:04:00Z">
            <w:rPr>
              <w:rFonts w:asciiTheme="minorHAnsi" w:hAnsiTheme="minorHAnsi"/>
              <w:sz w:val="20"/>
              <w:szCs w:val="20"/>
            </w:rPr>
          </w:rPrChange>
        </w:rPr>
        <w:t>definitie</w:t>
      </w:r>
      <w:r w:rsidR="006950A3">
        <w:rPr>
          <w:rFonts w:asciiTheme="minorHAnsi" w:hAnsiTheme="minorHAnsi"/>
          <w:sz w:val="20"/>
          <w:szCs w:val="20"/>
        </w:rPr>
        <w:t xml:space="preserve"> </w:t>
      </w:r>
      <w:del w:id="4" w:author="Bergen, Lennart van" w:date="2018-03-21T16:02:00Z">
        <w:r w:rsidR="006950A3" w:rsidDel="00AC425C">
          <w:rPr>
            <w:rFonts w:asciiTheme="minorHAnsi" w:hAnsiTheme="minorHAnsi"/>
            <w:sz w:val="20"/>
            <w:szCs w:val="20"/>
          </w:rPr>
          <w:delText xml:space="preserve">van euro </w:delText>
        </w:r>
      </w:del>
      <w:r w:rsidR="006950A3">
        <w:rPr>
          <w:rFonts w:asciiTheme="minorHAnsi" w:hAnsiTheme="minorHAnsi"/>
          <w:sz w:val="20"/>
          <w:szCs w:val="20"/>
        </w:rPr>
        <w:t>kan</w:t>
      </w:r>
      <w:ins w:id="5" w:author="Bergen, Lennart van" w:date="2018-03-21T16:03:00Z">
        <w:r w:rsidR="00AC425C">
          <w:rPr>
            <w:rFonts w:asciiTheme="minorHAnsi" w:hAnsiTheme="minorHAnsi"/>
            <w:sz w:val="20"/>
            <w:szCs w:val="20"/>
          </w:rPr>
          <w:t xml:space="preserve"> in de </w:t>
        </w:r>
        <w:r w:rsidR="009C1342">
          <w:rPr>
            <w:rFonts w:asciiTheme="minorHAnsi" w:hAnsiTheme="minorHAnsi"/>
            <w:sz w:val="20"/>
            <w:szCs w:val="20"/>
          </w:rPr>
          <w:t>beschrijving</w:t>
        </w:r>
      </w:ins>
      <w:del w:id="6" w:author="Bergen, Lennart van" w:date="2018-03-21T16:03:00Z">
        <w:r w:rsidR="006950A3" w:rsidDel="00AC425C">
          <w:rPr>
            <w:rFonts w:asciiTheme="minorHAnsi" w:hAnsiTheme="minorHAnsi"/>
            <w:sz w:val="20"/>
            <w:szCs w:val="20"/>
          </w:rPr>
          <w:delText xml:space="preserve"> </w:delText>
        </w:r>
      </w:del>
      <w:ins w:id="7" w:author="Bergen, Lennart van" w:date="2018-03-21T16:03:00Z">
        <w:r w:rsidR="00AC425C">
          <w:rPr>
            <w:rFonts w:asciiTheme="minorHAnsi" w:hAnsiTheme="minorHAnsi"/>
            <w:sz w:val="20"/>
            <w:szCs w:val="20"/>
          </w:rPr>
          <w:t xml:space="preserve"> </w:t>
        </w:r>
      </w:ins>
      <w:r w:rsidR="006950A3">
        <w:rPr>
          <w:rFonts w:asciiTheme="minorHAnsi" w:hAnsiTheme="minorHAnsi"/>
          <w:sz w:val="20"/>
          <w:szCs w:val="20"/>
        </w:rPr>
        <w:t xml:space="preserve">natuurlijk wel </w:t>
      </w:r>
      <w:ins w:id="8" w:author="Bergen, Lennart van" w:date="2018-03-21T16:03:00Z">
        <w:r w:rsidR="009C1342">
          <w:rPr>
            <w:rFonts w:asciiTheme="minorHAnsi" w:hAnsiTheme="minorHAnsi"/>
            <w:sz w:val="20"/>
            <w:szCs w:val="20"/>
          </w:rPr>
          <w:t xml:space="preserve">gebruik gemaakt worden van een URI, om te verwijzen </w:t>
        </w:r>
      </w:ins>
      <w:del w:id="9" w:author="Bergen, Lennart van" w:date="2018-03-21T16:03:00Z">
        <w:r w:rsidR="006950A3" w:rsidDel="009C1342">
          <w:rPr>
            <w:rFonts w:asciiTheme="minorHAnsi" w:hAnsiTheme="minorHAnsi"/>
            <w:sz w:val="20"/>
            <w:szCs w:val="20"/>
          </w:rPr>
          <w:delText xml:space="preserve">verwezen worden </w:delText>
        </w:r>
      </w:del>
      <w:r w:rsidR="006950A3">
        <w:rPr>
          <w:rFonts w:asciiTheme="minorHAnsi" w:hAnsiTheme="minorHAnsi"/>
          <w:sz w:val="20"/>
          <w:szCs w:val="20"/>
        </w:rPr>
        <w:t xml:space="preserve">naar de </w:t>
      </w:r>
      <w:r w:rsidR="00340EEA">
        <w:rPr>
          <w:rFonts w:asciiTheme="minorHAnsi" w:hAnsiTheme="minorHAnsi"/>
          <w:sz w:val="20"/>
          <w:szCs w:val="20"/>
        </w:rPr>
        <w:t xml:space="preserve">internationaal gepubliceerde definitie. </w:t>
      </w:r>
    </w:p>
    <w:p w14:paraId="789CAB4D" w14:textId="77777777" w:rsidR="004F36D6" w:rsidRPr="00F45942" w:rsidRDefault="004F36D6" w:rsidP="0003040E">
      <w:pPr>
        <w:rPr>
          <w:rFonts w:asciiTheme="minorHAnsi" w:hAnsiTheme="minorHAnsi"/>
          <w:sz w:val="20"/>
          <w:szCs w:val="20"/>
        </w:rPr>
      </w:pPr>
    </w:p>
    <w:p w14:paraId="705D1B7B" w14:textId="17916C18" w:rsidR="0003040E" w:rsidRPr="00F45942" w:rsidRDefault="0003040E" w:rsidP="0003040E">
      <w:pPr>
        <w:rPr>
          <w:rFonts w:asciiTheme="minorHAnsi" w:hAnsiTheme="minorHAnsi"/>
          <w:sz w:val="20"/>
          <w:szCs w:val="20"/>
        </w:rPr>
      </w:pPr>
      <w:r w:rsidRPr="00F45942">
        <w:rPr>
          <w:rFonts w:asciiTheme="minorHAnsi" w:hAnsiTheme="minorHAnsi"/>
          <w:sz w:val="20"/>
          <w:szCs w:val="20"/>
        </w:rPr>
        <w:t xml:space="preserve">Bij het opnemen van </w:t>
      </w:r>
      <w:r w:rsidR="00576CF3" w:rsidRPr="00F45942">
        <w:rPr>
          <w:rFonts w:asciiTheme="minorHAnsi" w:hAnsiTheme="minorHAnsi"/>
          <w:sz w:val="20"/>
          <w:szCs w:val="20"/>
        </w:rPr>
        <w:t xml:space="preserve">het begrip </w:t>
      </w:r>
      <w:r w:rsidRPr="00F45942">
        <w:rPr>
          <w:rFonts w:asciiTheme="minorHAnsi" w:hAnsiTheme="minorHAnsi"/>
          <w:sz w:val="20"/>
          <w:szCs w:val="20"/>
        </w:rPr>
        <w:t xml:space="preserve">is het van belang om zeer zorgvuldig te zijn. Bijvoorbeeld: het kan zijn dat in het model </w:t>
      </w:r>
      <w:r w:rsidR="00B35074" w:rsidRPr="00F45942">
        <w:rPr>
          <w:rFonts w:asciiTheme="minorHAnsi" w:hAnsiTheme="minorHAnsi"/>
          <w:sz w:val="20"/>
          <w:szCs w:val="20"/>
        </w:rPr>
        <w:t xml:space="preserve">van begrippen </w:t>
      </w:r>
      <w:r w:rsidR="004F36D6" w:rsidRPr="00F45942">
        <w:rPr>
          <w:rFonts w:asciiTheme="minorHAnsi" w:hAnsiTheme="minorHAnsi"/>
          <w:sz w:val="20"/>
          <w:szCs w:val="20"/>
        </w:rPr>
        <w:t xml:space="preserve">een </w:t>
      </w:r>
      <w:r w:rsidRPr="00F45942">
        <w:rPr>
          <w:rFonts w:asciiTheme="minorHAnsi" w:hAnsiTheme="minorHAnsi"/>
          <w:sz w:val="20"/>
          <w:szCs w:val="20"/>
        </w:rPr>
        <w:t>Natuurlijk persoon en</w:t>
      </w:r>
      <w:r w:rsidR="004F36D6" w:rsidRPr="00F45942">
        <w:rPr>
          <w:rFonts w:asciiTheme="minorHAnsi" w:hAnsiTheme="minorHAnsi"/>
          <w:sz w:val="20"/>
          <w:szCs w:val="20"/>
        </w:rPr>
        <w:t xml:space="preserve"> een</w:t>
      </w:r>
      <w:r w:rsidRPr="00F45942">
        <w:rPr>
          <w:rFonts w:asciiTheme="minorHAnsi" w:hAnsiTheme="minorHAnsi"/>
          <w:sz w:val="20"/>
          <w:szCs w:val="20"/>
        </w:rPr>
        <w:t xml:space="preserve"> Niet natuurlijk persoon zijn opgenomen, terwijl in het informatiemodel </w:t>
      </w:r>
      <w:r w:rsidR="003F0E4F" w:rsidRPr="00F45942">
        <w:rPr>
          <w:rFonts w:asciiTheme="minorHAnsi" w:hAnsiTheme="minorHAnsi"/>
          <w:sz w:val="20"/>
          <w:szCs w:val="20"/>
        </w:rPr>
        <w:t xml:space="preserve">alleen </w:t>
      </w:r>
      <w:r w:rsidRPr="00F45942">
        <w:rPr>
          <w:rFonts w:asciiTheme="minorHAnsi" w:hAnsiTheme="minorHAnsi"/>
          <w:sz w:val="20"/>
          <w:szCs w:val="20"/>
        </w:rPr>
        <w:t xml:space="preserve">het modelelement Persoon is opgenomen, alsmede een attribuutsoort ‘type’, waarbij het datatype een waardenlijst is, met als mogelijke waarden ‘NP’ en ‘NNP’ en ‘overig’. De verwijzing naar het begrip Natuurlijk persoon hoort in dit geval gelegd te worden vanuit de waarde ‘NP’ en niet vanuit het modelelement Persoon.  </w:t>
      </w:r>
    </w:p>
    <w:p w14:paraId="6027E218" w14:textId="77777777" w:rsidR="006137E2" w:rsidRPr="00F45942" w:rsidRDefault="006137E2" w:rsidP="006137E2">
      <w:pPr>
        <w:rPr>
          <w:rFonts w:asciiTheme="minorHAnsi" w:hAnsiTheme="minorHAnsi"/>
          <w:sz w:val="20"/>
          <w:szCs w:val="20"/>
        </w:rPr>
      </w:pPr>
    </w:p>
    <w:p w14:paraId="50313BB5" w14:textId="747417D9" w:rsidR="00BE6B45" w:rsidRPr="00F45942" w:rsidRDefault="00510D13">
      <w:pPr>
        <w:rPr>
          <w:rFonts w:asciiTheme="minorHAnsi" w:hAnsiTheme="minorHAnsi"/>
          <w:sz w:val="20"/>
          <w:szCs w:val="20"/>
        </w:rPr>
      </w:pPr>
      <w:r w:rsidRPr="00F45942">
        <w:rPr>
          <w:rFonts w:asciiTheme="minorHAnsi" w:hAnsiTheme="minorHAnsi"/>
          <w:sz w:val="20"/>
          <w:szCs w:val="20"/>
        </w:rPr>
        <w:t>Aanbeveling: d</w:t>
      </w:r>
      <w:r w:rsidR="00042F24" w:rsidRPr="00F45942">
        <w:rPr>
          <w:rFonts w:asciiTheme="minorHAnsi" w:hAnsiTheme="minorHAnsi"/>
          <w:sz w:val="20"/>
          <w:szCs w:val="20"/>
        </w:rPr>
        <w:t xml:space="preserve">e verwijzing </w:t>
      </w:r>
      <w:r w:rsidR="009A4D61" w:rsidRPr="00F45942">
        <w:rPr>
          <w:rFonts w:asciiTheme="minorHAnsi" w:hAnsiTheme="minorHAnsi"/>
          <w:sz w:val="20"/>
          <w:szCs w:val="20"/>
        </w:rPr>
        <w:t xml:space="preserve">vanuit het eigen informatiemodel naar een </w:t>
      </w:r>
      <w:r w:rsidR="00042F24" w:rsidRPr="00F45942">
        <w:rPr>
          <w:rFonts w:asciiTheme="minorHAnsi" w:hAnsiTheme="minorHAnsi"/>
          <w:sz w:val="20"/>
          <w:szCs w:val="20"/>
        </w:rPr>
        <w:t xml:space="preserve">begrip </w:t>
      </w:r>
      <w:r w:rsidR="009A4D61" w:rsidRPr="00F45942">
        <w:rPr>
          <w:rFonts w:asciiTheme="minorHAnsi" w:hAnsiTheme="minorHAnsi"/>
          <w:sz w:val="20"/>
          <w:szCs w:val="20"/>
        </w:rPr>
        <w:t xml:space="preserve">is </w:t>
      </w:r>
      <w:r w:rsidR="002C5087" w:rsidRPr="00F45942">
        <w:rPr>
          <w:rFonts w:asciiTheme="minorHAnsi" w:hAnsiTheme="minorHAnsi"/>
          <w:sz w:val="20"/>
          <w:szCs w:val="20"/>
        </w:rPr>
        <w:t xml:space="preserve">altijd </w:t>
      </w:r>
      <w:r w:rsidR="009A4D61" w:rsidRPr="00F45942">
        <w:rPr>
          <w:rFonts w:asciiTheme="minorHAnsi" w:hAnsiTheme="minorHAnsi"/>
          <w:sz w:val="20"/>
          <w:szCs w:val="20"/>
        </w:rPr>
        <w:t xml:space="preserve">een </w:t>
      </w:r>
      <w:r w:rsidR="00042F24" w:rsidRPr="00F45942">
        <w:rPr>
          <w:rFonts w:asciiTheme="minorHAnsi" w:hAnsiTheme="minorHAnsi"/>
          <w:sz w:val="20"/>
          <w:szCs w:val="20"/>
        </w:rPr>
        <w:t xml:space="preserve">verwijzing naar een begrip </w:t>
      </w:r>
      <w:r w:rsidR="00481C04" w:rsidRPr="00F45942">
        <w:rPr>
          <w:rFonts w:asciiTheme="minorHAnsi" w:hAnsiTheme="minorHAnsi"/>
          <w:sz w:val="20"/>
          <w:szCs w:val="20"/>
        </w:rPr>
        <w:t>d</w:t>
      </w:r>
      <w:r w:rsidR="00D62388" w:rsidRPr="00F45942">
        <w:rPr>
          <w:rFonts w:asciiTheme="minorHAnsi" w:hAnsiTheme="minorHAnsi"/>
          <w:sz w:val="20"/>
          <w:szCs w:val="20"/>
        </w:rPr>
        <w:t>at</w:t>
      </w:r>
      <w:r w:rsidR="00481C04" w:rsidRPr="00F45942">
        <w:rPr>
          <w:rFonts w:asciiTheme="minorHAnsi" w:hAnsiTheme="minorHAnsi"/>
          <w:sz w:val="20"/>
          <w:szCs w:val="20"/>
        </w:rPr>
        <w:t xml:space="preserve"> </w:t>
      </w:r>
      <w:r w:rsidR="00BD07E9" w:rsidRPr="00F45942">
        <w:rPr>
          <w:rFonts w:asciiTheme="minorHAnsi" w:hAnsiTheme="minorHAnsi"/>
          <w:sz w:val="20"/>
          <w:szCs w:val="20"/>
        </w:rPr>
        <w:t xml:space="preserve">behoort tot </w:t>
      </w:r>
      <w:r w:rsidR="00042F24" w:rsidRPr="00F45942">
        <w:rPr>
          <w:rFonts w:asciiTheme="minorHAnsi" w:hAnsiTheme="minorHAnsi"/>
          <w:sz w:val="20"/>
          <w:szCs w:val="20"/>
        </w:rPr>
        <w:t>het eigen</w:t>
      </w:r>
      <w:r w:rsidR="00DB496A" w:rsidRPr="00F45942">
        <w:rPr>
          <w:rFonts w:asciiTheme="minorHAnsi" w:hAnsiTheme="minorHAnsi"/>
          <w:sz w:val="20"/>
          <w:szCs w:val="20"/>
        </w:rPr>
        <w:t xml:space="preserve"> model van begrippen</w:t>
      </w:r>
      <w:r w:rsidR="00042F24" w:rsidRPr="00F45942">
        <w:rPr>
          <w:rFonts w:asciiTheme="minorHAnsi" w:hAnsiTheme="minorHAnsi"/>
          <w:sz w:val="20"/>
          <w:szCs w:val="20"/>
        </w:rPr>
        <w:t xml:space="preserve">. </w:t>
      </w:r>
      <w:r w:rsidR="002C07B0" w:rsidRPr="00F45942">
        <w:rPr>
          <w:rFonts w:asciiTheme="minorHAnsi" w:hAnsiTheme="minorHAnsi"/>
          <w:sz w:val="20"/>
          <w:szCs w:val="20"/>
        </w:rPr>
        <w:t>Voor begrippen die domein specifiek zijn is dit altijd zo</w:t>
      </w:r>
      <w:r w:rsidR="00D62255" w:rsidRPr="00F45942">
        <w:rPr>
          <w:rFonts w:asciiTheme="minorHAnsi" w:hAnsiTheme="minorHAnsi"/>
          <w:sz w:val="20"/>
          <w:szCs w:val="20"/>
        </w:rPr>
        <w:t xml:space="preserve"> en zal de aan URI van het begrip ook te herkennen zijn dat dit zo is. </w:t>
      </w:r>
      <w:r w:rsidR="00C14450" w:rsidRPr="00F45942">
        <w:rPr>
          <w:rFonts w:asciiTheme="minorHAnsi" w:hAnsiTheme="minorHAnsi"/>
          <w:sz w:val="20"/>
          <w:szCs w:val="20"/>
        </w:rPr>
        <w:t xml:space="preserve">Er </w:t>
      </w:r>
      <w:r w:rsidR="00F31310" w:rsidRPr="00F45942">
        <w:rPr>
          <w:rFonts w:asciiTheme="minorHAnsi" w:hAnsiTheme="minorHAnsi"/>
          <w:sz w:val="20"/>
          <w:szCs w:val="20"/>
        </w:rPr>
        <w:t xml:space="preserve">zijn </w:t>
      </w:r>
      <w:r w:rsidR="00633761" w:rsidRPr="00F45942">
        <w:rPr>
          <w:rFonts w:asciiTheme="minorHAnsi" w:hAnsiTheme="minorHAnsi"/>
          <w:sz w:val="20"/>
          <w:szCs w:val="20"/>
        </w:rPr>
        <w:t xml:space="preserve">echter </w:t>
      </w:r>
      <w:r w:rsidR="00F31310" w:rsidRPr="00F45942">
        <w:rPr>
          <w:rFonts w:asciiTheme="minorHAnsi" w:hAnsiTheme="minorHAnsi"/>
          <w:sz w:val="20"/>
          <w:szCs w:val="20"/>
        </w:rPr>
        <w:t xml:space="preserve">situaties denkbaar waarin een begrip </w:t>
      </w:r>
      <w:r w:rsidR="009846A1" w:rsidRPr="00F45942">
        <w:rPr>
          <w:rFonts w:asciiTheme="minorHAnsi" w:hAnsiTheme="minorHAnsi"/>
          <w:sz w:val="20"/>
          <w:szCs w:val="20"/>
        </w:rPr>
        <w:t xml:space="preserve">een URI heeft die </w:t>
      </w:r>
      <w:r w:rsidR="00F31310" w:rsidRPr="00F45942">
        <w:rPr>
          <w:rFonts w:asciiTheme="minorHAnsi" w:hAnsiTheme="minorHAnsi"/>
          <w:sz w:val="20"/>
          <w:szCs w:val="20"/>
        </w:rPr>
        <w:t xml:space="preserve">extern is aan het eigen model van begrippen. </w:t>
      </w:r>
      <w:r w:rsidR="00AD2839" w:rsidRPr="00F45942">
        <w:rPr>
          <w:rFonts w:asciiTheme="minorHAnsi" w:hAnsiTheme="minorHAnsi"/>
          <w:sz w:val="20"/>
          <w:szCs w:val="20"/>
        </w:rPr>
        <w:t>Het begrip is dan klaarblijkelijk</w:t>
      </w:r>
      <w:r w:rsidR="005832B9">
        <w:rPr>
          <w:rFonts w:asciiTheme="minorHAnsi" w:hAnsiTheme="minorHAnsi"/>
          <w:sz w:val="20"/>
          <w:szCs w:val="20"/>
        </w:rPr>
        <w:t xml:space="preserve"> </w:t>
      </w:r>
      <w:r w:rsidR="00AD2839" w:rsidRPr="00F45942">
        <w:rPr>
          <w:rFonts w:asciiTheme="minorHAnsi" w:hAnsiTheme="minorHAnsi"/>
          <w:sz w:val="20"/>
          <w:szCs w:val="20"/>
        </w:rPr>
        <w:t xml:space="preserve">wel relevant voor het eigen domein, en behoort daarom dan ook tot het eigen model van begrippen, ondanks dat de URI extern is. </w:t>
      </w:r>
      <w:r w:rsidR="00E1490C" w:rsidRPr="00F45942">
        <w:rPr>
          <w:rFonts w:asciiTheme="minorHAnsi" w:hAnsiTheme="minorHAnsi"/>
          <w:sz w:val="20"/>
          <w:szCs w:val="20"/>
        </w:rPr>
        <w:t xml:space="preserve">Een externe URI komt bijvoorbeeld voor als </w:t>
      </w:r>
      <w:r w:rsidR="00F31310" w:rsidRPr="00F45942">
        <w:rPr>
          <w:rFonts w:asciiTheme="minorHAnsi" w:hAnsiTheme="minorHAnsi"/>
          <w:sz w:val="20"/>
          <w:szCs w:val="20"/>
        </w:rPr>
        <w:t xml:space="preserve">het eigen </w:t>
      </w:r>
      <w:r w:rsidR="00E1490C" w:rsidRPr="00F45942">
        <w:rPr>
          <w:rFonts w:asciiTheme="minorHAnsi" w:hAnsiTheme="minorHAnsi"/>
          <w:sz w:val="20"/>
          <w:szCs w:val="20"/>
        </w:rPr>
        <w:t xml:space="preserve">informatiemodel modelelementen </w:t>
      </w:r>
      <w:r w:rsidR="00F31310" w:rsidRPr="00F45942">
        <w:rPr>
          <w:rFonts w:asciiTheme="minorHAnsi" w:hAnsiTheme="minorHAnsi"/>
          <w:sz w:val="20"/>
          <w:szCs w:val="20"/>
        </w:rPr>
        <w:t xml:space="preserve">uit een ander </w:t>
      </w:r>
      <w:r w:rsidR="006C2F7D" w:rsidRPr="00F45942">
        <w:rPr>
          <w:rFonts w:asciiTheme="minorHAnsi" w:hAnsiTheme="minorHAnsi"/>
          <w:sz w:val="20"/>
          <w:szCs w:val="20"/>
        </w:rPr>
        <w:t xml:space="preserve">informatiemodel </w:t>
      </w:r>
      <w:r w:rsidR="00F31310" w:rsidRPr="00F45942">
        <w:rPr>
          <w:rFonts w:asciiTheme="minorHAnsi" w:hAnsiTheme="minorHAnsi"/>
          <w:sz w:val="20"/>
          <w:szCs w:val="20"/>
        </w:rPr>
        <w:t xml:space="preserve">heeft overgenomen, zoals bedoeld bij het stereotype «view» of «extern». </w:t>
      </w:r>
      <w:r w:rsidR="0094334D" w:rsidRPr="00F45942">
        <w:rPr>
          <w:rFonts w:asciiTheme="minorHAnsi" w:hAnsiTheme="minorHAnsi"/>
          <w:sz w:val="20"/>
          <w:szCs w:val="20"/>
        </w:rPr>
        <w:t>Of bijvoorbeel</w:t>
      </w:r>
      <w:r w:rsidR="00F31310" w:rsidRPr="00F45942">
        <w:rPr>
          <w:rFonts w:asciiTheme="minorHAnsi" w:hAnsiTheme="minorHAnsi"/>
          <w:sz w:val="20"/>
          <w:szCs w:val="20"/>
        </w:rPr>
        <w:t>d omdat het begrip weliswaar in gebruik is binnen het eigen domein, maar ontleen</w:t>
      </w:r>
      <w:r w:rsidR="00163BD1" w:rsidRPr="00F45942">
        <w:rPr>
          <w:rFonts w:asciiTheme="minorHAnsi" w:hAnsiTheme="minorHAnsi"/>
          <w:sz w:val="20"/>
          <w:szCs w:val="20"/>
        </w:rPr>
        <w:t xml:space="preserve">t </w:t>
      </w:r>
      <w:r w:rsidR="00F31310" w:rsidRPr="00F45942">
        <w:rPr>
          <w:rFonts w:asciiTheme="minorHAnsi" w:hAnsiTheme="minorHAnsi"/>
          <w:sz w:val="20"/>
          <w:szCs w:val="20"/>
        </w:rPr>
        <w:t xml:space="preserve">is aan een ander domein c.q. </w:t>
      </w:r>
      <w:r w:rsidR="003E49A4">
        <w:rPr>
          <w:rFonts w:asciiTheme="minorHAnsi" w:hAnsiTheme="minorHAnsi"/>
          <w:sz w:val="20"/>
          <w:szCs w:val="20"/>
        </w:rPr>
        <w:t xml:space="preserve">een </w:t>
      </w:r>
      <w:r w:rsidR="00F31310" w:rsidRPr="00F45942">
        <w:rPr>
          <w:rFonts w:asciiTheme="minorHAnsi" w:hAnsiTheme="minorHAnsi"/>
          <w:sz w:val="20"/>
          <w:szCs w:val="20"/>
        </w:rPr>
        <w:t>ander model van begrippen</w:t>
      </w:r>
      <w:r w:rsidR="00D038A6">
        <w:rPr>
          <w:rFonts w:asciiTheme="minorHAnsi" w:hAnsiTheme="minorHAnsi"/>
          <w:sz w:val="20"/>
          <w:szCs w:val="20"/>
        </w:rPr>
        <w:t>,</w:t>
      </w:r>
      <w:r w:rsidR="00311521" w:rsidRPr="00F45942">
        <w:rPr>
          <w:rFonts w:asciiTheme="minorHAnsi" w:hAnsiTheme="minorHAnsi"/>
          <w:sz w:val="20"/>
          <w:szCs w:val="20"/>
        </w:rPr>
        <w:t xml:space="preserve"> </w:t>
      </w:r>
      <w:r w:rsidR="00391810">
        <w:rPr>
          <w:rFonts w:asciiTheme="minorHAnsi" w:hAnsiTheme="minorHAnsi"/>
          <w:sz w:val="20"/>
          <w:szCs w:val="20"/>
        </w:rPr>
        <w:t xml:space="preserve">met als doel om aan te geven </w:t>
      </w:r>
      <w:r w:rsidR="00D62388" w:rsidRPr="00F45942">
        <w:rPr>
          <w:rFonts w:asciiTheme="minorHAnsi" w:hAnsiTheme="minorHAnsi"/>
          <w:sz w:val="20"/>
          <w:szCs w:val="20"/>
        </w:rPr>
        <w:t xml:space="preserve">dat </w:t>
      </w:r>
      <w:r w:rsidR="00D038A6">
        <w:rPr>
          <w:rFonts w:asciiTheme="minorHAnsi" w:hAnsiTheme="minorHAnsi"/>
          <w:sz w:val="20"/>
          <w:szCs w:val="20"/>
        </w:rPr>
        <w:t xml:space="preserve">de </w:t>
      </w:r>
      <w:r w:rsidR="00C85965">
        <w:rPr>
          <w:rFonts w:asciiTheme="minorHAnsi" w:hAnsiTheme="minorHAnsi"/>
          <w:sz w:val="20"/>
          <w:szCs w:val="20"/>
        </w:rPr>
        <w:t>betekenis</w:t>
      </w:r>
      <w:r w:rsidR="00D038A6">
        <w:rPr>
          <w:rFonts w:asciiTheme="minorHAnsi" w:hAnsiTheme="minorHAnsi"/>
          <w:sz w:val="20"/>
          <w:szCs w:val="20"/>
        </w:rPr>
        <w:t xml:space="preserve"> gelijk is. </w:t>
      </w:r>
      <w:r w:rsidR="000F1890" w:rsidRPr="00F45942">
        <w:rPr>
          <w:rFonts w:asciiTheme="minorHAnsi" w:hAnsiTheme="minorHAnsi"/>
          <w:sz w:val="20"/>
          <w:szCs w:val="20"/>
        </w:rPr>
        <w:t xml:space="preserve">Dit is mogelijk en toegestaan. In de praktijk wordt </w:t>
      </w:r>
      <w:r w:rsidR="009846A1" w:rsidRPr="00F45942">
        <w:rPr>
          <w:rFonts w:asciiTheme="minorHAnsi" w:hAnsiTheme="minorHAnsi"/>
          <w:sz w:val="20"/>
          <w:szCs w:val="20"/>
        </w:rPr>
        <w:t xml:space="preserve">een </w:t>
      </w:r>
      <w:r w:rsidR="00DA6FA4" w:rsidRPr="00F45942">
        <w:rPr>
          <w:rFonts w:asciiTheme="minorHAnsi" w:hAnsiTheme="minorHAnsi"/>
          <w:sz w:val="20"/>
          <w:szCs w:val="20"/>
        </w:rPr>
        <w:t xml:space="preserve">begrip </w:t>
      </w:r>
      <w:r w:rsidR="00932480">
        <w:rPr>
          <w:rFonts w:asciiTheme="minorHAnsi" w:hAnsiTheme="minorHAnsi"/>
          <w:sz w:val="20"/>
          <w:szCs w:val="20"/>
        </w:rPr>
        <w:t xml:space="preserve">dat ontleend is van </w:t>
      </w:r>
      <w:r w:rsidR="00090103" w:rsidRPr="00F45942">
        <w:rPr>
          <w:rFonts w:asciiTheme="minorHAnsi" w:hAnsiTheme="minorHAnsi"/>
          <w:sz w:val="20"/>
          <w:szCs w:val="20"/>
        </w:rPr>
        <w:t xml:space="preserve">een ander model van begrippen echter </w:t>
      </w:r>
      <w:r w:rsidR="00683113" w:rsidRPr="00F45942">
        <w:rPr>
          <w:rFonts w:asciiTheme="minorHAnsi" w:hAnsiTheme="minorHAnsi"/>
          <w:sz w:val="20"/>
          <w:szCs w:val="20"/>
        </w:rPr>
        <w:t xml:space="preserve">veelal </w:t>
      </w:r>
      <w:r w:rsidR="00AD635F" w:rsidRPr="00F45942">
        <w:rPr>
          <w:rFonts w:asciiTheme="minorHAnsi" w:hAnsiTheme="minorHAnsi"/>
          <w:sz w:val="20"/>
          <w:szCs w:val="20"/>
        </w:rPr>
        <w:t xml:space="preserve">met een eigen </w:t>
      </w:r>
      <w:r w:rsidR="00683113" w:rsidRPr="00F45942">
        <w:rPr>
          <w:rFonts w:asciiTheme="minorHAnsi" w:hAnsiTheme="minorHAnsi"/>
          <w:sz w:val="20"/>
          <w:szCs w:val="20"/>
        </w:rPr>
        <w:t xml:space="preserve">URI en een eigen </w:t>
      </w:r>
      <w:r w:rsidR="00AD635F" w:rsidRPr="00F45942">
        <w:rPr>
          <w:rFonts w:asciiTheme="minorHAnsi" w:hAnsiTheme="minorHAnsi"/>
          <w:sz w:val="20"/>
          <w:szCs w:val="20"/>
        </w:rPr>
        <w:t xml:space="preserve">beschrijving </w:t>
      </w:r>
      <w:r w:rsidR="00D356C3" w:rsidRPr="00F45942">
        <w:rPr>
          <w:rFonts w:asciiTheme="minorHAnsi" w:hAnsiTheme="minorHAnsi"/>
          <w:sz w:val="20"/>
          <w:szCs w:val="20"/>
        </w:rPr>
        <w:t xml:space="preserve">opgenomen in het </w:t>
      </w:r>
      <w:r w:rsidR="0021556B" w:rsidRPr="00F45942">
        <w:rPr>
          <w:rFonts w:asciiTheme="minorHAnsi" w:hAnsiTheme="minorHAnsi"/>
          <w:sz w:val="20"/>
          <w:szCs w:val="20"/>
        </w:rPr>
        <w:t xml:space="preserve">eigen </w:t>
      </w:r>
      <w:r w:rsidR="00D356C3" w:rsidRPr="00F45942">
        <w:rPr>
          <w:rFonts w:asciiTheme="minorHAnsi" w:hAnsiTheme="minorHAnsi"/>
          <w:sz w:val="20"/>
          <w:szCs w:val="20"/>
        </w:rPr>
        <w:t>model van begrippen</w:t>
      </w:r>
      <w:r w:rsidR="00DA6FA4" w:rsidRPr="00F45942">
        <w:rPr>
          <w:rFonts w:asciiTheme="minorHAnsi" w:hAnsiTheme="minorHAnsi"/>
          <w:sz w:val="20"/>
          <w:szCs w:val="20"/>
        </w:rPr>
        <w:t xml:space="preserve">. </w:t>
      </w:r>
      <w:r w:rsidR="00D356C3" w:rsidRPr="00F45942">
        <w:rPr>
          <w:rFonts w:asciiTheme="minorHAnsi" w:hAnsiTheme="minorHAnsi"/>
          <w:sz w:val="20"/>
          <w:szCs w:val="20"/>
        </w:rPr>
        <w:t xml:space="preserve">Dit komt doordat </w:t>
      </w:r>
      <w:r w:rsidR="0088618E" w:rsidRPr="00F45942">
        <w:rPr>
          <w:rFonts w:asciiTheme="minorHAnsi" w:hAnsiTheme="minorHAnsi"/>
          <w:sz w:val="20"/>
          <w:szCs w:val="20"/>
        </w:rPr>
        <w:t xml:space="preserve">in </w:t>
      </w:r>
      <w:r w:rsidR="00D356C3" w:rsidRPr="00F45942">
        <w:rPr>
          <w:rFonts w:asciiTheme="minorHAnsi" w:hAnsiTheme="minorHAnsi"/>
          <w:sz w:val="20"/>
          <w:szCs w:val="20"/>
        </w:rPr>
        <w:t>h</w:t>
      </w:r>
      <w:r w:rsidR="0024462C" w:rsidRPr="00F45942">
        <w:rPr>
          <w:rFonts w:asciiTheme="minorHAnsi" w:hAnsiTheme="minorHAnsi"/>
          <w:sz w:val="20"/>
          <w:szCs w:val="20"/>
        </w:rPr>
        <w:t xml:space="preserve">et eigen domein </w:t>
      </w:r>
      <w:r w:rsidR="00D62388" w:rsidRPr="00F45942">
        <w:rPr>
          <w:rFonts w:asciiTheme="minorHAnsi" w:hAnsiTheme="minorHAnsi"/>
          <w:sz w:val="20"/>
          <w:szCs w:val="20"/>
        </w:rPr>
        <w:t>meestal</w:t>
      </w:r>
      <w:r w:rsidR="0024462C" w:rsidRPr="00F45942">
        <w:rPr>
          <w:rFonts w:asciiTheme="minorHAnsi" w:hAnsiTheme="minorHAnsi"/>
          <w:sz w:val="20"/>
          <w:szCs w:val="20"/>
        </w:rPr>
        <w:t xml:space="preserve"> op een eigen manier tegen </w:t>
      </w:r>
      <w:r w:rsidR="00322BF1" w:rsidRPr="00F45942">
        <w:rPr>
          <w:rFonts w:asciiTheme="minorHAnsi" w:hAnsiTheme="minorHAnsi"/>
          <w:sz w:val="20"/>
          <w:szCs w:val="20"/>
        </w:rPr>
        <w:t xml:space="preserve">het </w:t>
      </w:r>
      <w:r w:rsidR="0024462C" w:rsidRPr="00F45942">
        <w:rPr>
          <w:rFonts w:asciiTheme="minorHAnsi" w:hAnsiTheme="minorHAnsi"/>
          <w:sz w:val="20"/>
          <w:szCs w:val="20"/>
        </w:rPr>
        <w:t>begrip</w:t>
      </w:r>
      <w:r w:rsidR="00322BF1" w:rsidRPr="00F45942">
        <w:rPr>
          <w:rFonts w:asciiTheme="minorHAnsi" w:hAnsiTheme="minorHAnsi"/>
          <w:sz w:val="20"/>
          <w:szCs w:val="20"/>
        </w:rPr>
        <w:t xml:space="preserve"> wordt aangekeken</w:t>
      </w:r>
      <w:r w:rsidR="005978BA" w:rsidRPr="00F45942">
        <w:rPr>
          <w:rFonts w:asciiTheme="minorHAnsi" w:hAnsiTheme="minorHAnsi"/>
          <w:sz w:val="20"/>
          <w:szCs w:val="20"/>
        </w:rPr>
        <w:t>,</w:t>
      </w:r>
      <w:r w:rsidR="00322BF1" w:rsidRPr="00F45942">
        <w:rPr>
          <w:rFonts w:asciiTheme="minorHAnsi" w:hAnsiTheme="minorHAnsi"/>
          <w:sz w:val="20"/>
          <w:szCs w:val="20"/>
        </w:rPr>
        <w:t xml:space="preserve"> </w:t>
      </w:r>
      <w:r w:rsidR="005978BA" w:rsidRPr="00F45942">
        <w:rPr>
          <w:rFonts w:asciiTheme="minorHAnsi" w:hAnsiTheme="minorHAnsi"/>
          <w:sz w:val="20"/>
          <w:szCs w:val="20"/>
        </w:rPr>
        <w:t xml:space="preserve">of </w:t>
      </w:r>
      <w:r w:rsidR="00322BF1" w:rsidRPr="00F45942">
        <w:rPr>
          <w:rFonts w:asciiTheme="minorHAnsi" w:hAnsiTheme="minorHAnsi"/>
          <w:sz w:val="20"/>
          <w:szCs w:val="20"/>
        </w:rPr>
        <w:t xml:space="preserve">omdat </w:t>
      </w:r>
      <w:r w:rsidR="00D62388" w:rsidRPr="00F45942">
        <w:rPr>
          <w:rFonts w:asciiTheme="minorHAnsi" w:hAnsiTheme="minorHAnsi"/>
          <w:sz w:val="20"/>
          <w:szCs w:val="20"/>
        </w:rPr>
        <w:t>het niet de bedoeling is dat</w:t>
      </w:r>
      <w:r w:rsidR="00322BF1" w:rsidRPr="00F45942">
        <w:rPr>
          <w:rFonts w:asciiTheme="minorHAnsi" w:hAnsiTheme="minorHAnsi"/>
          <w:sz w:val="20"/>
          <w:szCs w:val="20"/>
        </w:rPr>
        <w:t xml:space="preserve"> het eigen model van begrippen </w:t>
      </w:r>
      <w:r w:rsidR="00F37E0A" w:rsidRPr="00F45942">
        <w:rPr>
          <w:rFonts w:asciiTheme="minorHAnsi" w:hAnsiTheme="minorHAnsi"/>
          <w:sz w:val="20"/>
          <w:szCs w:val="20"/>
        </w:rPr>
        <w:t>automatisch</w:t>
      </w:r>
      <w:r w:rsidR="005978BA" w:rsidRPr="00F45942">
        <w:rPr>
          <w:rFonts w:asciiTheme="minorHAnsi" w:hAnsiTheme="minorHAnsi"/>
          <w:sz w:val="20"/>
          <w:szCs w:val="20"/>
        </w:rPr>
        <w:t xml:space="preserve"> meebewe</w:t>
      </w:r>
      <w:r w:rsidR="00834EA3">
        <w:rPr>
          <w:rFonts w:asciiTheme="minorHAnsi" w:hAnsiTheme="minorHAnsi"/>
          <w:sz w:val="20"/>
          <w:szCs w:val="20"/>
        </w:rPr>
        <w:t>egt</w:t>
      </w:r>
      <w:r w:rsidR="005978BA" w:rsidRPr="00F45942">
        <w:rPr>
          <w:rFonts w:asciiTheme="minorHAnsi" w:hAnsiTheme="minorHAnsi"/>
          <w:sz w:val="20"/>
          <w:szCs w:val="20"/>
        </w:rPr>
        <w:t xml:space="preserve"> </w:t>
      </w:r>
      <w:r w:rsidR="0055529A">
        <w:rPr>
          <w:rFonts w:asciiTheme="minorHAnsi" w:hAnsiTheme="minorHAnsi"/>
          <w:sz w:val="20"/>
          <w:szCs w:val="20"/>
        </w:rPr>
        <w:t>zodra</w:t>
      </w:r>
      <w:r w:rsidR="00263CCF">
        <w:rPr>
          <w:rFonts w:asciiTheme="minorHAnsi" w:hAnsiTheme="minorHAnsi"/>
          <w:sz w:val="20"/>
          <w:szCs w:val="20"/>
        </w:rPr>
        <w:t xml:space="preserve"> de </w:t>
      </w:r>
      <w:r w:rsidR="005978BA" w:rsidRPr="00F45942">
        <w:rPr>
          <w:rFonts w:asciiTheme="minorHAnsi" w:hAnsiTheme="minorHAnsi"/>
          <w:sz w:val="20"/>
          <w:szCs w:val="20"/>
        </w:rPr>
        <w:t>definitie</w:t>
      </w:r>
      <w:r w:rsidR="00526083" w:rsidRPr="00F45942">
        <w:rPr>
          <w:rFonts w:asciiTheme="minorHAnsi" w:hAnsiTheme="minorHAnsi"/>
          <w:sz w:val="20"/>
          <w:szCs w:val="20"/>
        </w:rPr>
        <w:t xml:space="preserve"> uit het andere domein</w:t>
      </w:r>
      <w:r w:rsidR="00263CCF">
        <w:rPr>
          <w:rFonts w:asciiTheme="minorHAnsi" w:hAnsiTheme="minorHAnsi"/>
          <w:sz w:val="20"/>
          <w:szCs w:val="20"/>
        </w:rPr>
        <w:t xml:space="preserve"> verander</w:t>
      </w:r>
      <w:r w:rsidR="00D02170">
        <w:rPr>
          <w:rFonts w:asciiTheme="minorHAnsi" w:hAnsiTheme="minorHAnsi"/>
          <w:sz w:val="20"/>
          <w:szCs w:val="20"/>
        </w:rPr>
        <w:t>t</w:t>
      </w:r>
      <w:r w:rsidR="0024462C" w:rsidRPr="00F45942">
        <w:rPr>
          <w:rFonts w:asciiTheme="minorHAnsi" w:hAnsiTheme="minorHAnsi"/>
          <w:sz w:val="20"/>
          <w:szCs w:val="20"/>
        </w:rPr>
        <w:t xml:space="preserve">. </w:t>
      </w:r>
      <w:r w:rsidR="00BF5C79" w:rsidRPr="00F45942">
        <w:rPr>
          <w:rFonts w:asciiTheme="minorHAnsi" w:hAnsiTheme="minorHAnsi"/>
          <w:sz w:val="20"/>
          <w:szCs w:val="20"/>
        </w:rPr>
        <w:t>Merk op dat het MIM niet gaat over hoe een model van begrippen word</w:t>
      </w:r>
      <w:r w:rsidR="00D17C39">
        <w:rPr>
          <w:rFonts w:asciiTheme="minorHAnsi" w:hAnsiTheme="minorHAnsi"/>
          <w:sz w:val="20"/>
          <w:szCs w:val="20"/>
        </w:rPr>
        <w:t>t</w:t>
      </w:r>
      <w:r w:rsidR="00BF5C79" w:rsidRPr="00F45942">
        <w:rPr>
          <w:rFonts w:asciiTheme="minorHAnsi" w:hAnsiTheme="minorHAnsi"/>
          <w:sz w:val="20"/>
          <w:szCs w:val="20"/>
        </w:rPr>
        <w:t xml:space="preserve"> gemodelleerd. </w:t>
      </w:r>
    </w:p>
    <w:p w14:paraId="05D9C849" w14:textId="77777777" w:rsidR="00BE6B45" w:rsidRPr="00F45942" w:rsidRDefault="00BE6B45" w:rsidP="005658A1">
      <w:pPr>
        <w:rPr>
          <w:rFonts w:asciiTheme="minorHAnsi" w:hAnsiTheme="minorHAnsi"/>
          <w:sz w:val="20"/>
          <w:szCs w:val="20"/>
        </w:rPr>
      </w:pPr>
    </w:p>
    <w:p w14:paraId="5636DBE3" w14:textId="67418771" w:rsidR="00026FE2" w:rsidRPr="00F45942" w:rsidRDefault="00026FE2" w:rsidP="006137E2">
      <w:pPr>
        <w:rPr>
          <w:rFonts w:asciiTheme="minorHAnsi" w:hAnsiTheme="minorHAnsi"/>
          <w:b/>
          <w:sz w:val="20"/>
          <w:szCs w:val="20"/>
        </w:rPr>
      </w:pPr>
      <w:r w:rsidRPr="00F45942">
        <w:rPr>
          <w:rFonts w:asciiTheme="minorHAnsi" w:hAnsiTheme="minorHAnsi"/>
          <w:b/>
          <w:sz w:val="20"/>
          <w:szCs w:val="20"/>
        </w:rPr>
        <w:br w:type="page"/>
      </w:r>
    </w:p>
    <w:p w14:paraId="5FDC4B92" w14:textId="0B04E7A2" w:rsidR="00EB4F59" w:rsidRPr="00F45942" w:rsidRDefault="00EB4F59" w:rsidP="00B46F0D">
      <w:pPr>
        <w:spacing w:line="240" w:lineRule="auto"/>
        <w:outlineLvl w:val="0"/>
        <w:rPr>
          <w:rFonts w:asciiTheme="minorHAnsi" w:hAnsiTheme="minorHAnsi"/>
          <w:b/>
          <w:sz w:val="20"/>
          <w:szCs w:val="20"/>
        </w:rPr>
      </w:pPr>
      <w:r w:rsidRPr="00F45942">
        <w:rPr>
          <w:rFonts w:asciiTheme="minorHAnsi" w:hAnsiTheme="minorHAnsi"/>
          <w:b/>
          <w:sz w:val="20"/>
          <w:szCs w:val="20"/>
        </w:rPr>
        <w:lastRenderedPageBreak/>
        <w:t>Bijlage: standaard werkwijze afhandelen punten</w:t>
      </w:r>
    </w:p>
    <w:p w14:paraId="214C1C33" w14:textId="77777777" w:rsidR="00EB4F59" w:rsidRPr="00F45942" w:rsidRDefault="00EB4F59" w:rsidP="00EB4F59">
      <w:pPr>
        <w:spacing w:line="240" w:lineRule="auto"/>
        <w:rPr>
          <w:rFonts w:asciiTheme="minorHAnsi" w:hAnsiTheme="minorHAnsi"/>
          <w:sz w:val="20"/>
          <w:szCs w:val="20"/>
        </w:rPr>
      </w:pPr>
      <w:r w:rsidRPr="00F45942">
        <w:rPr>
          <w:rFonts w:asciiTheme="minorHAnsi" w:hAnsiTheme="minorHAnsi"/>
          <w:sz w:val="20"/>
          <w:szCs w:val="20"/>
        </w:rPr>
        <w:t xml:space="preserve"> </w:t>
      </w:r>
    </w:p>
    <w:p w14:paraId="7FE2832D" w14:textId="5313993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 xml:space="preserve">bepalen wel of niet in scope bepalen </w:t>
      </w:r>
      <w:r w:rsidRPr="00F45942">
        <w:rPr>
          <w:rFonts w:asciiTheme="minorHAnsi" w:hAnsiTheme="minorHAnsi"/>
          <w:sz w:val="20"/>
          <w:szCs w:val="20"/>
        </w:rPr>
        <w:br/>
        <w:t xml:space="preserve">Ja. </w:t>
      </w:r>
      <w:r w:rsidRPr="00F45942">
        <w:rPr>
          <w:rFonts w:asciiTheme="minorHAnsi" w:hAnsiTheme="minorHAnsi"/>
          <w:sz w:val="20"/>
          <w:szCs w:val="20"/>
        </w:rPr>
        <w:br/>
      </w:r>
    </w:p>
    <w:p w14:paraId="2FCF4D76" w14:textId="2AB492C7"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bepalen of het hoort bij conceptueel en/of logisch, of in een extensie</w:t>
      </w:r>
      <w:r w:rsidRPr="00F45942">
        <w:rPr>
          <w:rFonts w:asciiTheme="minorHAnsi" w:hAnsiTheme="minorHAnsi"/>
          <w:sz w:val="20"/>
          <w:szCs w:val="20"/>
        </w:rPr>
        <w:br/>
        <w:t xml:space="preserve">Conceptueel en logisch, MIM zelf. </w:t>
      </w:r>
      <w:r w:rsidRPr="00F45942">
        <w:rPr>
          <w:rFonts w:asciiTheme="minorHAnsi" w:hAnsiTheme="minorHAnsi"/>
          <w:sz w:val="20"/>
          <w:szCs w:val="20"/>
        </w:rPr>
        <w:br/>
      </w:r>
    </w:p>
    <w:p w14:paraId="3EDB61F0" w14:textId="4ED6BD1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Richting/alternatieven bespreken</w:t>
      </w:r>
      <w:r w:rsidRPr="00F45942">
        <w:rPr>
          <w:rFonts w:asciiTheme="minorHAnsi" w:hAnsiTheme="minorHAnsi"/>
          <w:sz w:val="20"/>
          <w:szCs w:val="20"/>
        </w:rPr>
        <w:br/>
        <w:t xml:space="preserve">Eerste stap gezet, zie hierboven. </w:t>
      </w:r>
      <w:r w:rsidR="002053A7" w:rsidRPr="00F45942">
        <w:rPr>
          <w:rFonts w:asciiTheme="minorHAnsi" w:hAnsiTheme="minorHAnsi"/>
          <w:sz w:val="20"/>
          <w:szCs w:val="20"/>
        </w:rPr>
        <w:t xml:space="preserve">Inventariseren ideeën. </w:t>
      </w:r>
      <w:r w:rsidRPr="00F45942">
        <w:rPr>
          <w:rFonts w:asciiTheme="minorHAnsi" w:hAnsiTheme="minorHAnsi"/>
          <w:sz w:val="20"/>
          <w:szCs w:val="20"/>
        </w:rPr>
        <w:br/>
      </w:r>
    </w:p>
    <w:p w14:paraId="01490544" w14:textId="2EA5F5A0"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Actiehouder bepalen</w:t>
      </w:r>
      <w:r w:rsidRPr="00F45942">
        <w:rPr>
          <w:rFonts w:asciiTheme="minorHAnsi" w:hAnsiTheme="minorHAnsi"/>
          <w:sz w:val="20"/>
          <w:szCs w:val="20"/>
        </w:rPr>
        <w:br/>
        <w:t xml:space="preserve">Lennart en Marco. </w:t>
      </w:r>
      <w:r w:rsidRPr="00F45942">
        <w:rPr>
          <w:rFonts w:asciiTheme="minorHAnsi" w:hAnsiTheme="minorHAnsi"/>
          <w:sz w:val="20"/>
          <w:szCs w:val="20"/>
        </w:rPr>
        <w:br/>
      </w:r>
    </w:p>
    <w:p w14:paraId="695BA358" w14:textId="6C5F8962"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Voorstel uitwerken door actiehouder</w:t>
      </w:r>
      <w:r w:rsidR="007B3D88">
        <w:rPr>
          <w:rFonts w:asciiTheme="minorHAnsi" w:hAnsiTheme="minorHAnsi"/>
          <w:sz w:val="20"/>
          <w:szCs w:val="20"/>
        </w:rPr>
        <w:br/>
        <w:t>Lennart</w:t>
      </w:r>
      <w:r w:rsidR="00DB11EF">
        <w:rPr>
          <w:rFonts w:asciiTheme="minorHAnsi" w:hAnsiTheme="minorHAnsi"/>
          <w:sz w:val="20"/>
          <w:szCs w:val="20"/>
        </w:rPr>
        <w:t xml:space="preserve"> en Marco. </w:t>
      </w:r>
      <w:r w:rsidR="007B3D88">
        <w:rPr>
          <w:rFonts w:asciiTheme="minorHAnsi" w:hAnsiTheme="minorHAnsi"/>
          <w:sz w:val="20"/>
          <w:szCs w:val="20"/>
        </w:rPr>
        <w:t xml:space="preserve"> </w:t>
      </w:r>
      <w:r w:rsidRPr="00F45942">
        <w:rPr>
          <w:rFonts w:asciiTheme="minorHAnsi" w:hAnsiTheme="minorHAnsi"/>
          <w:sz w:val="20"/>
          <w:szCs w:val="20"/>
        </w:rPr>
        <w:br/>
      </w:r>
    </w:p>
    <w:p w14:paraId="7B965629" w14:textId="451694A5" w:rsidR="00EB4F59" w:rsidRPr="00F45942" w:rsidRDefault="00DE59B2"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T</w:t>
      </w:r>
      <w:r w:rsidR="00EB4F59" w:rsidRPr="00F45942">
        <w:rPr>
          <w:rFonts w:asciiTheme="minorHAnsi" w:hAnsiTheme="minorHAnsi"/>
          <w:sz w:val="20"/>
          <w:szCs w:val="20"/>
        </w:rPr>
        <w:t>er review rondsturen door actiehouder</w:t>
      </w:r>
      <w:r w:rsidR="00622E2D">
        <w:rPr>
          <w:rFonts w:asciiTheme="minorHAnsi" w:hAnsiTheme="minorHAnsi"/>
          <w:sz w:val="20"/>
          <w:szCs w:val="20"/>
        </w:rPr>
        <w:t xml:space="preserve"> en review verwerken</w:t>
      </w:r>
      <w:r w:rsidR="002C587F">
        <w:rPr>
          <w:rFonts w:asciiTheme="minorHAnsi" w:hAnsiTheme="minorHAnsi"/>
          <w:sz w:val="20"/>
          <w:szCs w:val="20"/>
        </w:rPr>
        <w:t xml:space="preserve">. </w:t>
      </w:r>
      <w:r w:rsidR="005A6231">
        <w:rPr>
          <w:rFonts w:asciiTheme="minorHAnsi" w:hAnsiTheme="minorHAnsi"/>
          <w:sz w:val="20"/>
          <w:szCs w:val="20"/>
        </w:rPr>
        <w:br/>
        <w:t>Review door Ellen, Paul, Arjan.</w:t>
      </w:r>
      <w:r w:rsidR="002C587F">
        <w:rPr>
          <w:rFonts w:asciiTheme="minorHAnsi" w:hAnsiTheme="minorHAnsi"/>
          <w:sz w:val="20"/>
          <w:szCs w:val="20"/>
        </w:rPr>
        <w:br/>
      </w:r>
    </w:p>
    <w:p w14:paraId="51745D7A" w14:textId="0693C5CB" w:rsidR="00EB4F59" w:rsidRPr="00F45942" w:rsidRDefault="008A5098"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w:t>
      </w:r>
      <w:r w:rsidR="00EB4F59" w:rsidRPr="00F45942">
        <w:rPr>
          <w:rFonts w:asciiTheme="minorHAnsi" w:hAnsiTheme="minorHAnsi"/>
          <w:sz w:val="20"/>
          <w:szCs w:val="20"/>
        </w:rPr>
        <w:t>aststellen door kernteam</w:t>
      </w:r>
      <w:r w:rsidR="005411E7">
        <w:rPr>
          <w:rFonts w:asciiTheme="minorHAnsi" w:hAnsiTheme="minorHAnsi"/>
          <w:sz w:val="20"/>
          <w:szCs w:val="20"/>
        </w:rPr>
        <w:t xml:space="preserve">: </w:t>
      </w:r>
      <w:r w:rsidR="00C249E2">
        <w:rPr>
          <w:rFonts w:asciiTheme="minorHAnsi" w:hAnsiTheme="minorHAnsi"/>
          <w:sz w:val="20"/>
          <w:szCs w:val="20"/>
        </w:rPr>
        <w:br/>
      </w:r>
      <w:r w:rsidR="005411E7">
        <w:rPr>
          <w:rFonts w:asciiTheme="minorHAnsi" w:hAnsiTheme="minorHAnsi"/>
          <w:sz w:val="20"/>
          <w:szCs w:val="20"/>
        </w:rPr>
        <w:t>OK door Ellen, Paul, Lennart (afgestemd met MIM/KKG partner</w:t>
      </w:r>
      <w:r w:rsidR="00F80D12">
        <w:rPr>
          <w:rFonts w:asciiTheme="minorHAnsi" w:hAnsiTheme="minorHAnsi"/>
          <w:sz w:val="20"/>
          <w:szCs w:val="20"/>
        </w:rPr>
        <w:t xml:space="preserve"> uit organisatie</w:t>
      </w:r>
      <w:r w:rsidR="005411E7">
        <w:rPr>
          <w:rFonts w:asciiTheme="minorHAnsi" w:hAnsiTheme="minorHAnsi"/>
          <w:sz w:val="20"/>
          <w:szCs w:val="20"/>
        </w:rPr>
        <w:t>)</w:t>
      </w:r>
      <w:r w:rsidR="00C249E2">
        <w:rPr>
          <w:rFonts w:asciiTheme="minorHAnsi" w:hAnsiTheme="minorHAnsi"/>
          <w:sz w:val="20"/>
          <w:szCs w:val="20"/>
        </w:rPr>
        <w:t xml:space="preserve">. </w:t>
      </w:r>
      <w:r w:rsidR="00C249E2">
        <w:rPr>
          <w:rFonts w:asciiTheme="minorHAnsi" w:hAnsiTheme="minorHAnsi"/>
          <w:sz w:val="20"/>
          <w:szCs w:val="20"/>
        </w:rPr>
        <w:br/>
        <w:t>Als niet OK</w:t>
      </w:r>
      <w:r w:rsidR="006A23B7">
        <w:rPr>
          <w:rFonts w:asciiTheme="minorHAnsi" w:hAnsiTheme="minorHAnsi"/>
          <w:sz w:val="20"/>
          <w:szCs w:val="20"/>
        </w:rPr>
        <w:t>:</w:t>
      </w:r>
      <w:r w:rsidR="00C249E2">
        <w:rPr>
          <w:rFonts w:asciiTheme="minorHAnsi" w:hAnsiTheme="minorHAnsi"/>
          <w:sz w:val="20"/>
          <w:szCs w:val="20"/>
        </w:rPr>
        <w:t xml:space="preserve"> </w:t>
      </w:r>
      <w:r w:rsidR="004267B9">
        <w:rPr>
          <w:rFonts w:asciiTheme="minorHAnsi" w:hAnsiTheme="minorHAnsi"/>
          <w:sz w:val="20"/>
          <w:szCs w:val="20"/>
        </w:rPr>
        <w:t xml:space="preserve">n.v.t. </w:t>
      </w:r>
    </w:p>
    <w:p w14:paraId="7832F173"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discussie overleg inplannen</w:t>
      </w:r>
    </w:p>
    <w:p w14:paraId="5565CAB4"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beslissen, indien mogelijk </w:t>
      </w:r>
    </w:p>
    <w:p w14:paraId="3D1E3408" w14:textId="6F5E0FDF"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bijzonder overleg, indien nodig </w:t>
      </w:r>
      <w:r w:rsidR="004267B9">
        <w:rPr>
          <w:rFonts w:asciiTheme="minorHAnsi" w:hAnsiTheme="minorHAnsi"/>
          <w:sz w:val="20"/>
          <w:szCs w:val="20"/>
        </w:rPr>
        <w:br/>
      </w:r>
    </w:p>
    <w:p w14:paraId="5AAC80DD" w14:textId="7B28C09A" w:rsidR="00F45942" w:rsidRDefault="004C5DF7"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F45942">
        <w:rPr>
          <w:rFonts w:asciiTheme="minorHAnsi" w:hAnsiTheme="minorHAnsi"/>
          <w:sz w:val="20"/>
          <w:szCs w:val="20"/>
        </w:rPr>
        <w:t xml:space="preserve">oorstel delen met </w:t>
      </w:r>
      <w:r w:rsidR="00FD4005">
        <w:rPr>
          <w:rFonts w:asciiTheme="minorHAnsi" w:hAnsiTheme="minorHAnsi"/>
          <w:sz w:val="20"/>
          <w:szCs w:val="20"/>
        </w:rPr>
        <w:t xml:space="preserve">een aantal </w:t>
      </w:r>
      <w:r w:rsidR="00DC70E6">
        <w:rPr>
          <w:rFonts w:asciiTheme="minorHAnsi" w:hAnsiTheme="minorHAnsi"/>
          <w:sz w:val="20"/>
          <w:szCs w:val="20"/>
        </w:rPr>
        <w:t>mensen uit de doelgroep in de nabije periferie</w:t>
      </w:r>
      <w:r w:rsidR="00097278">
        <w:rPr>
          <w:rFonts w:asciiTheme="minorHAnsi" w:hAnsiTheme="minorHAnsi"/>
          <w:sz w:val="20"/>
          <w:szCs w:val="20"/>
        </w:rPr>
        <w:t xml:space="preserve">. </w:t>
      </w:r>
      <w:r w:rsidR="00F45942">
        <w:rPr>
          <w:rFonts w:asciiTheme="minorHAnsi" w:hAnsiTheme="minorHAnsi"/>
          <w:sz w:val="20"/>
          <w:szCs w:val="20"/>
        </w:rPr>
        <w:t xml:space="preserve"> </w:t>
      </w:r>
      <w:r w:rsidR="00171A4E">
        <w:rPr>
          <w:rFonts w:asciiTheme="minorHAnsi" w:hAnsiTheme="minorHAnsi"/>
          <w:sz w:val="20"/>
          <w:szCs w:val="20"/>
        </w:rPr>
        <w:br/>
        <w:t>Zie tabel op 1</w:t>
      </w:r>
      <w:r w:rsidR="00171A4E" w:rsidRPr="00171A4E">
        <w:rPr>
          <w:rFonts w:asciiTheme="minorHAnsi" w:hAnsiTheme="minorHAnsi"/>
          <w:sz w:val="20"/>
          <w:szCs w:val="20"/>
          <w:vertAlign w:val="superscript"/>
        </w:rPr>
        <w:t>e</w:t>
      </w:r>
      <w:r w:rsidR="00171A4E">
        <w:rPr>
          <w:rFonts w:asciiTheme="minorHAnsi" w:hAnsiTheme="minorHAnsi"/>
          <w:sz w:val="20"/>
          <w:szCs w:val="20"/>
        </w:rPr>
        <w:t xml:space="preserve"> pagina, in de Aan.  </w:t>
      </w:r>
      <w:r w:rsidR="00171A4E">
        <w:rPr>
          <w:rFonts w:asciiTheme="minorHAnsi" w:hAnsiTheme="minorHAnsi"/>
          <w:sz w:val="20"/>
          <w:szCs w:val="20"/>
        </w:rPr>
        <w:br/>
      </w:r>
    </w:p>
    <w:p w14:paraId="197748F3" w14:textId="56DFED03" w:rsidR="00EB4F59" w:rsidRPr="00CE58D8" w:rsidRDefault="008A5098" w:rsidP="003B1DC2">
      <w:pPr>
        <w:pStyle w:val="Lijstalinea"/>
        <w:numPr>
          <w:ilvl w:val="0"/>
          <w:numId w:val="22"/>
        </w:numPr>
        <w:spacing w:line="240" w:lineRule="atLeast"/>
        <w:rPr>
          <w:rFonts w:asciiTheme="minorHAnsi" w:hAnsiTheme="minorHAnsi"/>
          <w:sz w:val="20"/>
          <w:szCs w:val="20"/>
        </w:rPr>
      </w:pPr>
      <w:r w:rsidRPr="00CE58D8">
        <w:rPr>
          <w:rFonts w:asciiTheme="minorHAnsi" w:hAnsiTheme="minorHAnsi"/>
          <w:sz w:val="20"/>
          <w:szCs w:val="20"/>
        </w:rPr>
        <w:t>B</w:t>
      </w:r>
      <w:r w:rsidR="00EB4F59" w:rsidRPr="00CE58D8">
        <w:rPr>
          <w:rFonts w:asciiTheme="minorHAnsi" w:hAnsiTheme="minorHAnsi"/>
          <w:sz w:val="20"/>
          <w:szCs w:val="20"/>
        </w:rPr>
        <w:t xml:space="preserve">ij besluit: verwerken in </w:t>
      </w:r>
      <w:r w:rsidR="00CE58D8" w:rsidRPr="00CE58D8">
        <w:rPr>
          <w:rFonts w:asciiTheme="minorHAnsi" w:hAnsiTheme="minorHAnsi"/>
          <w:sz w:val="20"/>
          <w:szCs w:val="20"/>
        </w:rPr>
        <w:t xml:space="preserve">standaard – document én profiel, met een </w:t>
      </w:r>
      <w:r w:rsidR="00CE58D8">
        <w:rPr>
          <w:rFonts w:asciiTheme="minorHAnsi" w:hAnsiTheme="minorHAnsi"/>
          <w:sz w:val="20"/>
          <w:szCs w:val="20"/>
        </w:rPr>
        <w:t>a</w:t>
      </w:r>
      <w:r w:rsidR="00B2207A" w:rsidRPr="00CE58D8">
        <w:rPr>
          <w:rFonts w:asciiTheme="minorHAnsi" w:hAnsiTheme="minorHAnsi"/>
          <w:sz w:val="20"/>
          <w:szCs w:val="20"/>
        </w:rPr>
        <w:t>chteraf</w:t>
      </w:r>
      <w:r w:rsidR="00EB4F59" w:rsidRPr="00CE58D8">
        <w:rPr>
          <w:rFonts w:asciiTheme="minorHAnsi" w:hAnsiTheme="minorHAnsi"/>
          <w:sz w:val="20"/>
          <w:szCs w:val="20"/>
        </w:rPr>
        <w:t xml:space="preserve"> controle</w:t>
      </w:r>
      <w:r w:rsidR="00B2207A" w:rsidRPr="00CE58D8">
        <w:rPr>
          <w:rFonts w:asciiTheme="minorHAnsi" w:hAnsiTheme="minorHAnsi"/>
          <w:sz w:val="20"/>
          <w:szCs w:val="20"/>
        </w:rPr>
        <w:t xml:space="preserve"> of het </w:t>
      </w:r>
      <w:r w:rsidR="00AE72B0">
        <w:rPr>
          <w:rFonts w:asciiTheme="minorHAnsi" w:hAnsiTheme="minorHAnsi"/>
          <w:sz w:val="20"/>
          <w:szCs w:val="20"/>
        </w:rPr>
        <w:t xml:space="preserve">nu </w:t>
      </w:r>
      <w:r w:rsidRPr="00CE58D8">
        <w:rPr>
          <w:rFonts w:asciiTheme="minorHAnsi" w:hAnsiTheme="minorHAnsi"/>
          <w:sz w:val="20"/>
          <w:szCs w:val="20"/>
        </w:rPr>
        <w:t xml:space="preserve">goed </w:t>
      </w:r>
      <w:r w:rsidR="00B2207A" w:rsidRPr="00CE58D8">
        <w:rPr>
          <w:rFonts w:asciiTheme="minorHAnsi" w:hAnsiTheme="minorHAnsi"/>
          <w:sz w:val="20"/>
          <w:szCs w:val="20"/>
        </w:rPr>
        <w:t xml:space="preserve">is. </w:t>
      </w:r>
      <w:r w:rsidR="009C78AA">
        <w:rPr>
          <w:rFonts w:asciiTheme="minorHAnsi" w:hAnsiTheme="minorHAnsi"/>
          <w:sz w:val="20"/>
          <w:szCs w:val="20"/>
        </w:rPr>
        <w:br/>
      </w:r>
    </w:p>
    <w:p w14:paraId="10365A83" w14:textId="0FBE5E51" w:rsidR="00EB4F59" w:rsidRPr="00F45942" w:rsidRDefault="000201FD"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sidRPr="00F45942">
        <w:rPr>
          <w:rFonts w:asciiTheme="minorHAnsi" w:hAnsiTheme="minorHAnsi"/>
          <w:sz w:val="20"/>
          <w:szCs w:val="20"/>
        </w:rPr>
        <w:t>aststellen nieuwe versie van de standaard</w:t>
      </w:r>
      <w:r w:rsidR="0085439D">
        <w:rPr>
          <w:rFonts w:asciiTheme="minorHAnsi" w:hAnsiTheme="minorHAnsi"/>
          <w:sz w:val="20"/>
          <w:szCs w:val="20"/>
        </w:rPr>
        <w:t>.</w:t>
      </w:r>
      <w:r w:rsidR="00EB4F59" w:rsidRPr="00F45942">
        <w:rPr>
          <w:rFonts w:asciiTheme="minorHAnsi" w:hAnsiTheme="minorHAnsi"/>
          <w:sz w:val="20"/>
          <w:szCs w:val="20"/>
        </w:rPr>
        <w:t xml:space="preserve"> </w:t>
      </w:r>
    </w:p>
    <w:sectPr w:rsidR="00EB4F59" w:rsidRPr="00F45942" w:rsidSect="00185E64">
      <w:headerReference w:type="default" r:id="rId9"/>
      <w:footerReference w:type="default" r:id="rId10"/>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 w:id="2">
    <w:p w14:paraId="6EB30586" w14:textId="023B0DC9" w:rsidR="009B55FC" w:rsidRPr="00D64066" w:rsidRDefault="009B55FC" w:rsidP="009B55FC">
      <w:pPr>
        <w:pStyle w:val="Voetnoottekst"/>
        <w:rPr>
          <w:rFonts w:asciiTheme="minorHAnsi" w:hAnsiTheme="minorHAnsi"/>
          <w:sz w:val="16"/>
          <w:szCs w:val="16"/>
        </w:rPr>
      </w:pPr>
      <w:r w:rsidRPr="00D64066">
        <w:rPr>
          <w:rStyle w:val="Voetnootmarkering"/>
          <w:rFonts w:asciiTheme="minorHAnsi" w:hAnsiTheme="minorHAnsi"/>
        </w:rPr>
        <w:footnoteRef/>
      </w:r>
      <w:r w:rsidRPr="00D64066">
        <w:rPr>
          <w:rFonts w:asciiTheme="minorHAnsi" w:hAnsiTheme="minorHAnsi"/>
          <w:sz w:val="16"/>
          <w:szCs w:val="16"/>
        </w:rPr>
        <w:t xml:space="preserve"> Zoals opgenomen in de pas toe of leg uit lijst</w:t>
      </w:r>
      <w:r w:rsidR="00313C34" w:rsidRPr="00D64066">
        <w:rPr>
          <w:rFonts w:asciiTheme="minorHAnsi" w:hAnsiTheme="minorHAnsi"/>
          <w:sz w:val="16"/>
          <w:szCs w:val="16"/>
        </w:rPr>
        <w:t xml:space="preserve"> van forum standaardisatie Nederland. </w:t>
      </w:r>
      <w:r w:rsidRPr="00D64066">
        <w:rPr>
          <w:rFonts w:asciiTheme="minorHAnsi" w:hAnsiTheme="minorHAnsi"/>
          <w:sz w:val="16"/>
          <w:szCs w:val="16"/>
        </w:rPr>
        <w:t xml:space="preserve"> </w:t>
      </w:r>
    </w:p>
  </w:footnote>
  <w:footnote w:id="3">
    <w:p w14:paraId="6698558F" w14:textId="77777777" w:rsidR="00E14BF8" w:rsidRDefault="00E14BF8" w:rsidP="00E14BF8">
      <w:pPr>
        <w:pStyle w:val="Voetnoottekst"/>
      </w:pPr>
      <w:r w:rsidRPr="00D64066">
        <w:rPr>
          <w:rStyle w:val="Voetnootmarkering"/>
          <w:rFonts w:asciiTheme="minorHAnsi" w:hAnsiTheme="minorHAnsi"/>
        </w:rPr>
        <w:footnoteRef/>
      </w:r>
      <w:r w:rsidRPr="00D64066">
        <w:rPr>
          <w:rFonts w:asciiTheme="minorHAnsi" w:hAnsiTheme="minorHAnsi"/>
          <w:sz w:val="16"/>
          <w:szCs w:val="16"/>
        </w:rPr>
        <w:t xml:space="preserve"> Een modelelement kan, in zeldzame gevallen, meerdere begrippen betreffen. De metadata ‘begrip’ wordt dan meerdere keren opgenomen, voor elk begrip een eigen metadata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7"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7"/>
  </w:num>
  <w:num w:numId="6">
    <w:abstractNumId w:val="23"/>
  </w:num>
  <w:num w:numId="7">
    <w:abstractNumId w:val="2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15"/>
  </w:num>
  <w:num w:numId="14">
    <w:abstractNumId w:val="9"/>
  </w:num>
  <w:num w:numId="15">
    <w:abstractNumId w:val="24"/>
  </w:num>
  <w:num w:numId="16">
    <w:abstractNumId w:val="20"/>
  </w:num>
  <w:num w:numId="17">
    <w:abstractNumId w:val="1"/>
  </w:num>
  <w:num w:numId="18">
    <w:abstractNumId w:val="18"/>
  </w:num>
  <w:num w:numId="19">
    <w:abstractNumId w:val="19"/>
  </w:num>
  <w:num w:numId="20">
    <w:abstractNumId w:val="1"/>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3"/>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gen, Lennart van">
    <w15:presenceInfo w15:providerId="None" w15:userId="Bergen, Lennart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771D"/>
    <w:rsid w:val="000E019D"/>
    <w:rsid w:val="000E0B7A"/>
    <w:rsid w:val="000E2D92"/>
    <w:rsid w:val="000E3FC9"/>
    <w:rsid w:val="000F1890"/>
    <w:rsid w:val="000F2C05"/>
    <w:rsid w:val="00102F40"/>
    <w:rsid w:val="00111E78"/>
    <w:rsid w:val="001131A5"/>
    <w:rsid w:val="001176BB"/>
    <w:rsid w:val="00120696"/>
    <w:rsid w:val="0012097F"/>
    <w:rsid w:val="001247D4"/>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49D"/>
    <w:rsid w:val="001835BD"/>
    <w:rsid w:val="001848BA"/>
    <w:rsid w:val="00185E64"/>
    <w:rsid w:val="00186F26"/>
    <w:rsid w:val="00192DEB"/>
    <w:rsid w:val="001945F8"/>
    <w:rsid w:val="00195DF6"/>
    <w:rsid w:val="00196D21"/>
    <w:rsid w:val="00197126"/>
    <w:rsid w:val="001A20B8"/>
    <w:rsid w:val="001A3152"/>
    <w:rsid w:val="001A3303"/>
    <w:rsid w:val="001A4741"/>
    <w:rsid w:val="001A5568"/>
    <w:rsid w:val="001B12EE"/>
    <w:rsid w:val="001B195C"/>
    <w:rsid w:val="001B1E82"/>
    <w:rsid w:val="001B3272"/>
    <w:rsid w:val="001B4BDD"/>
    <w:rsid w:val="001C0692"/>
    <w:rsid w:val="001C36F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9F8"/>
    <w:rsid w:val="00214A5C"/>
    <w:rsid w:val="00214AA3"/>
    <w:rsid w:val="0021556B"/>
    <w:rsid w:val="002264E0"/>
    <w:rsid w:val="002318E6"/>
    <w:rsid w:val="00237433"/>
    <w:rsid w:val="00237909"/>
    <w:rsid w:val="00242B54"/>
    <w:rsid w:val="00243112"/>
    <w:rsid w:val="0024462C"/>
    <w:rsid w:val="0024510C"/>
    <w:rsid w:val="002469B2"/>
    <w:rsid w:val="0025597F"/>
    <w:rsid w:val="00257A65"/>
    <w:rsid w:val="00262A4F"/>
    <w:rsid w:val="00263CCF"/>
    <w:rsid w:val="002640C8"/>
    <w:rsid w:val="002671A6"/>
    <w:rsid w:val="002702B3"/>
    <w:rsid w:val="00276060"/>
    <w:rsid w:val="002818E6"/>
    <w:rsid w:val="0029390E"/>
    <w:rsid w:val="002961FE"/>
    <w:rsid w:val="002A0B46"/>
    <w:rsid w:val="002A1F6F"/>
    <w:rsid w:val="002A22B3"/>
    <w:rsid w:val="002A49A1"/>
    <w:rsid w:val="002A5487"/>
    <w:rsid w:val="002B0BD5"/>
    <w:rsid w:val="002B653F"/>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54D5"/>
    <w:rsid w:val="00340EEA"/>
    <w:rsid w:val="00342874"/>
    <w:rsid w:val="00347CAC"/>
    <w:rsid w:val="00350406"/>
    <w:rsid w:val="00352EB4"/>
    <w:rsid w:val="00355A5C"/>
    <w:rsid w:val="003562C0"/>
    <w:rsid w:val="003630BD"/>
    <w:rsid w:val="00363788"/>
    <w:rsid w:val="00367119"/>
    <w:rsid w:val="00371688"/>
    <w:rsid w:val="00371836"/>
    <w:rsid w:val="003758E8"/>
    <w:rsid w:val="003766AE"/>
    <w:rsid w:val="00377A8D"/>
    <w:rsid w:val="00383EDA"/>
    <w:rsid w:val="00386D87"/>
    <w:rsid w:val="003908ED"/>
    <w:rsid w:val="00391810"/>
    <w:rsid w:val="003941A4"/>
    <w:rsid w:val="0039632D"/>
    <w:rsid w:val="003A122C"/>
    <w:rsid w:val="003B06F7"/>
    <w:rsid w:val="003B4A7E"/>
    <w:rsid w:val="003B744D"/>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10DA2"/>
    <w:rsid w:val="00413CC9"/>
    <w:rsid w:val="00413F29"/>
    <w:rsid w:val="00416DBE"/>
    <w:rsid w:val="00417540"/>
    <w:rsid w:val="00423AC7"/>
    <w:rsid w:val="004249AB"/>
    <w:rsid w:val="00426181"/>
    <w:rsid w:val="004267B9"/>
    <w:rsid w:val="00431657"/>
    <w:rsid w:val="004362FB"/>
    <w:rsid w:val="00447AED"/>
    <w:rsid w:val="00450A7E"/>
    <w:rsid w:val="004659C6"/>
    <w:rsid w:val="004662B2"/>
    <w:rsid w:val="00467BD1"/>
    <w:rsid w:val="00470293"/>
    <w:rsid w:val="004730CC"/>
    <w:rsid w:val="004813BA"/>
    <w:rsid w:val="00481B9A"/>
    <w:rsid w:val="00481C04"/>
    <w:rsid w:val="00484536"/>
    <w:rsid w:val="004865E2"/>
    <w:rsid w:val="00491CB1"/>
    <w:rsid w:val="00492136"/>
    <w:rsid w:val="0049779B"/>
    <w:rsid w:val="004A0CC1"/>
    <w:rsid w:val="004A28E1"/>
    <w:rsid w:val="004A3C9C"/>
    <w:rsid w:val="004A4EA7"/>
    <w:rsid w:val="004A7E73"/>
    <w:rsid w:val="004B20F5"/>
    <w:rsid w:val="004B2408"/>
    <w:rsid w:val="004B4AA0"/>
    <w:rsid w:val="004B4AF9"/>
    <w:rsid w:val="004C32DA"/>
    <w:rsid w:val="004C53CE"/>
    <w:rsid w:val="004C5DF7"/>
    <w:rsid w:val="004C69EB"/>
    <w:rsid w:val="004D23AD"/>
    <w:rsid w:val="004D434F"/>
    <w:rsid w:val="004D4CC6"/>
    <w:rsid w:val="004D5BAA"/>
    <w:rsid w:val="004D60B8"/>
    <w:rsid w:val="004E7984"/>
    <w:rsid w:val="004F2150"/>
    <w:rsid w:val="004F36D6"/>
    <w:rsid w:val="004F3C17"/>
    <w:rsid w:val="004F4B81"/>
    <w:rsid w:val="004F4D0B"/>
    <w:rsid w:val="004F5B52"/>
    <w:rsid w:val="005013C6"/>
    <w:rsid w:val="00503E9E"/>
    <w:rsid w:val="00510D13"/>
    <w:rsid w:val="0051370F"/>
    <w:rsid w:val="005172F5"/>
    <w:rsid w:val="00520B19"/>
    <w:rsid w:val="00526083"/>
    <w:rsid w:val="005328A7"/>
    <w:rsid w:val="00532ED1"/>
    <w:rsid w:val="005350A4"/>
    <w:rsid w:val="005361CD"/>
    <w:rsid w:val="00540E1E"/>
    <w:rsid w:val="005411E7"/>
    <w:rsid w:val="00541BE5"/>
    <w:rsid w:val="00543C57"/>
    <w:rsid w:val="00545321"/>
    <w:rsid w:val="0055529A"/>
    <w:rsid w:val="00562679"/>
    <w:rsid w:val="005645F6"/>
    <w:rsid w:val="005658A1"/>
    <w:rsid w:val="0056659B"/>
    <w:rsid w:val="00570894"/>
    <w:rsid w:val="00571710"/>
    <w:rsid w:val="00576351"/>
    <w:rsid w:val="00576CF3"/>
    <w:rsid w:val="005832B9"/>
    <w:rsid w:val="00585878"/>
    <w:rsid w:val="0059228A"/>
    <w:rsid w:val="00596DCC"/>
    <w:rsid w:val="005978BA"/>
    <w:rsid w:val="005A2E86"/>
    <w:rsid w:val="005A6231"/>
    <w:rsid w:val="005A7398"/>
    <w:rsid w:val="005A7A55"/>
    <w:rsid w:val="005B02A5"/>
    <w:rsid w:val="005B2A05"/>
    <w:rsid w:val="005B2E71"/>
    <w:rsid w:val="005C07AD"/>
    <w:rsid w:val="005C45F1"/>
    <w:rsid w:val="005C487D"/>
    <w:rsid w:val="005C50C9"/>
    <w:rsid w:val="005C625E"/>
    <w:rsid w:val="005D1230"/>
    <w:rsid w:val="005D1AD7"/>
    <w:rsid w:val="005D3E4C"/>
    <w:rsid w:val="005D437F"/>
    <w:rsid w:val="005D66C4"/>
    <w:rsid w:val="005F14A3"/>
    <w:rsid w:val="005F20A4"/>
    <w:rsid w:val="005F71BA"/>
    <w:rsid w:val="006047AA"/>
    <w:rsid w:val="006060EB"/>
    <w:rsid w:val="006115F9"/>
    <w:rsid w:val="006137E2"/>
    <w:rsid w:val="00622E2D"/>
    <w:rsid w:val="00627DE4"/>
    <w:rsid w:val="00627EFC"/>
    <w:rsid w:val="00632286"/>
    <w:rsid w:val="00633761"/>
    <w:rsid w:val="0063503E"/>
    <w:rsid w:val="006438FE"/>
    <w:rsid w:val="00651021"/>
    <w:rsid w:val="00651A90"/>
    <w:rsid w:val="00654B65"/>
    <w:rsid w:val="00655752"/>
    <w:rsid w:val="006567C5"/>
    <w:rsid w:val="00660537"/>
    <w:rsid w:val="006610B3"/>
    <w:rsid w:val="00675ABE"/>
    <w:rsid w:val="00675B27"/>
    <w:rsid w:val="00675CDE"/>
    <w:rsid w:val="006767AA"/>
    <w:rsid w:val="00676EA1"/>
    <w:rsid w:val="00683113"/>
    <w:rsid w:val="006839DB"/>
    <w:rsid w:val="00683E45"/>
    <w:rsid w:val="006876CF"/>
    <w:rsid w:val="00691A84"/>
    <w:rsid w:val="00694C49"/>
    <w:rsid w:val="006950A3"/>
    <w:rsid w:val="00696C78"/>
    <w:rsid w:val="006A179C"/>
    <w:rsid w:val="006A23B7"/>
    <w:rsid w:val="006A2D97"/>
    <w:rsid w:val="006A67BD"/>
    <w:rsid w:val="006B0C68"/>
    <w:rsid w:val="006B531A"/>
    <w:rsid w:val="006C0FEB"/>
    <w:rsid w:val="006C2F7D"/>
    <w:rsid w:val="006C39C1"/>
    <w:rsid w:val="006C3A0D"/>
    <w:rsid w:val="006C3C51"/>
    <w:rsid w:val="006C5EF5"/>
    <w:rsid w:val="006D0A68"/>
    <w:rsid w:val="006D16F6"/>
    <w:rsid w:val="006D200B"/>
    <w:rsid w:val="006D3683"/>
    <w:rsid w:val="006E2211"/>
    <w:rsid w:val="006E5E26"/>
    <w:rsid w:val="006F3345"/>
    <w:rsid w:val="007015DE"/>
    <w:rsid w:val="007069B4"/>
    <w:rsid w:val="00710CEF"/>
    <w:rsid w:val="00715253"/>
    <w:rsid w:val="0072040E"/>
    <w:rsid w:val="007226FE"/>
    <w:rsid w:val="00723BD3"/>
    <w:rsid w:val="007339DF"/>
    <w:rsid w:val="007348A1"/>
    <w:rsid w:val="00734AD3"/>
    <w:rsid w:val="007404AD"/>
    <w:rsid w:val="0074064B"/>
    <w:rsid w:val="0074172C"/>
    <w:rsid w:val="00743A3D"/>
    <w:rsid w:val="00751538"/>
    <w:rsid w:val="00751F8E"/>
    <w:rsid w:val="0075380F"/>
    <w:rsid w:val="00756E11"/>
    <w:rsid w:val="007664F5"/>
    <w:rsid w:val="0077311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E23BB"/>
    <w:rsid w:val="007E4ABF"/>
    <w:rsid w:val="007E608A"/>
    <w:rsid w:val="007E7D2C"/>
    <w:rsid w:val="007F07B9"/>
    <w:rsid w:val="007F10F0"/>
    <w:rsid w:val="007F1919"/>
    <w:rsid w:val="007F3209"/>
    <w:rsid w:val="007F7DD7"/>
    <w:rsid w:val="00801810"/>
    <w:rsid w:val="008019DA"/>
    <w:rsid w:val="008105CC"/>
    <w:rsid w:val="0081141A"/>
    <w:rsid w:val="00811B8C"/>
    <w:rsid w:val="00815FC1"/>
    <w:rsid w:val="00817D93"/>
    <w:rsid w:val="00822E29"/>
    <w:rsid w:val="00823F6F"/>
    <w:rsid w:val="008266B3"/>
    <w:rsid w:val="00826A63"/>
    <w:rsid w:val="00830546"/>
    <w:rsid w:val="00831937"/>
    <w:rsid w:val="00833778"/>
    <w:rsid w:val="00834EA3"/>
    <w:rsid w:val="00841042"/>
    <w:rsid w:val="008440A7"/>
    <w:rsid w:val="008450DA"/>
    <w:rsid w:val="0084531D"/>
    <w:rsid w:val="00852EEB"/>
    <w:rsid w:val="0085439D"/>
    <w:rsid w:val="008562C0"/>
    <w:rsid w:val="0086430E"/>
    <w:rsid w:val="00866CE1"/>
    <w:rsid w:val="00870575"/>
    <w:rsid w:val="008707D1"/>
    <w:rsid w:val="00874977"/>
    <w:rsid w:val="00882C15"/>
    <w:rsid w:val="00882FEB"/>
    <w:rsid w:val="00884052"/>
    <w:rsid w:val="0088618E"/>
    <w:rsid w:val="008868D2"/>
    <w:rsid w:val="00887714"/>
    <w:rsid w:val="0089088A"/>
    <w:rsid w:val="00895221"/>
    <w:rsid w:val="008956C3"/>
    <w:rsid w:val="008A5098"/>
    <w:rsid w:val="008B087C"/>
    <w:rsid w:val="008B120A"/>
    <w:rsid w:val="008B296B"/>
    <w:rsid w:val="008B29D6"/>
    <w:rsid w:val="008B6023"/>
    <w:rsid w:val="008B6F37"/>
    <w:rsid w:val="008B70F2"/>
    <w:rsid w:val="008C1BEE"/>
    <w:rsid w:val="008C416E"/>
    <w:rsid w:val="008C53D4"/>
    <w:rsid w:val="008C56C5"/>
    <w:rsid w:val="008D245E"/>
    <w:rsid w:val="008D4242"/>
    <w:rsid w:val="008D6F74"/>
    <w:rsid w:val="008E4C87"/>
    <w:rsid w:val="008F5B27"/>
    <w:rsid w:val="008F7258"/>
    <w:rsid w:val="0090040D"/>
    <w:rsid w:val="00906C61"/>
    <w:rsid w:val="009137B2"/>
    <w:rsid w:val="00913B72"/>
    <w:rsid w:val="0091589B"/>
    <w:rsid w:val="0091602C"/>
    <w:rsid w:val="00916C2D"/>
    <w:rsid w:val="0092172D"/>
    <w:rsid w:val="009228C7"/>
    <w:rsid w:val="009229BA"/>
    <w:rsid w:val="00924C6A"/>
    <w:rsid w:val="00924EFB"/>
    <w:rsid w:val="00925E77"/>
    <w:rsid w:val="0092711B"/>
    <w:rsid w:val="0092737D"/>
    <w:rsid w:val="009273DD"/>
    <w:rsid w:val="00927A22"/>
    <w:rsid w:val="00927BE3"/>
    <w:rsid w:val="00932480"/>
    <w:rsid w:val="00936736"/>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735DA"/>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1342"/>
    <w:rsid w:val="009C473B"/>
    <w:rsid w:val="009C78AA"/>
    <w:rsid w:val="009D1CB8"/>
    <w:rsid w:val="009D5FBE"/>
    <w:rsid w:val="009D742E"/>
    <w:rsid w:val="009E7E1D"/>
    <w:rsid w:val="009F1A8D"/>
    <w:rsid w:val="009F38F5"/>
    <w:rsid w:val="009F7D99"/>
    <w:rsid w:val="00A0208D"/>
    <w:rsid w:val="00A04819"/>
    <w:rsid w:val="00A07A7A"/>
    <w:rsid w:val="00A07B62"/>
    <w:rsid w:val="00A1128F"/>
    <w:rsid w:val="00A15D3C"/>
    <w:rsid w:val="00A273F6"/>
    <w:rsid w:val="00A276BF"/>
    <w:rsid w:val="00A344BF"/>
    <w:rsid w:val="00A42573"/>
    <w:rsid w:val="00A43187"/>
    <w:rsid w:val="00A508BE"/>
    <w:rsid w:val="00A54FAD"/>
    <w:rsid w:val="00A55FE7"/>
    <w:rsid w:val="00A57058"/>
    <w:rsid w:val="00A62AC2"/>
    <w:rsid w:val="00A63EE8"/>
    <w:rsid w:val="00A72A41"/>
    <w:rsid w:val="00A76659"/>
    <w:rsid w:val="00A81811"/>
    <w:rsid w:val="00A81982"/>
    <w:rsid w:val="00A820E0"/>
    <w:rsid w:val="00A82349"/>
    <w:rsid w:val="00A83DFA"/>
    <w:rsid w:val="00A85198"/>
    <w:rsid w:val="00A85384"/>
    <w:rsid w:val="00A85DF1"/>
    <w:rsid w:val="00A8669D"/>
    <w:rsid w:val="00A92379"/>
    <w:rsid w:val="00A95887"/>
    <w:rsid w:val="00AA0AE8"/>
    <w:rsid w:val="00AA17E1"/>
    <w:rsid w:val="00AA249B"/>
    <w:rsid w:val="00AA687E"/>
    <w:rsid w:val="00AB0DBF"/>
    <w:rsid w:val="00AB30C4"/>
    <w:rsid w:val="00AB389F"/>
    <w:rsid w:val="00AB59D5"/>
    <w:rsid w:val="00AC12BF"/>
    <w:rsid w:val="00AC425C"/>
    <w:rsid w:val="00AC57F1"/>
    <w:rsid w:val="00AC5FF9"/>
    <w:rsid w:val="00AC6E19"/>
    <w:rsid w:val="00AD2839"/>
    <w:rsid w:val="00AD30D4"/>
    <w:rsid w:val="00AD3152"/>
    <w:rsid w:val="00AD5B4C"/>
    <w:rsid w:val="00AD635F"/>
    <w:rsid w:val="00AE2D38"/>
    <w:rsid w:val="00AE35CD"/>
    <w:rsid w:val="00AE72B0"/>
    <w:rsid w:val="00AF4A80"/>
    <w:rsid w:val="00AF5318"/>
    <w:rsid w:val="00AF5FD6"/>
    <w:rsid w:val="00AF70C0"/>
    <w:rsid w:val="00AF7A4B"/>
    <w:rsid w:val="00B04C69"/>
    <w:rsid w:val="00B1003D"/>
    <w:rsid w:val="00B11778"/>
    <w:rsid w:val="00B127FE"/>
    <w:rsid w:val="00B2207A"/>
    <w:rsid w:val="00B22BB5"/>
    <w:rsid w:val="00B25428"/>
    <w:rsid w:val="00B27D8B"/>
    <w:rsid w:val="00B31807"/>
    <w:rsid w:val="00B35074"/>
    <w:rsid w:val="00B46F0D"/>
    <w:rsid w:val="00B47A17"/>
    <w:rsid w:val="00B520EE"/>
    <w:rsid w:val="00B52588"/>
    <w:rsid w:val="00B57DBD"/>
    <w:rsid w:val="00B613AC"/>
    <w:rsid w:val="00B75DDF"/>
    <w:rsid w:val="00B84D4D"/>
    <w:rsid w:val="00B87726"/>
    <w:rsid w:val="00B90236"/>
    <w:rsid w:val="00B90D5D"/>
    <w:rsid w:val="00B91239"/>
    <w:rsid w:val="00B91FF1"/>
    <w:rsid w:val="00B92629"/>
    <w:rsid w:val="00B9539B"/>
    <w:rsid w:val="00BA764C"/>
    <w:rsid w:val="00BB24FE"/>
    <w:rsid w:val="00BB5F1A"/>
    <w:rsid w:val="00BB730C"/>
    <w:rsid w:val="00BB7DF8"/>
    <w:rsid w:val="00BC2171"/>
    <w:rsid w:val="00BD07E9"/>
    <w:rsid w:val="00BD1C41"/>
    <w:rsid w:val="00BD27B0"/>
    <w:rsid w:val="00BD2F55"/>
    <w:rsid w:val="00BD5A38"/>
    <w:rsid w:val="00BE08D2"/>
    <w:rsid w:val="00BE6B45"/>
    <w:rsid w:val="00BF0A56"/>
    <w:rsid w:val="00BF2D06"/>
    <w:rsid w:val="00BF5843"/>
    <w:rsid w:val="00BF5C79"/>
    <w:rsid w:val="00C03AC2"/>
    <w:rsid w:val="00C0699D"/>
    <w:rsid w:val="00C14450"/>
    <w:rsid w:val="00C16A65"/>
    <w:rsid w:val="00C16ADD"/>
    <w:rsid w:val="00C16F5B"/>
    <w:rsid w:val="00C21521"/>
    <w:rsid w:val="00C228C2"/>
    <w:rsid w:val="00C249E2"/>
    <w:rsid w:val="00C31B45"/>
    <w:rsid w:val="00C31B4A"/>
    <w:rsid w:val="00C31CC3"/>
    <w:rsid w:val="00C33826"/>
    <w:rsid w:val="00C41A43"/>
    <w:rsid w:val="00C450BC"/>
    <w:rsid w:val="00C474C8"/>
    <w:rsid w:val="00C51FC4"/>
    <w:rsid w:val="00C560A9"/>
    <w:rsid w:val="00C60722"/>
    <w:rsid w:val="00C60C7B"/>
    <w:rsid w:val="00C81060"/>
    <w:rsid w:val="00C85965"/>
    <w:rsid w:val="00C85E43"/>
    <w:rsid w:val="00C93A38"/>
    <w:rsid w:val="00CA0780"/>
    <w:rsid w:val="00CA0FEC"/>
    <w:rsid w:val="00CA6B56"/>
    <w:rsid w:val="00CA7BB3"/>
    <w:rsid w:val="00CB0F1D"/>
    <w:rsid w:val="00CB1982"/>
    <w:rsid w:val="00CB1A1D"/>
    <w:rsid w:val="00CB2B3C"/>
    <w:rsid w:val="00CB4917"/>
    <w:rsid w:val="00CB4CAF"/>
    <w:rsid w:val="00CB4DFA"/>
    <w:rsid w:val="00CB78A7"/>
    <w:rsid w:val="00CC08BE"/>
    <w:rsid w:val="00CC4D96"/>
    <w:rsid w:val="00CC4F3B"/>
    <w:rsid w:val="00CD0FC1"/>
    <w:rsid w:val="00CE1BDB"/>
    <w:rsid w:val="00CE571E"/>
    <w:rsid w:val="00CE58D8"/>
    <w:rsid w:val="00CE6058"/>
    <w:rsid w:val="00CF356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6DA"/>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66"/>
    <w:rsid w:val="00D640BC"/>
    <w:rsid w:val="00D64CDD"/>
    <w:rsid w:val="00D66F90"/>
    <w:rsid w:val="00D734FD"/>
    <w:rsid w:val="00D747E0"/>
    <w:rsid w:val="00D82C00"/>
    <w:rsid w:val="00D84DA0"/>
    <w:rsid w:val="00D90C5A"/>
    <w:rsid w:val="00D9533D"/>
    <w:rsid w:val="00D95546"/>
    <w:rsid w:val="00D97B4D"/>
    <w:rsid w:val="00DA08E8"/>
    <w:rsid w:val="00DA0B6B"/>
    <w:rsid w:val="00DA2315"/>
    <w:rsid w:val="00DA2770"/>
    <w:rsid w:val="00DA32AB"/>
    <w:rsid w:val="00DA5BFB"/>
    <w:rsid w:val="00DA6631"/>
    <w:rsid w:val="00DA6FA4"/>
    <w:rsid w:val="00DA7A10"/>
    <w:rsid w:val="00DB11EF"/>
    <w:rsid w:val="00DB4925"/>
    <w:rsid w:val="00DB496A"/>
    <w:rsid w:val="00DC062F"/>
    <w:rsid w:val="00DC1509"/>
    <w:rsid w:val="00DC3900"/>
    <w:rsid w:val="00DC5FF2"/>
    <w:rsid w:val="00DC70E6"/>
    <w:rsid w:val="00DD034C"/>
    <w:rsid w:val="00DD17F2"/>
    <w:rsid w:val="00DD4517"/>
    <w:rsid w:val="00DD4CC8"/>
    <w:rsid w:val="00DD6553"/>
    <w:rsid w:val="00DE0F8A"/>
    <w:rsid w:val="00DE144A"/>
    <w:rsid w:val="00DE59B2"/>
    <w:rsid w:val="00DF36C0"/>
    <w:rsid w:val="00DF6DE2"/>
    <w:rsid w:val="00E00D8C"/>
    <w:rsid w:val="00E0134A"/>
    <w:rsid w:val="00E03A36"/>
    <w:rsid w:val="00E07164"/>
    <w:rsid w:val="00E14071"/>
    <w:rsid w:val="00E1490C"/>
    <w:rsid w:val="00E14BF8"/>
    <w:rsid w:val="00E23DC9"/>
    <w:rsid w:val="00E2527C"/>
    <w:rsid w:val="00E25AF8"/>
    <w:rsid w:val="00E2649E"/>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90A96"/>
    <w:rsid w:val="00E90E22"/>
    <w:rsid w:val="00E93232"/>
    <w:rsid w:val="00E93DC9"/>
    <w:rsid w:val="00E94EA0"/>
    <w:rsid w:val="00E96593"/>
    <w:rsid w:val="00EA0FDD"/>
    <w:rsid w:val="00EA12CC"/>
    <w:rsid w:val="00EA36D1"/>
    <w:rsid w:val="00EA79BF"/>
    <w:rsid w:val="00EB1D64"/>
    <w:rsid w:val="00EB4F59"/>
    <w:rsid w:val="00EC0DC8"/>
    <w:rsid w:val="00EC14E8"/>
    <w:rsid w:val="00EC1CFE"/>
    <w:rsid w:val="00EC22AC"/>
    <w:rsid w:val="00EC22E3"/>
    <w:rsid w:val="00EC4DEA"/>
    <w:rsid w:val="00ED7235"/>
    <w:rsid w:val="00EE20D9"/>
    <w:rsid w:val="00EE5215"/>
    <w:rsid w:val="00EE6E5A"/>
    <w:rsid w:val="00EF3B96"/>
    <w:rsid w:val="00EF3E2D"/>
    <w:rsid w:val="00EF3FB1"/>
    <w:rsid w:val="00EF6550"/>
    <w:rsid w:val="00F034D9"/>
    <w:rsid w:val="00F11022"/>
    <w:rsid w:val="00F13085"/>
    <w:rsid w:val="00F1668D"/>
    <w:rsid w:val="00F175B7"/>
    <w:rsid w:val="00F24B67"/>
    <w:rsid w:val="00F2638B"/>
    <w:rsid w:val="00F263F0"/>
    <w:rsid w:val="00F26826"/>
    <w:rsid w:val="00F26BB7"/>
    <w:rsid w:val="00F30F36"/>
    <w:rsid w:val="00F311C7"/>
    <w:rsid w:val="00F31310"/>
    <w:rsid w:val="00F33766"/>
    <w:rsid w:val="00F34B33"/>
    <w:rsid w:val="00F36AA0"/>
    <w:rsid w:val="00F37E0A"/>
    <w:rsid w:val="00F40738"/>
    <w:rsid w:val="00F40C18"/>
    <w:rsid w:val="00F4390F"/>
    <w:rsid w:val="00F43D27"/>
    <w:rsid w:val="00F45942"/>
    <w:rsid w:val="00F46584"/>
    <w:rsid w:val="00F51901"/>
    <w:rsid w:val="00F5273D"/>
    <w:rsid w:val="00F55D48"/>
    <w:rsid w:val="00F5715A"/>
    <w:rsid w:val="00F57F25"/>
    <w:rsid w:val="00F6419A"/>
    <w:rsid w:val="00F654A2"/>
    <w:rsid w:val="00F6618E"/>
    <w:rsid w:val="00F66610"/>
    <w:rsid w:val="00F66F45"/>
    <w:rsid w:val="00F67AB5"/>
    <w:rsid w:val="00F70CED"/>
    <w:rsid w:val="00F7254A"/>
    <w:rsid w:val="00F729CE"/>
    <w:rsid w:val="00F76A99"/>
    <w:rsid w:val="00F77367"/>
    <w:rsid w:val="00F775CB"/>
    <w:rsid w:val="00F80D12"/>
    <w:rsid w:val="00F82A7A"/>
    <w:rsid w:val="00F83097"/>
    <w:rsid w:val="00F90DEA"/>
    <w:rsid w:val="00F917D9"/>
    <w:rsid w:val="00F91DAC"/>
    <w:rsid w:val="00F9515A"/>
    <w:rsid w:val="00F9659C"/>
    <w:rsid w:val="00FA2827"/>
    <w:rsid w:val="00FA39AC"/>
    <w:rsid w:val="00FA5C27"/>
    <w:rsid w:val="00FA738B"/>
    <w:rsid w:val="00FB21E3"/>
    <w:rsid w:val="00FB4C7B"/>
    <w:rsid w:val="00FB612A"/>
    <w:rsid w:val="00FC3BE6"/>
    <w:rsid w:val="00FC6B56"/>
    <w:rsid w:val="00FC7F81"/>
    <w:rsid w:val="00FD1CD8"/>
    <w:rsid w:val="00FD4005"/>
    <w:rsid w:val="00FD4598"/>
    <w:rsid w:val="00FE0AFB"/>
    <w:rsid w:val="00FE12A4"/>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rk.basisregistraties.overheid.nl/id/begrip/Perce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2D02-37A1-4AB3-A14C-933686F8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D6D9FD19.dotm</Template>
  <TotalTime>4</TotalTime>
  <Pages>4</Pages>
  <Words>1709</Words>
  <Characters>9400</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11</cp:revision>
  <cp:lastPrinted>2018-02-22T16:29:00Z</cp:lastPrinted>
  <dcterms:created xsi:type="dcterms:W3CDTF">2018-03-21T15:00:00Z</dcterms:created>
  <dcterms:modified xsi:type="dcterms:W3CDTF">2018-03-21T15:04:00Z</dcterms:modified>
</cp:coreProperties>
</file>